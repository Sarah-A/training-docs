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25C93" w14:textId="6DBF63DC" w:rsidR="00B10D68" w:rsidRDefault="00B10D68">
      <w:pPr>
        <w:pStyle w:val="TOC1"/>
        <w:rPr>
          <w:rFonts w:asciiTheme="minorHAnsi" w:eastAsiaTheme="minorEastAsia" w:hAnsiTheme="minorHAnsi" w:cstheme="minorBidi"/>
          <w:b w:val="0"/>
          <w:bCs w:val="0"/>
          <w:sz w:val="24"/>
          <w:szCs w:val="24"/>
          <w:lang w:val="en-AU" w:bidi="ar-SA"/>
        </w:rPr>
      </w:pPr>
      <w:r>
        <w:fldChar w:fldCharType="begin"/>
      </w:r>
      <w:r>
        <w:instrText xml:space="preserve"> TOC  \* MERGEFORMAT </w:instrText>
      </w:r>
      <w:r>
        <w:fldChar w:fldCharType="separate"/>
      </w:r>
      <w:r>
        <w:t>1</w:t>
      </w:r>
      <w:r>
        <w:rPr>
          <w:rFonts w:asciiTheme="minorHAnsi" w:eastAsiaTheme="minorEastAsia" w:hAnsiTheme="minorHAnsi" w:cstheme="minorBidi"/>
          <w:b w:val="0"/>
          <w:bCs w:val="0"/>
          <w:sz w:val="24"/>
          <w:szCs w:val="24"/>
          <w:lang w:val="en-AU" w:bidi="ar-SA"/>
        </w:rPr>
        <w:tab/>
      </w:r>
      <w:r w:rsidRPr="005E1D6D">
        <w:rPr>
          <w:lang w:val="en-AU"/>
        </w:rPr>
        <w:t>Glossary</w:t>
      </w:r>
      <w:r>
        <w:tab/>
      </w:r>
      <w:r>
        <w:fldChar w:fldCharType="begin"/>
      </w:r>
      <w:r>
        <w:instrText xml:space="preserve"> PAGEREF _Toc38262321 \h </w:instrText>
      </w:r>
      <w:r>
        <w:fldChar w:fldCharType="separate"/>
      </w:r>
      <w:r>
        <w:t>4</w:t>
      </w:r>
      <w:r>
        <w:fldChar w:fldCharType="end"/>
      </w:r>
    </w:p>
    <w:p w14:paraId="027645E7" w14:textId="6B665ED6" w:rsidR="00B10D68" w:rsidRDefault="00B10D68">
      <w:pPr>
        <w:pStyle w:val="TOC1"/>
        <w:rPr>
          <w:rFonts w:asciiTheme="minorHAnsi" w:eastAsiaTheme="minorEastAsia" w:hAnsiTheme="minorHAnsi" w:cstheme="minorBidi"/>
          <w:b w:val="0"/>
          <w:bCs w:val="0"/>
          <w:sz w:val="24"/>
          <w:szCs w:val="24"/>
          <w:lang w:val="en-AU" w:bidi="ar-SA"/>
        </w:rPr>
      </w:pPr>
      <w:r w:rsidRPr="005E1D6D">
        <w:rPr>
          <w:lang w:val="en-AU"/>
        </w:rPr>
        <w:t>2</w:t>
      </w:r>
      <w:r>
        <w:rPr>
          <w:rFonts w:asciiTheme="minorHAnsi" w:eastAsiaTheme="minorEastAsia" w:hAnsiTheme="minorHAnsi" w:cstheme="minorBidi"/>
          <w:b w:val="0"/>
          <w:bCs w:val="0"/>
          <w:sz w:val="24"/>
          <w:szCs w:val="24"/>
          <w:lang w:val="en-AU" w:bidi="ar-SA"/>
        </w:rPr>
        <w:tab/>
      </w:r>
      <w:r w:rsidRPr="005E1D6D">
        <w:rPr>
          <w:lang w:val="en-AU"/>
        </w:rPr>
        <w:t>Introduction</w:t>
      </w:r>
      <w:r>
        <w:tab/>
      </w:r>
      <w:r>
        <w:fldChar w:fldCharType="begin"/>
      </w:r>
      <w:r>
        <w:instrText xml:space="preserve"> PAGEREF _Toc38262322 \h </w:instrText>
      </w:r>
      <w:r>
        <w:fldChar w:fldCharType="separate"/>
      </w:r>
      <w:r>
        <w:t>5</w:t>
      </w:r>
      <w:r>
        <w:fldChar w:fldCharType="end"/>
      </w:r>
    </w:p>
    <w:p w14:paraId="0E6461DF" w14:textId="149E3949" w:rsidR="00B10D68" w:rsidRDefault="00B10D68">
      <w:pPr>
        <w:pStyle w:val="TOC2"/>
        <w:rPr>
          <w:rFonts w:asciiTheme="minorHAnsi" w:eastAsiaTheme="minorEastAsia" w:hAnsiTheme="minorHAnsi" w:cstheme="minorBidi"/>
          <w:sz w:val="24"/>
          <w:szCs w:val="24"/>
          <w:lang w:val="en-AU" w:bidi="ar-SA"/>
        </w:rPr>
      </w:pPr>
      <w:r>
        <w:t>2.1</w:t>
      </w:r>
      <w:r>
        <w:rPr>
          <w:rFonts w:asciiTheme="minorHAnsi" w:eastAsiaTheme="minorEastAsia" w:hAnsiTheme="minorHAnsi" w:cstheme="minorBidi"/>
          <w:sz w:val="24"/>
          <w:szCs w:val="24"/>
          <w:lang w:val="en-AU" w:bidi="ar-SA"/>
        </w:rPr>
        <w:tab/>
      </w:r>
      <w:r>
        <w:t>Additional resources</w:t>
      </w:r>
      <w:r>
        <w:tab/>
      </w:r>
      <w:r>
        <w:fldChar w:fldCharType="begin"/>
      </w:r>
      <w:r>
        <w:instrText xml:space="preserve"> PAGEREF _Toc38262323 \h </w:instrText>
      </w:r>
      <w:r>
        <w:fldChar w:fldCharType="separate"/>
      </w:r>
      <w:r>
        <w:t>5</w:t>
      </w:r>
      <w:r>
        <w:fldChar w:fldCharType="end"/>
      </w:r>
    </w:p>
    <w:p w14:paraId="3C0B6F45" w14:textId="5427A6B9" w:rsidR="00B10D68" w:rsidRDefault="00B10D68">
      <w:pPr>
        <w:pStyle w:val="TOC1"/>
        <w:rPr>
          <w:rFonts w:asciiTheme="minorHAnsi" w:eastAsiaTheme="minorEastAsia" w:hAnsiTheme="minorHAnsi" w:cstheme="minorBidi"/>
          <w:b w:val="0"/>
          <w:bCs w:val="0"/>
          <w:sz w:val="24"/>
          <w:szCs w:val="24"/>
          <w:lang w:val="en-AU" w:bidi="ar-SA"/>
        </w:rPr>
      </w:pPr>
      <w:r>
        <w:t>3</w:t>
      </w:r>
      <w:r>
        <w:rPr>
          <w:rFonts w:asciiTheme="minorHAnsi" w:eastAsiaTheme="minorEastAsia" w:hAnsiTheme="minorHAnsi" w:cstheme="minorBidi"/>
          <w:b w:val="0"/>
          <w:bCs w:val="0"/>
          <w:sz w:val="24"/>
          <w:szCs w:val="24"/>
          <w:lang w:val="en-AU" w:bidi="ar-SA"/>
        </w:rPr>
        <w:tab/>
      </w:r>
      <w:r>
        <w:t>Style Guide</w:t>
      </w:r>
      <w:r>
        <w:tab/>
      </w:r>
      <w:r>
        <w:fldChar w:fldCharType="begin"/>
      </w:r>
      <w:r>
        <w:instrText xml:space="preserve"> PAGEREF _Toc38262324 \h </w:instrText>
      </w:r>
      <w:r>
        <w:fldChar w:fldCharType="separate"/>
      </w:r>
      <w:r>
        <w:t>6</w:t>
      </w:r>
      <w:r>
        <w:fldChar w:fldCharType="end"/>
      </w:r>
    </w:p>
    <w:p w14:paraId="1DB890F2" w14:textId="3EB6A944" w:rsidR="00B10D68" w:rsidRDefault="00B10D68">
      <w:pPr>
        <w:pStyle w:val="TOC2"/>
        <w:rPr>
          <w:rFonts w:asciiTheme="minorHAnsi" w:eastAsiaTheme="minorEastAsia" w:hAnsiTheme="minorHAnsi" w:cstheme="minorBidi"/>
          <w:sz w:val="24"/>
          <w:szCs w:val="24"/>
          <w:lang w:val="en-AU" w:bidi="ar-SA"/>
        </w:rPr>
      </w:pPr>
      <w:r>
        <w:t>3.1</w:t>
      </w:r>
      <w:r>
        <w:rPr>
          <w:rFonts w:asciiTheme="minorHAnsi" w:eastAsiaTheme="minorEastAsia" w:hAnsiTheme="minorHAnsi" w:cstheme="minorBidi"/>
          <w:sz w:val="24"/>
          <w:szCs w:val="24"/>
          <w:lang w:val="en-AU" w:bidi="ar-SA"/>
        </w:rPr>
        <w:tab/>
      </w:r>
      <w:r>
        <w:t>Linter</w:t>
      </w:r>
      <w:r>
        <w:tab/>
      </w:r>
      <w:r>
        <w:fldChar w:fldCharType="begin"/>
      </w:r>
      <w:r>
        <w:instrText xml:space="preserve"> PAGEREF _Toc38262325 \h </w:instrText>
      </w:r>
      <w:r>
        <w:fldChar w:fldCharType="separate"/>
      </w:r>
      <w:r>
        <w:t>6</w:t>
      </w:r>
      <w:r>
        <w:fldChar w:fldCharType="end"/>
      </w:r>
    </w:p>
    <w:p w14:paraId="4C9D5673" w14:textId="619F68CC" w:rsidR="00B10D68" w:rsidRDefault="00B10D68">
      <w:pPr>
        <w:pStyle w:val="TOC3"/>
        <w:rPr>
          <w:rFonts w:asciiTheme="minorHAnsi" w:eastAsiaTheme="minorEastAsia" w:hAnsiTheme="minorHAnsi" w:cstheme="minorBidi"/>
          <w:sz w:val="24"/>
          <w:szCs w:val="24"/>
          <w:lang w:val="en-AU" w:bidi="ar-SA"/>
        </w:rPr>
      </w:pPr>
      <w:r>
        <w:t>3.1.1</w:t>
      </w:r>
      <w:r>
        <w:rPr>
          <w:rFonts w:asciiTheme="minorHAnsi" w:eastAsiaTheme="minorEastAsia" w:hAnsiTheme="minorHAnsi" w:cstheme="minorBidi"/>
          <w:sz w:val="24"/>
          <w:szCs w:val="24"/>
          <w:lang w:val="en-AU" w:bidi="ar-SA"/>
        </w:rPr>
        <w:tab/>
      </w:r>
      <w:r>
        <w:t>JSLint</w:t>
      </w:r>
      <w:r>
        <w:tab/>
      </w:r>
      <w:r>
        <w:fldChar w:fldCharType="begin"/>
      </w:r>
      <w:r>
        <w:instrText xml:space="preserve"> PAGEREF _Toc38262326 \h </w:instrText>
      </w:r>
      <w:r>
        <w:fldChar w:fldCharType="separate"/>
      </w:r>
      <w:r>
        <w:t>6</w:t>
      </w:r>
      <w:r>
        <w:fldChar w:fldCharType="end"/>
      </w:r>
    </w:p>
    <w:p w14:paraId="4B0A5F01" w14:textId="7E6B32C2" w:rsidR="00B10D68" w:rsidRDefault="00B10D68">
      <w:pPr>
        <w:pStyle w:val="TOC4"/>
        <w:rPr>
          <w:rFonts w:asciiTheme="minorHAnsi" w:eastAsiaTheme="minorEastAsia" w:hAnsiTheme="minorHAnsi" w:cstheme="minorBidi"/>
          <w:sz w:val="24"/>
          <w:szCs w:val="24"/>
          <w:lang w:val="en-AU" w:bidi="ar-SA"/>
        </w:rPr>
      </w:pPr>
      <w:r>
        <w:t>3.1.1.1</w:t>
      </w:r>
      <w:r>
        <w:rPr>
          <w:rFonts w:asciiTheme="minorHAnsi" w:eastAsiaTheme="minorEastAsia" w:hAnsiTheme="minorHAnsi" w:cstheme="minorBidi"/>
          <w:sz w:val="24"/>
          <w:szCs w:val="24"/>
          <w:lang w:val="en-AU" w:bidi="ar-SA"/>
        </w:rPr>
        <w:tab/>
      </w:r>
      <w:r>
        <w:t>Flags</w:t>
      </w:r>
      <w:r>
        <w:tab/>
      </w:r>
      <w:r>
        <w:fldChar w:fldCharType="begin"/>
      </w:r>
      <w:r>
        <w:instrText xml:space="preserve"> PAGEREF _Toc38262327 \h </w:instrText>
      </w:r>
      <w:r>
        <w:fldChar w:fldCharType="separate"/>
      </w:r>
      <w:r>
        <w:t>6</w:t>
      </w:r>
      <w:r>
        <w:fldChar w:fldCharType="end"/>
      </w:r>
    </w:p>
    <w:p w14:paraId="67EB9269" w14:textId="1A02D046" w:rsidR="00B10D68" w:rsidRDefault="00B10D68">
      <w:pPr>
        <w:pStyle w:val="TOC3"/>
        <w:rPr>
          <w:rFonts w:asciiTheme="minorHAnsi" w:eastAsiaTheme="minorEastAsia" w:hAnsiTheme="minorHAnsi" w:cstheme="minorBidi"/>
          <w:sz w:val="24"/>
          <w:szCs w:val="24"/>
          <w:lang w:val="en-AU" w:bidi="ar-SA"/>
        </w:rPr>
      </w:pPr>
      <w:r>
        <w:rPr>
          <w:lang w:eastAsia="en-AU"/>
        </w:rPr>
        <w:t>3.1.2</w:t>
      </w:r>
      <w:r>
        <w:rPr>
          <w:rFonts w:asciiTheme="minorHAnsi" w:eastAsiaTheme="minorEastAsia" w:hAnsiTheme="minorHAnsi" w:cstheme="minorBidi"/>
          <w:sz w:val="24"/>
          <w:szCs w:val="24"/>
          <w:lang w:val="en-AU" w:bidi="ar-SA"/>
        </w:rPr>
        <w:tab/>
      </w:r>
      <w:r>
        <w:rPr>
          <w:lang w:eastAsia="en-AU"/>
        </w:rPr>
        <w:t>ESLint</w:t>
      </w:r>
      <w:r>
        <w:tab/>
      </w:r>
      <w:r>
        <w:fldChar w:fldCharType="begin"/>
      </w:r>
      <w:r>
        <w:instrText xml:space="preserve"> PAGEREF _Toc38262328 \h </w:instrText>
      </w:r>
      <w:r>
        <w:fldChar w:fldCharType="separate"/>
      </w:r>
      <w:r>
        <w:t>6</w:t>
      </w:r>
      <w:r>
        <w:fldChar w:fldCharType="end"/>
      </w:r>
    </w:p>
    <w:p w14:paraId="535CB94F" w14:textId="2FE9DB62" w:rsidR="00B10D68" w:rsidRDefault="00B10D68">
      <w:pPr>
        <w:pStyle w:val="TOC5"/>
        <w:rPr>
          <w:rFonts w:asciiTheme="minorHAnsi" w:eastAsiaTheme="minorEastAsia" w:hAnsiTheme="minorHAnsi" w:cstheme="minorBidi"/>
          <w:sz w:val="24"/>
          <w:szCs w:val="24"/>
          <w:lang w:val="en-AU" w:bidi="ar-SA"/>
        </w:rPr>
      </w:pPr>
      <w:r>
        <w:t>Install:</w:t>
      </w:r>
      <w:r>
        <w:tab/>
      </w:r>
      <w:r>
        <w:fldChar w:fldCharType="begin"/>
      </w:r>
      <w:r>
        <w:instrText xml:space="preserve"> PAGEREF _Toc38262329 \h </w:instrText>
      </w:r>
      <w:r>
        <w:fldChar w:fldCharType="separate"/>
      </w:r>
      <w:r>
        <w:t>6</w:t>
      </w:r>
      <w:r>
        <w:fldChar w:fldCharType="end"/>
      </w:r>
    </w:p>
    <w:p w14:paraId="273DEC82" w14:textId="7AB4AE22" w:rsidR="00B10D68" w:rsidRDefault="00B10D68">
      <w:pPr>
        <w:pStyle w:val="TOC5"/>
        <w:rPr>
          <w:rFonts w:asciiTheme="minorHAnsi" w:eastAsiaTheme="minorEastAsia" w:hAnsiTheme="minorHAnsi" w:cstheme="minorBidi"/>
          <w:sz w:val="24"/>
          <w:szCs w:val="24"/>
          <w:lang w:val="en-AU" w:bidi="ar-SA"/>
        </w:rPr>
      </w:pPr>
      <w:r>
        <w:t>Configure</w:t>
      </w:r>
      <w:r>
        <w:tab/>
      </w:r>
      <w:r>
        <w:fldChar w:fldCharType="begin"/>
      </w:r>
      <w:r>
        <w:instrText xml:space="preserve"> PAGEREF _Toc38262330 \h </w:instrText>
      </w:r>
      <w:r>
        <w:fldChar w:fldCharType="separate"/>
      </w:r>
      <w:r>
        <w:t>6</w:t>
      </w:r>
      <w:r>
        <w:fldChar w:fldCharType="end"/>
      </w:r>
    </w:p>
    <w:p w14:paraId="0DA704C8" w14:textId="0AAEF4ED" w:rsidR="00B10D68" w:rsidRDefault="00B10D68">
      <w:pPr>
        <w:pStyle w:val="TOC1"/>
        <w:rPr>
          <w:rFonts w:asciiTheme="minorHAnsi" w:eastAsiaTheme="minorEastAsia" w:hAnsiTheme="minorHAnsi" w:cstheme="minorBidi"/>
          <w:b w:val="0"/>
          <w:bCs w:val="0"/>
          <w:sz w:val="24"/>
          <w:szCs w:val="24"/>
          <w:lang w:val="en-AU" w:bidi="ar-SA"/>
        </w:rPr>
      </w:pPr>
      <w:r>
        <w:t>4</w:t>
      </w:r>
      <w:r>
        <w:rPr>
          <w:rFonts w:asciiTheme="minorHAnsi" w:eastAsiaTheme="minorEastAsia" w:hAnsiTheme="minorHAnsi" w:cstheme="minorBidi"/>
          <w:b w:val="0"/>
          <w:bCs w:val="0"/>
          <w:sz w:val="24"/>
          <w:szCs w:val="24"/>
          <w:lang w:val="en-AU" w:bidi="ar-SA"/>
        </w:rPr>
        <w:tab/>
      </w:r>
      <w:r>
        <w:t>Running In the DOM</w:t>
      </w:r>
      <w:r>
        <w:tab/>
      </w:r>
      <w:r>
        <w:fldChar w:fldCharType="begin"/>
      </w:r>
      <w:r>
        <w:instrText xml:space="preserve"> PAGEREF _Toc38262331 \h </w:instrText>
      </w:r>
      <w:r>
        <w:fldChar w:fldCharType="separate"/>
      </w:r>
      <w:r>
        <w:t>7</w:t>
      </w:r>
      <w:r>
        <w:fldChar w:fldCharType="end"/>
      </w:r>
    </w:p>
    <w:p w14:paraId="5B6F200E" w14:textId="7C30FAF0" w:rsidR="00B10D68" w:rsidRDefault="00B10D68">
      <w:pPr>
        <w:pStyle w:val="TOC2"/>
        <w:rPr>
          <w:rFonts w:asciiTheme="minorHAnsi" w:eastAsiaTheme="minorEastAsia" w:hAnsiTheme="minorHAnsi" w:cstheme="minorBidi"/>
          <w:sz w:val="24"/>
          <w:szCs w:val="24"/>
          <w:lang w:val="en-AU" w:bidi="ar-SA"/>
        </w:rPr>
      </w:pPr>
      <w:r>
        <w:t>4.1</w:t>
      </w:r>
      <w:r>
        <w:rPr>
          <w:rFonts w:asciiTheme="minorHAnsi" w:eastAsiaTheme="minorEastAsia" w:hAnsiTheme="minorHAnsi" w:cstheme="minorBidi"/>
          <w:sz w:val="24"/>
          <w:szCs w:val="24"/>
          <w:lang w:val="en-AU" w:bidi="ar-SA"/>
        </w:rPr>
        <w:tab/>
      </w:r>
      <w:r>
        <w:t>Event Handlers</w:t>
      </w:r>
      <w:r>
        <w:tab/>
      </w:r>
      <w:r>
        <w:fldChar w:fldCharType="begin"/>
      </w:r>
      <w:r>
        <w:instrText xml:space="preserve"> PAGEREF _Toc38262332 \h </w:instrText>
      </w:r>
      <w:r>
        <w:fldChar w:fldCharType="separate"/>
      </w:r>
      <w:r>
        <w:t>8</w:t>
      </w:r>
      <w:r>
        <w:fldChar w:fldCharType="end"/>
      </w:r>
    </w:p>
    <w:p w14:paraId="512DAA27" w14:textId="0BF9CE6C" w:rsidR="00B10D68" w:rsidRDefault="00B10D68">
      <w:pPr>
        <w:pStyle w:val="TOC2"/>
        <w:rPr>
          <w:rFonts w:asciiTheme="minorHAnsi" w:eastAsiaTheme="minorEastAsia" w:hAnsiTheme="minorHAnsi" w:cstheme="minorBidi"/>
          <w:sz w:val="24"/>
          <w:szCs w:val="24"/>
          <w:lang w:val="en-AU" w:bidi="ar-SA"/>
        </w:rPr>
      </w:pPr>
      <w:r>
        <w:t>4.2</w:t>
      </w:r>
      <w:r>
        <w:rPr>
          <w:rFonts w:asciiTheme="minorHAnsi" w:eastAsiaTheme="minorEastAsia" w:hAnsiTheme="minorHAnsi" w:cstheme="minorBidi"/>
          <w:sz w:val="24"/>
          <w:szCs w:val="24"/>
          <w:lang w:val="en-AU" w:bidi="ar-SA"/>
        </w:rPr>
        <w:tab/>
      </w:r>
      <w:r>
        <w:t>Optimizations</w:t>
      </w:r>
      <w:r>
        <w:tab/>
      </w:r>
      <w:r>
        <w:fldChar w:fldCharType="begin"/>
      </w:r>
      <w:r>
        <w:instrText xml:space="preserve"> PAGEREF _Toc38262333 \h </w:instrText>
      </w:r>
      <w:r>
        <w:fldChar w:fldCharType="separate"/>
      </w:r>
      <w:r>
        <w:t>8</w:t>
      </w:r>
      <w:r>
        <w:fldChar w:fldCharType="end"/>
      </w:r>
    </w:p>
    <w:p w14:paraId="5FE577AD" w14:textId="3F993C37" w:rsidR="00B10D68" w:rsidRDefault="00B10D68">
      <w:pPr>
        <w:pStyle w:val="TOC1"/>
        <w:rPr>
          <w:rFonts w:asciiTheme="minorHAnsi" w:eastAsiaTheme="minorEastAsia" w:hAnsiTheme="minorHAnsi" w:cstheme="minorBidi"/>
          <w:b w:val="0"/>
          <w:bCs w:val="0"/>
          <w:sz w:val="24"/>
          <w:szCs w:val="24"/>
          <w:lang w:val="en-AU" w:bidi="ar-SA"/>
        </w:rPr>
      </w:pPr>
      <w:r>
        <w:t>5</w:t>
      </w:r>
      <w:r>
        <w:rPr>
          <w:rFonts w:asciiTheme="minorHAnsi" w:eastAsiaTheme="minorEastAsia" w:hAnsiTheme="minorHAnsi" w:cstheme="minorBidi"/>
          <w:b w:val="0"/>
          <w:bCs w:val="0"/>
          <w:sz w:val="24"/>
          <w:szCs w:val="24"/>
          <w:lang w:val="en-AU" w:bidi="ar-SA"/>
        </w:rPr>
        <w:tab/>
      </w:r>
      <w:r>
        <w:t>Require &amp; Import</w:t>
      </w:r>
      <w:r>
        <w:tab/>
      </w:r>
      <w:r>
        <w:fldChar w:fldCharType="begin"/>
      </w:r>
      <w:r>
        <w:instrText xml:space="preserve"> PAGEREF _Toc38262334 \h </w:instrText>
      </w:r>
      <w:r>
        <w:fldChar w:fldCharType="separate"/>
      </w:r>
      <w:r>
        <w:t>9</w:t>
      </w:r>
      <w:r>
        <w:fldChar w:fldCharType="end"/>
      </w:r>
    </w:p>
    <w:p w14:paraId="012D1C11" w14:textId="359905F9" w:rsidR="00B10D68" w:rsidRDefault="00B10D68">
      <w:pPr>
        <w:pStyle w:val="TOC2"/>
        <w:rPr>
          <w:rFonts w:asciiTheme="minorHAnsi" w:eastAsiaTheme="minorEastAsia" w:hAnsiTheme="minorHAnsi" w:cstheme="minorBidi"/>
          <w:sz w:val="24"/>
          <w:szCs w:val="24"/>
          <w:lang w:val="en-AU" w:bidi="ar-SA"/>
        </w:rPr>
      </w:pPr>
      <w:r>
        <w:t>5.1</w:t>
      </w:r>
      <w:r>
        <w:rPr>
          <w:rFonts w:asciiTheme="minorHAnsi" w:eastAsiaTheme="minorEastAsia" w:hAnsiTheme="minorHAnsi" w:cstheme="minorBidi"/>
          <w:sz w:val="24"/>
          <w:szCs w:val="24"/>
          <w:lang w:val="en-AU" w:bidi="ar-SA"/>
        </w:rPr>
        <w:tab/>
      </w:r>
      <w:r>
        <w:t>Require</w:t>
      </w:r>
      <w:r>
        <w:tab/>
      </w:r>
      <w:r>
        <w:fldChar w:fldCharType="begin"/>
      </w:r>
      <w:r>
        <w:instrText xml:space="preserve"> PAGEREF _Toc38262335 \h </w:instrText>
      </w:r>
      <w:r>
        <w:fldChar w:fldCharType="separate"/>
      </w:r>
      <w:r>
        <w:t>9</w:t>
      </w:r>
      <w:r>
        <w:fldChar w:fldCharType="end"/>
      </w:r>
    </w:p>
    <w:p w14:paraId="3A9A6116" w14:textId="0B5A1E06" w:rsidR="00B10D68" w:rsidRDefault="00B10D68">
      <w:pPr>
        <w:pStyle w:val="TOC2"/>
        <w:rPr>
          <w:rFonts w:asciiTheme="minorHAnsi" w:eastAsiaTheme="minorEastAsia" w:hAnsiTheme="minorHAnsi" w:cstheme="minorBidi"/>
          <w:sz w:val="24"/>
          <w:szCs w:val="24"/>
          <w:lang w:val="en-AU" w:bidi="ar-SA"/>
        </w:rPr>
      </w:pPr>
      <w:r>
        <w:t>5.2</w:t>
      </w:r>
      <w:r>
        <w:rPr>
          <w:rFonts w:asciiTheme="minorHAnsi" w:eastAsiaTheme="minorEastAsia" w:hAnsiTheme="minorHAnsi" w:cstheme="minorBidi"/>
          <w:sz w:val="24"/>
          <w:szCs w:val="24"/>
          <w:lang w:val="en-AU" w:bidi="ar-SA"/>
        </w:rPr>
        <w:tab/>
      </w:r>
      <w:r>
        <w:t>Import &amp; Export – ES6 and up</w:t>
      </w:r>
      <w:r>
        <w:tab/>
      </w:r>
      <w:r>
        <w:fldChar w:fldCharType="begin"/>
      </w:r>
      <w:r>
        <w:instrText xml:space="preserve"> PAGEREF _Toc38262336 \h </w:instrText>
      </w:r>
      <w:r>
        <w:fldChar w:fldCharType="separate"/>
      </w:r>
      <w:r>
        <w:t>9</w:t>
      </w:r>
      <w:r>
        <w:fldChar w:fldCharType="end"/>
      </w:r>
    </w:p>
    <w:p w14:paraId="4F8B6993" w14:textId="17E2CB27" w:rsidR="00B10D68" w:rsidRDefault="00B10D68">
      <w:pPr>
        <w:pStyle w:val="TOC3"/>
        <w:rPr>
          <w:rFonts w:asciiTheme="minorHAnsi" w:eastAsiaTheme="minorEastAsia" w:hAnsiTheme="minorHAnsi" w:cstheme="minorBidi"/>
          <w:sz w:val="24"/>
          <w:szCs w:val="24"/>
          <w:lang w:val="en-AU" w:bidi="ar-SA"/>
        </w:rPr>
      </w:pPr>
      <w:r>
        <w:t>5.2.1</w:t>
      </w:r>
      <w:r>
        <w:rPr>
          <w:rFonts w:asciiTheme="minorHAnsi" w:eastAsiaTheme="minorEastAsia" w:hAnsiTheme="minorHAnsi" w:cstheme="minorBidi"/>
          <w:sz w:val="24"/>
          <w:szCs w:val="24"/>
          <w:lang w:val="en-AU" w:bidi="ar-SA"/>
        </w:rPr>
        <w:tab/>
      </w:r>
      <w:r>
        <w:t>import</w:t>
      </w:r>
      <w:r>
        <w:tab/>
      </w:r>
      <w:r>
        <w:fldChar w:fldCharType="begin"/>
      </w:r>
      <w:r>
        <w:instrText xml:space="preserve"> PAGEREF _Toc38262337 \h </w:instrText>
      </w:r>
      <w:r>
        <w:fldChar w:fldCharType="separate"/>
      </w:r>
      <w:r>
        <w:t>9</w:t>
      </w:r>
      <w:r>
        <w:fldChar w:fldCharType="end"/>
      </w:r>
    </w:p>
    <w:p w14:paraId="325E16E0" w14:textId="7E9C5556" w:rsidR="00B10D68" w:rsidRDefault="00B10D68">
      <w:pPr>
        <w:pStyle w:val="TOC3"/>
        <w:rPr>
          <w:rFonts w:asciiTheme="minorHAnsi" w:eastAsiaTheme="minorEastAsia" w:hAnsiTheme="minorHAnsi" w:cstheme="minorBidi"/>
          <w:sz w:val="24"/>
          <w:szCs w:val="24"/>
          <w:lang w:val="en-AU" w:bidi="ar-SA"/>
        </w:rPr>
      </w:pPr>
      <w:r>
        <w:t>5.2.2</w:t>
      </w:r>
      <w:r>
        <w:rPr>
          <w:rFonts w:asciiTheme="minorHAnsi" w:eastAsiaTheme="minorEastAsia" w:hAnsiTheme="minorHAnsi" w:cstheme="minorBidi"/>
          <w:sz w:val="24"/>
          <w:szCs w:val="24"/>
          <w:lang w:val="en-AU" w:bidi="ar-SA"/>
        </w:rPr>
        <w:tab/>
      </w:r>
      <w:r>
        <w:t>Export</w:t>
      </w:r>
      <w:r>
        <w:tab/>
      </w:r>
      <w:r>
        <w:fldChar w:fldCharType="begin"/>
      </w:r>
      <w:r>
        <w:instrText xml:space="preserve"> PAGEREF _Toc38262338 \h </w:instrText>
      </w:r>
      <w:r>
        <w:fldChar w:fldCharType="separate"/>
      </w:r>
      <w:r>
        <w:t>9</w:t>
      </w:r>
      <w:r>
        <w:fldChar w:fldCharType="end"/>
      </w:r>
    </w:p>
    <w:p w14:paraId="5EA06D7C" w14:textId="230B820D" w:rsidR="00B10D68" w:rsidRDefault="00B10D68">
      <w:pPr>
        <w:pStyle w:val="TOC4"/>
        <w:rPr>
          <w:rFonts w:asciiTheme="minorHAnsi" w:eastAsiaTheme="minorEastAsia" w:hAnsiTheme="minorHAnsi" w:cstheme="minorBidi"/>
          <w:sz w:val="24"/>
          <w:szCs w:val="24"/>
          <w:lang w:val="en-AU" w:bidi="ar-SA"/>
        </w:rPr>
      </w:pPr>
      <w:r>
        <w:t>5.2.2.1</w:t>
      </w:r>
      <w:r>
        <w:rPr>
          <w:rFonts w:asciiTheme="minorHAnsi" w:eastAsiaTheme="minorEastAsia" w:hAnsiTheme="minorHAnsi" w:cstheme="minorBidi"/>
          <w:sz w:val="24"/>
          <w:szCs w:val="24"/>
          <w:lang w:val="en-AU" w:bidi="ar-SA"/>
        </w:rPr>
        <w:tab/>
      </w:r>
      <w:r>
        <w:t>Export Default</w:t>
      </w:r>
      <w:r>
        <w:tab/>
      </w:r>
      <w:r>
        <w:fldChar w:fldCharType="begin"/>
      </w:r>
      <w:r>
        <w:instrText xml:space="preserve"> PAGEREF _Toc38262339 \h </w:instrText>
      </w:r>
      <w:r>
        <w:fldChar w:fldCharType="separate"/>
      </w:r>
      <w:r>
        <w:t>10</w:t>
      </w:r>
      <w:r>
        <w:fldChar w:fldCharType="end"/>
      </w:r>
    </w:p>
    <w:p w14:paraId="4B950D48" w14:textId="2C25A488" w:rsidR="00B10D68" w:rsidRDefault="00B10D68">
      <w:pPr>
        <w:pStyle w:val="TOC1"/>
        <w:rPr>
          <w:rFonts w:asciiTheme="minorHAnsi" w:eastAsiaTheme="minorEastAsia" w:hAnsiTheme="minorHAnsi" w:cstheme="minorBidi"/>
          <w:b w:val="0"/>
          <w:bCs w:val="0"/>
          <w:sz w:val="24"/>
          <w:szCs w:val="24"/>
          <w:lang w:val="en-AU" w:bidi="ar-SA"/>
        </w:rPr>
      </w:pPr>
      <w:r>
        <w:t>6</w:t>
      </w:r>
      <w:r>
        <w:rPr>
          <w:rFonts w:asciiTheme="minorHAnsi" w:eastAsiaTheme="minorEastAsia" w:hAnsiTheme="minorHAnsi" w:cstheme="minorBidi"/>
          <w:b w:val="0"/>
          <w:bCs w:val="0"/>
          <w:sz w:val="24"/>
          <w:szCs w:val="24"/>
          <w:lang w:val="en-AU" w:bidi="ar-SA"/>
        </w:rPr>
        <w:tab/>
      </w:r>
      <w:r>
        <w:t>Data Types</w:t>
      </w:r>
      <w:r>
        <w:tab/>
      </w:r>
      <w:r>
        <w:fldChar w:fldCharType="begin"/>
      </w:r>
      <w:r>
        <w:instrText xml:space="preserve"> PAGEREF _Toc38262340 \h </w:instrText>
      </w:r>
      <w:r>
        <w:fldChar w:fldCharType="separate"/>
      </w:r>
      <w:r>
        <w:t>11</w:t>
      </w:r>
      <w:r>
        <w:fldChar w:fldCharType="end"/>
      </w:r>
    </w:p>
    <w:p w14:paraId="302B57D4" w14:textId="5121CE3F" w:rsidR="00B10D68" w:rsidRDefault="00B10D68">
      <w:pPr>
        <w:pStyle w:val="TOC2"/>
        <w:rPr>
          <w:rFonts w:asciiTheme="minorHAnsi" w:eastAsiaTheme="minorEastAsia" w:hAnsiTheme="minorHAnsi" w:cstheme="minorBidi"/>
          <w:sz w:val="24"/>
          <w:szCs w:val="24"/>
          <w:lang w:val="en-AU" w:bidi="ar-SA"/>
        </w:rPr>
      </w:pPr>
      <w:r>
        <w:t>6.1</w:t>
      </w:r>
      <w:r>
        <w:rPr>
          <w:rFonts w:asciiTheme="minorHAnsi" w:eastAsiaTheme="minorEastAsia" w:hAnsiTheme="minorHAnsi" w:cstheme="minorBidi"/>
          <w:sz w:val="24"/>
          <w:szCs w:val="24"/>
          <w:lang w:val="en-AU" w:bidi="ar-SA"/>
        </w:rPr>
        <w:tab/>
      </w:r>
      <w:r>
        <w:t>Type Coercion and Variable Mutation</w:t>
      </w:r>
      <w:r>
        <w:tab/>
      </w:r>
      <w:r>
        <w:fldChar w:fldCharType="begin"/>
      </w:r>
      <w:r>
        <w:instrText xml:space="preserve"> PAGEREF _Toc38262341 \h </w:instrText>
      </w:r>
      <w:r>
        <w:fldChar w:fldCharType="separate"/>
      </w:r>
      <w:r>
        <w:t>11</w:t>
      </w:r>
      <w:r>
        <w:fldChar w:fldCharType="end"/>
      </w:r>
    </w:p>
    <w:p w14:paraId="09D51D3C" w14:textId="0593B17B" w:rsidR="00B10D68" w:rsidRDefault="00B10D68">
      <w:pPr>
        <w:pStyle w:val="TOC2"/>
        <w:rPr>
          <w:rFonts w:asciiTheme="minorHAnsi" w:eastAsiaTheme="minorEastAsia" w:hAnsiTheme="minorHAnsi" w:cstheme="minorBidi"/>
          <w:sz w:val="24"/>
          <w:szCs w:val="24"/>
          <w:lang w:val="en-AU" w:bidi="ar-SA"/>
        </w:rPr>
      </w:pPr>
      <w:r>
        <w:t>6.2</w:t>
      </w:r>
      <w:r>
        <w:rPr>
          <w:rFonts w:asciiTheme="minorHAnsi" w:eastAsiaTheme="minorEastAsia" w:hAnsiTheme="minorHAnsi" w:cstheme="minorBidi"/>
          <w:sz w:val="24"/>
          <w:szCs w:val="24"/>
          <w:lang w:val="en-AU" w:bidi="ar-SA"/>
        </w:rPr>
        <w:tab/>
      </w:r>
      <w:r>
        <w:t>Boolean</w:t>
      </w:r>
      <w:r>
        <w:tab/>
      </w:r>
      <w:r>
        <w:fldChar w:fldCharType="begin"/>
      </w:r>
      <w:r>
        <w:instrText xml:space="preserve"> PAGEREF _Toc38262342 \h </w:instrText>
      </w:r>
      <w:r>
        <w:fldChar w:fldCharType="separate"/>
      </w:r>
      <w:r>
        <w:t>11</w:t>
      </w:r>
      <w:r>
        <w:fldChar w:fldCharType="end"/>
      </w:r>
    </w:p>
    <w:p w14:paraId="4FCF49A2" w14:textId="79229ED6" w:rsidR="00B10D68" w:rsidRDefault="00B10D68">
      <w:pPr>
        <w:pStyle w:val="TOC3"/>
        <w:rPr>
          <w:rFonts w:asciiTheme="minorHAnsi" w:eastAsiaTheme="minorEastAsia" w:hAnsiTheme="minorHAnsi" w:cstheme="minorBidi"/>
          <w:sz w:val="24"/>
          <w:szCs w:val="24"/>
          <w:lang w:val="en-AU" w:bidi="ar-SA"/>
        </w:rPr>
      </w:pPr>
      <w:r w:rsidRPr="005E1D6D">
        <w:rPr>
          <w:rFonts w:eastAsia="SimSun"/>
        </w:rPr>
        <w:t>6.2.1</w:t>
      </w:r>
      <w:r>
        <w:rPr>
          <w:rFonts w:asciiTheme="minorHAnsi" w:eastAsiaTheme="minorEastAsia" w:hAnsiTheme="minorHAnsi" w:cstheme="minorBidi"/>
          <w:sz w:val="24"/>
          <w:szCs w:val="24"/>
          <w:lang w:val="en-AU" w:bidi="ar-SA"/>
        </w:rPr>
        <w:tab/>
      </w:r>
      <w:r w:rsidRPr="005E1D6D">
        <w:rPr>
          <w:rFonts w:eastAsia="SimSun"/>
        </w:rPr>
        <w:t>Equality</w:t>
      </w:r>
      <w:r>
        <w:tab/>
      </w:r>
      <w:r>
        <w:fldChar w:fldCharType="begin"/>
      </w:r>
      <w:r>
        <w:instrText xml:space="preserve"> PAGEREF _Toc38262343 \h </w:instrText>
      </w:r>
      <w:r>
        <w:fldChar w:fldCharType="separate"/>
      </w:r>
      <w:r>
        <w:t>11</w:t>
      </w:r>
      <w:r>
        <w:fldChar w:fldCharType="end"/>
      </w:r>
    </w:p>
    <w:p w14:paraId="5E48A697" w14:textId="49483386" w:rsidR="00B10D68" w:rsidRDefault="00B10D68">
      <w:pPr>
        <w:pStyle w:val="TOC2"/>
        <w:rPr>
          <w:rFonts w:asciiTheme="minorHAnsi" w:eastAsiaTheme="minorEastAsia" w:hAnsiTheme="minorHAnsi" w:cstheme="minorBidi"/>
          <w:sz w:val="24"/>
          <w:szCs w:val="24"/>
          <w:lang w:val="en-AU" w:bidi="ar-SA"/>
        </w:rPr>
      </w:pPr>
      <w:r>
        <w:t>6.3</w:t>
      </w:r>
      <w:r>
        <w:rPr>
          <w:rFonts w:asciiTheme="minorHAnsi" w:eastAsiaTheme="minorEastAsia" w:hAnsiTheme="minorHAnsi" w:cstheme="minorBidi"/>
          <w:sz w:val="24"/>
          <w:szCs w:val="24"/>
          <w:lang w:val="en-AU" w:bidi="ar-SA"/>
        </w:rPr>
        <w:tab/>
      </w:r>
      <w:r>
        <w:t>Number</w:t>
      </w:r>
      <w:r>
        <w:tab/>
      </w:r>
      <w:r>
        <w:fldChar w:fldCharType="begin"/>
      </w:r>
      <w:r>
        <w:instrText xml:space="preserve"> PAGEREF _Toc38262344 \h </w:instrText>
      </w:r>
      <w:r>
        <w:fldChar w:fldCharType="separate"/>
      </w:r>
      <w:r>
        <w:t>12</w:t>
      </w:r>
      <w:r>
        <w:fldChar w:fldCharType="end"/>
      </w:r>
    </w:p>
    <w:p w14:paraId="242BC76C" w14:textId="7FAB2D53" w:rsidR="00B10D68" w:rsidRDefault="00B10D68">
      <w:pPr>
        <w:pStyle w:val="TOC2"/>
        <w:rPr>
          <w:rFonts w:asciiTheme="minorHAnsi" w:eastAsiaTheme="minorEastAsia" w:hAnsiTheme="minorHAnsi" w:cstheme="minorBidi"/>
          <w:sz w:val="24"/>
          <w:szCs w:val="24"/>
          <w:lang w:val="en-AU" w:bidi="ar-SA"/>
        </w:rPr>
      </w:pPr>
      <w:r w:rsidRPr="005E1D6D">
        <w:t>6.4</w:t>
      </w:r>
      <w:r>
        <w:rPr>
          <w:rFonts w:asciiTheme="minorHAnsi" w:eastAsiaTheme="minorEastAsia" w:hAnsiTheme="minorHAnsi" w:cstheme="minorBidi"/>
          <w:sz w:val="24"/>
          <w:szCs w:val="24"/>
          <w:lang w:val="en-AU" w:bidi="ar-SA"/>
        </w:rPr>
        <w:tab/>
      </w:r>
      <w:r w:rsidRPr="005E1D6D">
        <w:t>JavaScript has a single number type. Internally, it is represented as 64-bit floating point, the same as Java’s double. Unlike most other programming languages, there is no separate integer type, so 1 and 1.0 are the same value. This is a significant conenience because problems of overflow in short integers are completely avoided, and all you need to know about a number is that it is a number. A large class of numeric type errors is avoided.</w:t>
      </w:r>
      <w:r>
        <w:tab/>
      </w:r>
      <w:r>
        <w:fldChar w:fldCharType="begin"/>
      </w:r>
      <w:r>
        <w:instrText xml:space="preserve"> PAGEREF _Toc38262345 \h </w:instrText>
      </w:r>
      <w:r>
        <w:fldChar w:fldCharType="separate"/>
      </w:r>
      <w:r>
        <w:t>12</w:t>
      </w:r>
      <w:r>
        <w:fldChar w:fldCharType="end"/>
      </w:r>
    </w:p>
    <w:p w14:paraId="3E8E4889" w14:textId="3AE2700B" w:rsidR="00B10D68" w:rsidRDefault="00B10D68">
      <w:pPr>
        <w:pStyle w:val="TOC2"/>
        <w:rPr>
          <w:rFonts w:asciiTheme="minorHAnsi" w:eastAsiaTheme="minorEastAsia" w:hAnsiTheme="minorHAnsi" w:cstheme="minorBidi"/>
          <w:sz w:val="24"/>
          <w:szCs w:val="24"/>
          <w:lang w:val="en-AU" w:bidi="ar-SA"/>
        </w:rPr>
      </w:pPr>
      <w:r>
        <w:t>6.5</w:t>
      </w:r>
      <w:r>
        <w:rPr>
          <w:rFonts w:asciiTheme="minorHAnsi" w:eastAsiaTheme="minorEastAsia" w:hAnsiTheme="minorHAnsi" w:cstheme="minorBidi"/>
          <w:sz w:val="24"/>
          <w:szCs w:val="24"/>
          <w:lang w:val="en-AU" w:bidi="ar-SA"/>
        </w:rPr>
        <w:tab/>
      </w:r>
      <w:r>
        <w:t>Strings</w:t>
      </w:r>
      <w:r>
        <w:tab/>
      </w:r>
      <w:r>
        <w:fldChar w:fldCharType="begin"/>
      </w:r>
      <w:r>
        <w:instrText xml:space="preserve"> PAGEREF _Toc38262346 \h </w:instrText>
      </w:r>
      <w:r>
        <w:fldChar w:fldCharType="separate"/>
      </w:r>
      <w:r>
        <w:t>12</w:t>
      </w:r>
      <w:r>
        <w:fldChar w:fldCharType="end"/>
      </w:r>
    </w:p>
    <w:p w14:paraId="7381827D" w14:textId="3D8458CB" w:rsidR="00B10D68" w:rsidRDefault="00B10D68">
      <w:pPr>
        <w:pStyle w:val="TOC3"/>
        <w:rPr>
          <w:rFonts w:asciiTheme="minorHAnsi" w:eastAsiaTheme="minorEastAsia" w:hAnsiTheme="minorHAnsi" w:cstheme="minorBidi"/>
          <w:sz w:val="24"/>
          <w:szCs w:val="24"/>
          <w:lang w:val="en-AU" w:bidi="ar-SA"/>
        </w:rPr>
      </w:pPr>
      <w:r>
        <w:t>6.5.1</w:t>
      </w:r>
      <w:r>
        <w:rPr>
          <w:rFonts w:asciiTheme="minorHAnsi" w:eastAsiaTheme="minorEastAsia" w:hAnsiTheme="minorHAnsi" w:cstheme="minorBidi"/>
          <w:sz w:val="24"/>
          <w:szCs w:val="24"/>
          <w:lang w:val="en-AU" w:bidi="ar-SA"/>
        </w:rPr>
        <w:tab/>
      </w:r>
      <w:r>
        <w:t>Template Literals</w:t>
      </w:r>
      <w:r>
        <w:tab/>
      </w:r>
      <w:r>
        <w:fldChar w:fldCharType="begin"/>
      </w:r>
      <w:r>
        <w:instrText xml:space="preserve"> PAGEREF _Toc38262347 \h </w:instrText>
      </w:r>
      <w:r>
        <w:fldChar w:fldCharType="separate"/>
      </w:r>
      <w:r>
        <w:t>13</w:t>
      </w:r>
      <w:r>
        <w:fldChar w:fldCharType="end"/>
      </w:r>
    </w:p>
    <w:p w14:paraId="4A77E3A1" w14:textId="21F61B24" w:rsidR="00B10D68" w:rsidRDefault="00B10D68">
      <w:pPr>
        <w:pStyle w:val="TOC2"/>
        <w:rPr>
          <w:rFonts w:asciiTheme="minorHAnsi" w:eastAsiaTheme="minorEastAsia" w:hAnsiTheme="minorHAnsi" w:cstheme="minorBidi"/>
          <w:sz w:val="24"/>
          <w:szCs w:val="24"/>
          <w:lang w:val="en-AU" w:bidi="ar-SA"/>
        </w:rPr>
      </w:pPr>
      <w:r>
        <w:t>6.6</w:t>
      </w:r>
      <w:r>
        <w:rPr>
          <w:rFonts w:asciiTheme="minorHAnsi" w:eastAsiaTheme="minorEastAsia" w:hAnsiTheme="minorHAnsi" w:cstheme="minorBidi"/>
          <w:sz w:val="24"/>
          <w:szCs w:val="24"/>
          <w:lang w:val="en-AU" w:bidi="ar-SA"/>
        </w:rPr>
        <w:tab/>
      </w:r>
      <w:r>
        <w:t>Arrays</w:t>
      </w:r>
      <w:r>
        <w:tab/>
      </w:r>
      <w:r>
        <w:fldChar w:fldCharType="begin"/>
      </w:r>
      <w:r>
        <w:instrText xml:space="preserve"> PAGEREF _Toc38262348 \h </w:instrText>
      </w:r>
      <w:r>
        <w:fldChar w:fldCharType="separate"/>
      </w:r>
      <w:r>
        <w:t>13</w:t>
      </w:r>
      <w:r>
        <w:fldChar w:fldCharType="end"/>
      </w:r>
    </w:p>
    <w:p w14:paraId="746478D1" w14:textId="233797E5" w:rsidR="00B10D68" w:rsidRDefault="00B10D68">
      <w:pPr>
        <w:pStyle w:val="TOC3"/>
        <w:rPr>
          <w:rFonts w:asciiTheme="minorHAnsi" w:eastAsiaTheme="minorEastAsia" w:hAnsiTheme="minorHAnsi" w:cstheme="minorBidi"/>
          <w:sz w:val="24"/>
          <w:szCs w:val="24"/>
          <w:lang w:val="en-AU" w:bidi="ar-SA"/>
        </w:rPr>
      </w:pPr>
      <w:r>
        <w:t>6.6.1</w:t>
      </w:r>
      <w:r>
        <w:rPr>
          <w:rFonts w:asciiTheme="minorHAnsi" w:eastAsiaTheme="minorEastAsia" w:hAnsiTheme="minorHAnsi" w:cstheme="minorBidi"/>
          <w:sz w:val="24"/>
          <w:szCs w:val="24"/>
          <w:lang w:val="en-AU" w:bidi="ar-SA"/>
        </w:rPr>
        <w:tab/>
      </w:r>
      <w:r>
        <w:t>Array Comprehension</w:t>
      </w:r>
      <w:r>
        <w:tab/>
      </w:r>
      <w:r>
        <w:fldChar w:fldCharType="begin"/>
      </w:r>
      <w:r>
        <w:instrText xml:space="preserve"> PAGEREF _Toc38262349 \h </w:instrText>
      </w:r>
      <w:r>
        <w:fldChar w:fldCharType="separate"/>
      </w:r>
      <w:r>
        <w:t>13</w:t>
      </w:r>
      <w:r>
        <w:fldChar w:fldCharType="end"/>
      </w:r>
    </w:p>
    <w:p w14:paraId="4D7BE841" w14:textId="2D613BA4" w:rsidR="00B10D68" w:rsidRDefault="00B10D68">
      <w:pPr>
        <w:pStyle w:val="TOC2"/>
        <w:rPr>
          <w:rFonts w:asciiTheme="minorHAnsi" w:eastAsiaTheme="minorEastAsia" w:hAnsiTheme="minorHAnsi" w:cstheme="minorBidi"/>
          <w:sz w:val="24"/>
          <w:szCs w:val="24"/>
          <w:lang w:val="en-AU" w:bidi="ar-SA"/>
        </w:rPr>
      </w:pPr>
      <w:r>
        <w:t>6.7</w:t>
      </w:r>
      <w:r>
        <w:rPr>
          <w:rFonts w:asciiTheme="minorHAnsi" w:eastAsiaTheme="minorEastAsia" w:hAnsiTheme="minorHAnsi" w:cstheme="minorBidi"/>
          <w:sz w:val="24"/>
          <w:szCs w:val="24"/>
          <w:lang w:val="en-AU" w:bidi="ar-SA"/>
        </w:rPr>
        <w:tab/>
      </w:r>
      <w:r>
        <w:t>Set</w:t>
      </w:r>
      <w:r>
        <w:tab/>
      </w:r>
      <w:r>
        <w:fldChar w:fldCharType="begin"/>
      </w:r>
      <w:r>
        <w:instrText xml:space="preserve"> PAGEREF _Toc38262350 \h </w:instrText>
      </w:r>
      <w:r>
        <w:fldChar w:fldCharType="separate"/>
      </w:r>
      <w:r>
        <w:t>13</w:t>
      </w:r>
      <w:r>
        <w:fldChar w:fldCharType="end"/>
      </w:r>
    </w:p>
    <w:p w14:paraId="2589E90C" w14:textId="68CDB33F" w:rsidR="00B10D68" w:rsidRDefault="00B10D68">
      <w:pPr>
        <w:pStyle w:val="TOC2"/>
        <w:rPr>
          <w:rFonts w:asciiTheme="minorHAnsi" w:eastAsiaTheme="minorEastAsia" w:hAnsiTheme="minorHAnsi" w:cstheme="minorBidi"/>
          <w:sz w:val="24"/>
          <w:szCs w:val="24"/>
          <w:lang w:val="en-AU" w:bidi="ar-SA"/>
        </w:rPr>
      </w:pPr>
      <w:r>
        <w:t>6.8</w:t>
      </w:r>
      <w:r>
        <w:rPr>
          <w:rFonts w:asciiTheme="minorHAnsi" w:eastAsiaTheme="minorEastAsia" w:hAnsiTheme="minorHAnsi" w:cstheme="minorBidi"/>
          <w:sz w:val="24"/>
          <w:szCs w:val="24"/>
          <w:lang w:val="en-AU" w:bidi="ar-SA"/>
        </w:rPr>
        <w:tab/>
      </w:r>
      <w:r>
        <w:t>Objects</w:t>
      </w:r>
      <w:r>
        <w:tab/>
      </w:r>
      <w:r>
        <w:fldChar w:fldCharType="begin"/>
      </w:r>
      <w:r>
        <w:instrText xml:space="preserve"> PAGEREF _Toc38262351 \h </w:instrText>
      </w:r>
      <w:r>
        <w:fldChar w:fldCharType="separate"/>
      </w:r>
      <w:r>
        <w:t>14</w:t>
      </w:r>
      <w:r>
        <w:fldChar w:fldCharType="end"/>
      </w:r>
    </w:p>
    <w:p w14:paraId="36BE2642" w14:textId="38FDEBA3" w:rsidR="00B10D68" w:rsidRDefault="00B10D68">
      <w:pPr>
        <w:pStyle w:val="TOC5"/>
        <w:rPr>
          <w:rFonts w:asciiTheme="minorHAnsi" w:eastAsiaTheme="minorEastAsia" w:hAnsiTheme="minorHAnsi" w:cstheme="minorBidi"/>
          <w:sz w:val="24"/>
          <w:szCs w:val="24"/>
          <w:lang w:val="en-AU" w:bidi="ar-SA"/>
        </w:rPr>
      </w:pPr>
      <w:r>
        <w:t>Object keys:</w:t>
      </w:r>
      <w:r>
        <w:tab/>
      </w:r>
      <w:r>
        <w:fldChar w:fldCharType="begin"/>
      </w:r>
      <w:r>
        <w:instrText xml:space="preserve"> PAGEREF _Toc38262352 \h </w:instrText>
      </w:r>
      <w:r>
        <w:fldChar w:fldCharType="separate"/>
      </w:r>
      <w:r>
        <w:t>15</w:t>
      </w:r>
      <w:r>
        <w:fldChar w:fldCharType="end"/>
      </w:r>
    </w:p>
    <w:p w14:paraId="37CE94F5" w14:textId="34A5314C" w:rsidR="00B10D68" w:rsidRDefault="00B10D68">
      <w:pPr>
        <w:pStyle w:val="TOC5"/>
        <w:rPr>
          <w:rFonts w:asciiTheme="minorHAnsi" w:eastAsiaTheme="minorEastAsia" w:hAnsiTheme="minorHAnsi" w:cstheme="minorBidi"/>
          <w:sz w:val="24"/>
          <w:szCs w:val="24"/>
          <w:lang w:val="en-AU" w:bidi="ar-SA"/>
        </w:rPr>
      </w:pPr>
      <w:r>
        <w:t>Object notation</w:t>
      </w:r>
      <w:r>
        <w:tab/>
      </w:r>
      <w:r>
        <w:fldChar w:fldCharType="begin"/>
      </w:r>
      <w:r>
        <w:instrText xml:space="preserve"> PAGEREF _Toc38262353 \h </w:instrText>
      </w:r>
      <w:r>
        <w:fldChar w:fldCharType="separate"/>
      </w:r>
      <w:r>
        <w:t>15</w:t>
      </w:r>
      <w:r>
        <w:fldChar w:fldCharType="end"/>
      </w:r>
    </w:p>
    <w:p w14:paraId="0B3552D3" w14:textId="6808B805" w:rsidR="00B10D68" w:rsidRDefault="00B10D68">
      <w:pPr>
        <w:pStyle w:val="TOC5"/>
        <w:rPr>
          <w:rFonts w:asciiTheme="minorHAnsi" w:eastAsiaTheme="minorEastAsia" w:hAnsiTheme="minorHAnsi" w:cstheme="minorBidi"/>
          <w:sz w:val="24"/>
          <w:szCs w:val="24"/>
          <w:lang w:val="en-AU" w:bidi="ar-SA"/>
        </w:rPr>
      </w:pPr>
      <w:r>
        <w:t>Properties</w:t>
      </w:r>
      <w:r>
        <w:tab/>
      </w:r>
      <w:r>
        <w:fldChar w:fldCharType="begin"/>
      </w:r>
      <w:r>
        <w:instrText xml:space="preserve"> PAGEREF _Toc38262354 \h </w:instrText>
      </w:r>
      <w:r>
        <w:fldChar w:fldCharType="separate"/>
      </w:r>
      <w:r>
        <w:t>15</w:t>
      </w:r>
      <w:r>
        <w:fldChar w:fldCharType="end"/>
      </w:r>
    </w:p>
    <w:p w14:paraId="17B717A3" w14:textId="66856B58" w:rsidR="00B10D68" w:rsidRDefault="00B10D68">
      <w:pPr>
        <w:pStyle w:val="TOC5"/>
        <w:rPr>
          <w:rFonts w:asciiTheme="minorHAnsi" w:eastAsiaTheme="minorEastAsia" w:hAnsiTheme="minorHAnsi" w:cstheme="minorBidi"/>
          <w:sz w:val="24"/>
          <w:szCs w:val="24"/>
          <w:lang w:val="en-AU" w:bidi="ar-SA"/>
        </w:rPr>
      </w:pPr>
      <w:r>
        <w:t>Functions</w:t>
      </w:r>
      <w:r>
        <w:tab/>
      </w:r>
      <w:r>
        <w:fldChar w:fldCharType="begin"/>
      </w:r>
      <w:r>
        <w:instrText xml:space="preserve"> PAGEREF _Toc38262355 \h </w:instrText>
      </w:r>
      <w:r>
        <w:fldChar w:fldCharType="separate"/>
      </w:r>
      <w:r>
        <w:t>16</w:t>
      </w:r>
      <w:r>
        <w:fldChar w:fldCharType="end"/>
      </w:r>
    </w:p>
    <w:p w14:paraId="6612776B" w14:textId="290F0D30" w:rsidR="00B10D68" w:rsidRDefault="00B10D68">
      <w:pPr>
        <w:pStyle w:val="TOC5"/>
        <w:rPr>
          <w:rFonts w:asciiTheme="minorHAnsi" w:eastAsiaTheme="minorEastAsia" w:hAnsiTheme="minorHAnsi" w:cstheme="minorBidi"/>
          <w:sz w:val="24"/>
          <w:szCs w:val="24"/>
          <w:lang w:val="en-AU" w:bidi="ar-SA"/>
        </w:rPr>
      </w:pPr>
      <w:r>
        <w:t>Mixin</w:t>
      </w:r>
      <w:r>
        <w:tab/>
      </w:r>
      <w:r>
        <w:fldChar w:fldCharType="begin"/>
      </w:r>
      <w:r>
        <w:instrText xml:space="preserve"> PAGEREF _Toc38262356 \h </w:instrText>
      </w:r>
      <w:r>
        <w:fldChar w:fldCharType="separate"/>
      </w:r>
      <w:r>
        <w:t>16</w:t>
      </w:r>
      <w:r>
        <w:fldChar w:fldCharType="end"/>
      </w:r>
    </w:p>
    <w:p w14:paraId="6D7C2E57" w14:textId="200E7C65" w:rsidR="00B10D68" w:rsidRDefault="00B10D68">
      <w:pPr>
        <w:pStyle w:val="TOC5"/>
        <w:rPr>
          <w:rFonts w:asciiTheme="minorHAnsi" w:eastAsiaTheme="minorEastAsia" w:hAnsiTheme="minorHAnsi" w:cstheme="minorBidi"/>
          <w:sz w:val="24"/>
          <w:szCs w:val="24"/>
          <w:lang w:val="en-AU" w:bidi="ar-SA"/>
        </w:rPr>
      </w:pPr>
      <w:r>
        <w:t>Closure</w:t>
      </w:r>
      <w:r>
        <w:tab/>
      </w:r>
      <w:r>
        <w:fldChar w:fldCharType="begin"/>
      </w:r>
      <w:r>
        <w:instrText xml:space="preserve"> PAGEREF _Toc38262357 \h </w:instrText>
      </w:r>
      <w:r>
        <w:fldChar w:fldCharType="separate"/>
      </w:r>
      <w:r>
        <w:t>17</w:t>
      </w:r>
      <w:r>
        <w:fldChar w:fldCharType="end"/>
      </w:r>
    </w:p>
    <w:p w14:paraId="500AC414" w14:textId="08DD9068" w:rsidR="00B10D68" w:rsidRDefault="00B10D68">
      <w:pPr>
        <w:pStyle w:val="TOC2"/>
        <w:rPr>
          <w:rFonts w:asciiTheme="minorHAnsi" w:eastAsiaTheme="minorEastAsia" w:hAnsiTheme="minorHAnsi" w:cstheme="minorBidi"/>
          <w:sz w:val="24"/>
          <w:szCs w:val="24"/>
          <w:lang w:val="en-AU" w:bidi="ar-SA"/>
        </w:rPr>
      </w:pPr>
      <w:r>
        <w:t>6.9</w:t>
      </w:r>
      <w:r>
        <w:rPr>
          <w:rFonts w:asciiTheme="minorHAnsi" w:eastAsiaTheme="minorEastAsia" w:hAnsiTheme="minorHAnsi" w:cstheme="minorBidi"/>
          <w:sz w:val="24"/>
          <w:szCs w:val="24"/>
          <w:lang w:val="en-AU" w:bidi="ar-SA"/>
        </w:rPr>
        <w:tab/>
      </w:r>
      <w:r>
        <w:t>Classes</w:t>
      </w:r>
      <w:r>
        <w:tab/>
      </w:r>
      <w:r>
        <w:fldChar w:fldCharType="begin"/>
      </w:r>
      <w:r>
        <w:instrText xml:space="preserve"> PAGEREF _Toc38262358 \h </w:instrText>
      </w:r>
      <w:r>
        <w:fldChar w:fldCharType="separate"/>
      </w:r>
      <w:r>
        <w:t>17</w:t>
      </w:r>
      <w:r>
        <w:fldChar w:fldCharType="end"/>
      </w:r>
    </w:p>
    <w:p w14:paraId="48111280" w14:textId="50A43C49" w:rsidR="00B10D68" w:rsidRDefault="00B10D68">
      <w:pPr>
        <w:pStyle w:val="TOC3"/>
        <w:rPr>
          <w:rFonts w:asciiTheme="minorHAnsi" w:eastAsiaTheme="minorEastAsia" w:hAnsiTheme="minorHAnsi" w:cstheme="minorBidi"/>
          <w:sz w:val="24"/>
          <w:szCs w:val="24"/>
          <w:lang w:val="en-AU" w:bidi="ar-SA"/>
        </w:rPr>
      </w:pPr>
      <w:r>
        <w:t>6.9.1</w:t>
      </w:r>
      <w:r>
        <w:rPr>
          <w:rFonts w:asciiTheme="minorHAnsi" w:eastAsiaTheme="minorEastAsia" w:hAnsiTheme="minorHAnsi" w:cstheme="minorBidi"/>
          <w:sz w:val="24"/>
          <w:szCs w:val="24"/>
          <w:lang w:val="en-AU" w:bidi="ar-SA"/>
        </w:rPr>
        <w:tab/>
      </w:r>
      <w:r>
        <w:t>ES5 and Below</w:t>
      </w:r>
      <w:r>
        <w:tab/>
      </w:r>
      <w:r>
        <w:fldChar w:fldCharType="begin"/>
      </w:r>
      <w:r>
        <w:instrText xml:space="preserve"> PAGEREF _Toc38262359 \h </w:instrText>
      </w:r>
      <w:r>
        <w:fldChar w:fldCharType="separate"/>
      </w:r>
      <w:r>
        <w:t>17</w:t>
      </w:r>
      <w:r>
        <w:fldChar w:fldCharType="end"/>
      </w:r>
    </w:p>
    <w:p w14:paraId="51FF8D2B" w14:textId="1B10550A" w:rsidR="00B10D68" w:rsidRDefault="00B10D68">
      <w:pPr>
        <w:pStyle w:val="TOC3"/>
        <w:rPr>
          <w:rFonts w:asciiTheme="minorHAnsi" w:eastAsiaTheme="minorEastAsia" w:hAnsiTheme="minorHAnsi" w:cstheme="minorBidi"/>
          <w:sz w:val="24"/>
          <w:szCs w:val="24"/>
          <w:lang w:val="en-AU" w:bidi="ar-SA"/>
        </w:rPr>
      </w:pPr>
      <w:r>
        <w:t>6.9.2</w:t>
      </w:r>
      <w:r>
        <w:rPr>
          <w:rFonts w:asciiTheme="minorHAnsi" w:eastAsiaTheme="minorEastAsia" w:hAnsiTheme="minorHAnsi" w:cstheme="minorBidi"/>
          <w:sz w:val="24"/>
          <w:szCs w:val="24"/>
          <w:lang w:val="en-AU" w:bidi="ar-SA"/>
        </w:rPr>
        <w:tab/>
      </w:r>
      <w:r>
        <w:t>ES6</w:t>
      </w:r>
      <w:r>
        <w:tab/>
      </w:r>
      <w:r>
        <w:fldChar w:fldCharType="begin"/>
      </w:r>
      <w:r>
        <w:instrText xml:space="preserve"> PAGEREF _Toc38262360 \h </w:instrText>
      </w:r>
      <w:r>
        <w:fldChar w:fldCharType="separate"/>
      </w:r>
      <w:r>
        <w:t>17</w:t>
      </w:r>
      <w:r>
        <w:fldChar w:fldCharType="end"/>
      </w:r>
    </w:p>
    <w:p w14:paraId="53D78E33" w14:textId="6108236C" w:rsidR="00B10D68" w:rsidRDefault="00B10D68">
      <w:pPr>
        <w:pStyle w:val="TOC4"/>
        <w:rPr>
          <w:rFonts w:asciiTheme="minorHAnsi" w:eastAsiaTheme="minorEastAsia" w:hAnsiTheme="minorHAnsi" w:cstheme="minorBidi"/>
          <w:sz w:val="24"/>
          <w:szCs w:val="24"/>
          <w:lang w:val="en-AU" w:bidi="ar-SA"/>
        </w:rPr>
      </w:pPr>
      <w:r w:rsidRPr="005E1D6D">
        <w:rPr>
          <w:lang w:val="en-AU"/>
        </w:rPr>
        <w:t>6.9.2.1</w:t>
      </w:r>
      <w:r>
        <w:rPr>
          <w:rFonts w:asciiTheme="minorHAnsi" w:eastAsiaTheme="minorEastAsia" w:hAnsiTheme="minorHAnsi" w:cstheme="minorBidi"/>
          <w:sz w:val="24"/>
          <w:szCs w:val="24"/>
          <w:lang w:val="en-AU" w:bidi="ar-SA"/>
        </w:rPr>
        <w:tab/>
      </w:r>
      <w:r w:rsidRPr="005E1D6D">
        <w:rPr>
          <w:lang w:val="en-AU"/>
        </w:rPr>
        <w:t>This</w:t>
      </w:r>
      <w:r>
        <w:tab/>
      </w:r>
      <w:r>
        <w:fldChar w:fldCharType="begin"/>
      </w:r>
      <w:r>
        <w:instrText xml:space="preserve"> PAGEREF _Toc38262361 \h </w:instrText>
      </w:r>
      <w:r>
        <w:fldChar w:fldCharType="separate"/>
      </w:r>
      <w:r>
        <w:t>18</w:t>
      </w:r>
      <w:r>
        <w:fldChar w:fldCharType="end"/>
      </w:r>
    </w:p>
    <w:p w14:paraId="0F7723BB" w14:textId="7DE3E890" w:rsidR="00B10D68" w:rsidRDefault="00B10D68">
      <w:pPr>
        <w:pStyle w:val="TOC4"/>
        <w:rPr>
          <w:rFonts w:asciiTheme="minorHAnsi" w:eastAsiaTheme="minorEastAsia" w:hAnsiTheme="minorHAnsi" w:cstheme="minorBidi"/>
          <w:sz w:val="24"/>
          <w:szCs w:val="24"/>
          <w:lang w:val="en-AU" w:bidi="ar-SA"/>
        </w:rPr>
      </w:pPr>
      <w:r w:rsidRPr="005E1D6D">
        <w:rPr>
          <w:lang w:val="en-AU"/>
        </w:rPr>
        <w:t>6.9.2.2</w:t>
      </w:r>
      <w:r>
        <w:rPr>
          <w:rFonts w:asciiTheme="minorHAnsi" w:eastAsiaTheme="minorEastAsia" w:hAnsiTheme="minorHAnsi" w:cstheme="minorBidi"/>
          <w:sz w:val="24"/>
          <w:szCs w:val="24"/>
          <w:lang w:val="en-AU" w:bidi="ar-SA"/>
        </w:rPr>
        <w:tab/>
      </w:r>
      <w:r w:rsidRPr="005E1D6D">
        <w:rPr>
          <w:lang w:val="en-AU"/>
        </w:rPr>
        <w:t>Static Functions</w:t>
      </w:r>
      <w:r>
        <w:tab/>
      </w:r>
      <w:r>
        <w:fldChar w:fldCharType="begin"/>
      </w:r>
      <w:r>
        <w:instrText xml:space="preserve"> PAGEREF _Toc38262362 \h </w:instrText>
      </w:r>
      <w:r>
        <w:fldChar w:fldCharType="separate"/>
      </w:r>
      <w:r>
        <w:t>20</w:t>
      </w:r>
      <w:r>
        <w:fldChar w:fldCharType="end"/>
      </w:r>
    </w:p>
    <w:p w14:paraId="68A2714E" w14:textId="5EF5F428" w:rsidR="00B10D68" w:rsidRDefault="00B10D68">
      <w:pPr>
        <w:pStyle w:val="TOC4"/>
        <w:rPr>
          <w:rFonts w:asciiTheme="minorHAnsi" w:eastAsiaTheme="minorEastAsia" w:hAnsiTheme="minorHAnsi" w:cstheme="minorBidi"/>
          <w:sz w:val="24"/>
          <w:szCs w:val="24"/>
          <w:lang w:val="en-AU" w:bidi="ar-SA"/>
        </w:rPr>
      </w:pPr>
      <w:r w:rsidRPr="005E1D6D">
        <w:rPr>
          <w:lang w:val="en-AU"/>
        </w:rPr>
        <w:t>6.9.2.3</w:t>
      </w:r>
      <w:r>
        <w:rPr>
          <w:rFonts w:asciiTheme="minorHAnsi" w:eastAsiaTheme="minorEastAsia" w:hAnsiTheme="minorHAnsi" w:cstheme="minorBidi"/>
          <w:sz w:val="24"/>
          <w:szCs w:val="24"/>
          <w:lang w:val="en-AU" w:bidi="ar-SA"/>
        </w:rPr>
        <w:tab/>
      </w:r>
      <w:r w:rsidRPr="005E1D6D">
        <w:rPr>
          <w:lang w:val="en-AU"/>
        </w:rPr>
        <w:t>Setters &amp; Getters</w:t>
      </w:r>
      <w:r>
        <w:tab/>
      </w:r>
      <w:r>
        <w:fldChar w:fldCharType="begin"/>
      </w:r>
      <w:r>
        <w:instrText xml:space="preserve"> PAGEREF _Toc38262363 \h </w:instrText>
      </w:r>
      <w:r>
        <w:fldChar w:fldCharType="separate"/>
      </w:r>
      <w:r>
        <w:t>20</w:t>
      </w:r>
      <w:r>
        <w:fldChar w:fldCharType="end"/>
      </w:r>
    </w:p>
    <w:p w14:paraId="3AE1BC44" w14:textId="08148058" w:rsidR="00B10D68" w:rsidRDefault="00B10D68">
      <w:pPr>
        <w:pStyle w:val="TOC1"/>
        <w:rPr>
          <w:rFonts w:asciiTheme="minorHAnsi" w:eastAsiaTheme="minorEastAsia" w:hAnsiTheme="minorHAnsi" w:cstheme="minorBidi"/>
          <w:b w:val="0"/>
          <w:bCs w:val="0"/>
          <w:sz w:val="24"/>
          <w:szCs w:val="24"/>
          <w:lang w:val="en-AU" w:bidi="ar-SA"/>
        </w:rPr>
      </w:pPr>
      <w:r>
        <w:lastRenderedPageBreak/>
        <w:t>7</w:t>
      </w:r>
      <w:r>
        <w:rPr>
          <w:rFonts w:asciiTheme="minorHAnsi" w:eastAsiaTheme="minorEastAsia" w:hAnsiTheme="minorHAnsi" w:cstheme="minorBidi"/>
          <w:b w:val="0"/>
          <w:bCs w:val="0"/>
          <w:sz w:val="24"/>
          <w:szCs w:val="24"/>
          <w:lang w:val="en-AU" w:bidi="ar-SA"/>
        </w:rPr>
        <w:tab/>
      </w:r>
      <w:r>
        <w:t>Variables</w:t>
      </w:r>
      <w:r>
        <w:tab/>
      </w:r>
      <w:r>
        <w:fldChar w:fldCharType="begin"/>
      </w:r>
      <w:r>
        <w:instrText xml:space="preserve"> PAGEREF _Toc38262364 \h </w:instrText>
      </w:r>
      <w:r>
        <w:fldChar w:fldCharType="separate"/>
      </w:r>
      <w:r>
        <w:t>21</w:t>
      </w:r>
      <w:r>
        <w:fldChar w:fldCharType="end"/>
      </w:r>
    </w:p>
    <w:p w14:paraId="01004B02" w14:textId="192FE99C" w:rsidR="00B10D68" w:rsidRDefault="00B10D68">
      <w:pPr>
        <w:pStyle w:val="TOC1"/>
        <w:rPr>
          <w:rFonts w:asciiTheme="minorHAnsi" w:eastAsiaTheme="minorEastAsia" w:hAnsiTheme="minorHAnsi" w:cstheme="minorBidi"/>
          <w:b w:val="0"/>
          <w:bCs w:val="0"/>
          <w:sz w:val="24"/>
          <w:szCs w:val="24"/>
          <w:lang w:val="en-AU" w:bidi="ar-SA"/>
        </w:rPr>
      </w:pPr>
      <w:r>
        <w:t>8</w:t>
      </w:r>
      <w:r>
        <w:rPr>
          <w:rFonts w:asciiTheme="minorHAnsi" w:eastAsiaTheme="minorEastAsia" w:hAnsiTheme="minorHAnsi" w:cstheme="minorBidi"/>
          <w:b w:val="0"/>
          <w:bCs w:val="0"/>
          <w:sz w:val="24"/>
          <w:szCs w:val="24"/>
          <w:lang w:val="en-AU" w:bidi="ar-SA"/>
        </w:rPr>
        <w:tab/>
      </w:r>
      <w:r>
        <w:t>Functions</w:t>
      </w:r>
      <w:r>
        <w:tab/>
      </w:r>
      <w:r>
        <w:fldChar w:fldCharType="begin"/>
      </w:r>
      <w:r>
        <w:instrText xml:space="preserve"> PAGEREF _Toc38262365 \h </w:instrText>
      </w:r>
      <w:r>
        <w:fldChar w:fldCharType="separate"/>
      </w:r>
      <w:r>
        <w:t>22</w:t>
      </w:r>
      <w:r>
        <w:fldChar w:fldCharType="end"/>
      </w:r>
    </w:p>
    <w:p w14:paraId="034A3817" w14:textId="152CABC2" w:rsidR="00B10D68" w:rsidRDefault="00B10D68">
      <w:pPr>
        <w:pStyle w:val="TOC5"/>
        <w:rPr>
          <w:rFonts w:asciiTheme="minorHAnsi" w:eastAsiaTheme="minorEastAsia" w:hAnsiTheme="minorHAnsi" w:cstheme="minorBidi"/>
          <w:sz w:val="24"/>
          <w:szCs w:val="24"/>
          <w:lang w:val="en-AU" w:bidi="ar-SA"/>
        </w:rPr>
      </w:pPr>
      <w:r>
        <w:t>Default Arguments</w:t>
      </w:r>
      <w:r>
        <w:tab/>
      </w:r>
      <w:r>
        <w:fldChar w:fldCharType="begin"/>
      </w:r>
      <w:r>
        <w:instrText xml:space="preserve"> PAGEREF _Toc38262366 \h </w:instrText>
      </w:r>
      <w:r>
        <w:fldChar w:fldCharType="separate"/>
      </w:r>
      <w:r>
        <w:t>22</w:t>
      </w:r>
      <w:r>
        <w:fldChar w:fldCharType="end"/>
      </w:r>
    </w:p>
    <w:p w14:paraId="51566BD9" w14:textId="4D9899CC" w:rsidR="00B10D68" w:rsidRDefault="00B10D68">
      <w:pPr>
        <w:pStyle w:val="TOC5"/>
        <w:rPr>
          <w:rFonts w:asciiTheme="minorHAnsi" w:eastAsiaTheme="minorEastAsia" w:hAnsiTheme="minorHAnsi" w:cstheme="minorBidi"/>
          <w:sz w:val="24"/>
          <w:szCs w:val="24"/>
          <w:lang w:val="en-AU" w:bidi="ar-SA"/>
        </w:rPr>
      </w:pPr>
      <w:r>
        <w:t>The Rest Operator (args)</w:t>
      </w:r>
      <w:r>
        <w:tab/>
      </w:r>
      <w:r>
        <w:fldChar w:fldCharType="begin"/>
      </w:r>
      <w:r>
        <w:instrText xml:space="preserve"> PAGEREF _Toc38262367 \h </w:instrText>
      </w:r>
      <w:r>
        <w:fldChar w:fldCharType="separate"/>
      </w:r>
      <w:r>
        <w:t>22</w:t>
      </w:r>
      <w:r>
        <w:fldChar w:fldCharType="end"/>
      </w:r>
    </w:p>
    <w:p w14:paraId="7B745096" w14:textId="0ED9AF49" w:rsidR="00B10D68" w:rsidRDefault="00B10D68">
      <w:pPr>
        <w:pStyle w:val="TOC5"/>
        <w:rPr>
          <w:rFonts w:asciiTheme="minorHAnsi" w:eastAsiaTheme="minorEastAsia" w:hAnsiTheme="minorHAnsi" w:cstheme="minorBidi"/>
          <w:sz w:val="24"/>
          <w:szCs w:val="24"/>
          <w:lang w:val="en-AU" w:bidi="ar-SA"/>
        </w:rPr>
      </w:pPr>
      <w:r>
        <w:t>Static Variables</w:t>
      </w:r>
      <w:r>
        <w:tab/>
      </w:r>
      <w:r>
        <w:fldChar w:fldCharType="begin"/>
      </w:r>
      <w:r>
        <w:instrText xml:space="preserve"> PAGEREF _Toc38262368 \h </w:instrText>
      </w:r>
      <w:r>
        <w:fldChar w:fldCharType="separate"/>
      </w:r>
      <w:r>
        <w:t>22</w:t>
      </w:r>
      <w:r>
        <w:fldChar w:fldCharType="end"/>
      </w:r>
    </w:p>
    <w:p w14:paraId="38447989" w14:textId="6D61D79D" w:rsidR="00B10D68" w:rsidRDefault="00B10D68">
      <w:pPr>
        <w:pStyle w:val="TOC5"/>
        <w:rPr>
          <w:rFonts w:asciiTheme="minorHAnsi" w:eastAsiaTheme="minorEastAsia" w:hAnsiTheme="minorHAnsi" w:cstheme="minorBidi"/>
          <w:sz w:val="24"/>
          <w:szCs w:val="24"/>
          <w:lang w:val="en-AU" w:bidi="ar-SA"/>
        </w:rPr>
      </w:pPr>
      <w:r>
        <w:t>The Spread (unpack) Operator</w:t>
      </w:r>
      <w:r>
        <w:tab/>
      </w:r>
      <w:r>
        <w:fldChar w:fldCharType="begin"/>
      </w:r>
      <w:r>
        <w:instrText xml:space="preserve"> PAGEREF _Toc38262369 \h </w:instrText>
      </w:r>
      <w:r>
        <w:fldChar w:fldCharType="separate"/>
      </w:r>
      <w:r>
        <w:t>22</w:t>
      </w:r>
      <w:r>
        <w:fldChar w:fldCharType="end"/>
      </w:r>
    </w:p>
    <w:p w14:paraId="35F75E1A" w14:textId="4018A22A" w:rsidR="00B10D68" w:rsidRDefault="00B10D68">
      <w:pPr>
        <w:pStyle w:val="TOC5"/>
        <w:rPr>
          <w:rFonts w:asciiTheme="minorHAnsi" w:eastAsiaTheme="minorEastAsia" w:hAnsiTheme="minorHAnsi" w:cstheme="minorBidi"/>
          <w:sz w:val="24"/>
          <w:szCs w:val="24"/>
          <w:lang w:val="en-AU" w:bidi="ar-SA"/>
        </w:rPr>
      </w:pPr>
      <w:r>
        <w:t>Destructuring Assignment</w:t>
      </w:r>
      <w:r>
        <w:tab/>
      </w:r>
      <w:r>
        <w:fldChar w:fldCharType="begin"/>
      </w:r>
      <w:r>
        <w:instrText xml:space="preserve"> PAGEREF _Toc38262370 \h </w:instrText>
      </w:r>
      <w:r>
        <w:fldChar w:fldCharType="separate"/>
      </w:r>
      <w:r>
        <w:t>23</w:t>
      </w:r>
      <w:r>
        <w:fldChar w:fldCharType="end"/>
      </w:r>
    </w:p>
    <w:p w14:paraId="6DE1E369" w14:textId="5E88F41E" w:rsidR="00B10D68" w:rsidRDefault="00B10D68">
      <w:pPr>
        <w:pStyle w:val="TOC2"/>
        <w:rPr>
          <w:rFonts w:asciiTheme="minorHAnsi" w:eastAsiaTheme="minorEastAsia" w:hAnsiTheme="minorHAnsi" w:cstheme="minorBidi"/>
          <w:sz w:val="24"/>
          <w:szCs w:val="24"/>
          <w:lang w:val="en-AU" w:bidi="ar-SA"/>
        </w:rPr>
      </w:pPr>
      <w:r>
        <w:t>8.1</w:t>
      </w:r>
      <w:r>
        <w:rPr>
          <w:rFonts w:asciiTheme="minorHAnsi" w:eastAsiaTheme="minorEastAsia" w:hAnsiTheme="minorHAnsi" w:cstheme="minorBidi"/>
          <w:sz w:val="24"/>
          <w:szCs w:val="24"/>
          <w:lang w:val="en-AU" w:bidi="ar-SA"/>
        </w:rPr>
        <w:tab/>
      </w:r>
      <w:r>
        <w:t>Immediately Invoked Function Expression (IIFE)</w:t>
      </w:r>
      <w:r>
        <w:tab/>
      </w:r>
      <w:r>
        <w:fldChar w:fldCharType="begin"/>
      </w:r>
      <w:r>
        <w:instrText xml:space="preserve"> PAGEREF _Toc38262371 \h </w:instrText>
      </w:r>
      <w:r>
        <w:fldChar w:fldCharType="separate"/>
      </w:r>
      <w:r>
        <w:t>24</w:t>
      </w:r>
      <w:r>
        <w:fldChar w:fldCharType="end"/>
      </w:r>
    </w:p>
    <w:p w14:paraId="0DDE166E" w14:textId="6711075B" w:rsidR="00B10D68" w:rsidRDefault="00B10D68">
      <w:pPr>
        <w:pStyle w:val="TOC3"/>
        <w:rPr>
          <w:rFonts w:asciiTheme="minorHAnsi" w:eastAsiaTheme="minorEastAsia" w:hAnsiTheme="minorHAnsi" w:cstheme="minorBidi"/>
          <w:sz w:val="24"/>
          <w:szCs w:val="24"/>
          <w:lang w:val="en-AU" w:bidi="ar-SA"/>
        </w:rPr>
      </w:pPr>
      <w:r w:rsidRPr="005E1D6D">
        <w:rPr>
          <w:lang w:val="en-AU" w:eastAsia="en-AU"/>
        </w:rPr>
        <w:t>8.1.1</w:t>
      </w:r>
      <w:r>
        <w:rPr>
          <w:rFonts w:asciiTheme="minorHAnsi" w:eastAsiaTheme="minorEastAsia" w:hAnsiTheme="minorHAnsi" w:cstheme="minorBidi"/>
          <w:sz w:val="24"/>
          <w:szCs w:val="24"/>
          <w:lang w:val="en-AU" w:bidi="ar-SA"/>
        </w:rPr>
        <w:tab/>
      </w:r>
      <w:r w:rsidRPr="005E1D6D">
        <w:rPr>
          <w:lang w:val="en-AU" w:eastAsia="en-AU"/>
        </w:rPr>
        <w:t>Create a Module Using IIFE</w:t>
      </w:r>
      <w:r>
        <w:tab/>
      </w:r>
      <w:r>
        <w:fldChar w:fldCharType="begin"/>
      </w:r>
      <w:r>
        <w:instrText xml:space="preserve"> PAGEREF _Toc38262372 \h </w:instrText>
      </w:r>
      <w:r>
        <w:fldChar w:fldCharType="separate"/>
      </w:r>
      <w:r>
        <w:t>25</w:t>
      </w:r>
      <w:r>
        <w:fldChar w:fldCharType="end"/>
      </w:r>
    </w:p>
    <w:p w14:paraId="1C0F2100" w14:textId="5CE866D1" w:rsidR="00B10D68" w:rsidRDefault="00B10D68">
      <w:pPr>
        <w:pStyle w:val="TOC2"/>
        <w:rPr>
          <w:rFonts w:asciiTheme="minorHAnsi" w:eastAsiaTheme="minorEastAsia" w:hAnsiTheme="minorHAnsi" w:cstheme="minorBidi"/>
          <w:sz w:val="24"/>
          <w:szCs w:val="24"/>
          <w:lang w:val="en-AU" w:bidi="ar-SA"/>
        </w:rPr>
      </w:pPr>
      <w:r>
        <w:t>8.2</w:t>
      </w:r>
      <w:r>
        <w:rPr>
          <w:rFonts w:asciiTheme="minorHAnsi" w:eastAsiaTheme="minorEastAsia" w:hAnsiTheme="minorHAnsi" w:cstheme="minorBidi"/>
          <w:sz w:val="24"/>
          <w:szCs w:val="24"/>
          <w:lang w:val="en-AU" w:bidi="ar-SA"/>
        </w:rPr>
        <w:tab/>
      </w:r>
      <w:r>
        <w:t>Pure Functions</w:t>
      </w:r>
      <w:r>
        <w:tab/>
      </w:r>
      <w:r>
        <w:fldChar w:fldCharType="begin"/>
      </w:r>
      <w:r>
        <w:instrText xml:space="preserve"> PAGEREF _Toc38262373 \h </w:instrText>
      </w:r>
      <w:r>
        <w:fldChar w:fldCharType="separate"/>
      </w:r>
      <w:r>
        <w:t>25</w:t>
      </w:r>
      <w:r>
        <w:fldChar w:fldCharType="end"/>
      </w:r>
    </w:p>
    <w:p w14:paraId="0B71C8D5" w14:textId="6E81606E" w:rsidR="00B10D68" w:rsidRDefault="00B10D68">
      <w:pPr>
        <w:pStyle w:val="TOC2"/>
        <w:rPr>
          <w:rFonts w:asciiTheme="minorHAnsi" w:eastAsiaTheme="minorEastAsia" w:hAnsiTheme="minorHAnsi" w:cstheme="minorBidi"/>
          <w:sz w:val="24"/>
          <w:szCs w:val="24"/>
          <w:lang w:val="en-AU" w:bidi="ar-SA"/>
        </w:rPr>
      </w:pPr>
      <w:r>
        <w:t>8.3</w:t>
      </w:r>
      <w:r>
        <w:rPr>
          <w:rFonts w:asciiTheme="minorHAnsi" w:eastAsiaTheme="minorEastAsia" w:hAnsiTheme="minorHAnsi" w:cstheme="minorBidi"/>
          <w:sz w:val="24"/>
          <w:szCs w:val="24"/>
          <w:lang w:val="en-AU" w:bidi="ar-SA"/>
        </w:rPr>
        <w:tab/>
      </w:r>
      <w:r>
        <w:t>Common Functions</w:t>
      </w:r>
      <w:r>
        <w:tab/>
      </w:r>
      <w:r>
        <w:fldChar w:fldCharType="begin"/>
      </w:r>
      <w:r>
        <w:instrText xml:space="preserve"> PAGEREF _Toc38262374 \h </w:instrText>
      </w:r>
      <w:r>
        <w:fldChar w:fldCharType="separate"/>
      </w:r>
      <w:r>
        <w:t>25</w:t>
      </w:r>
      <w:r>
        <w:fldChar w:fldCharType="end"/>
      </w:r>
    </w:p>
    <w:p w14:paraId="27323FF7" w14:textId="1BD34E1D" w:rsidR="00B10D68" w:rsidRDefault="00B10D68">
      <w:pPr>
        <w:pStyle w:val="TOC2"/>
        <w:rPr>
          <w:rFonts w:asciiTheme="minorHAnsi" w:eastAsiaTheme="minorEastAsia" w:hAnsiTheme="minorHAnsi" w:cstheme="minorBidi"/>
          <w:sz w:val="24"/>
          <w:szCs w:val="24"/>
          <w:lang w:val="en-AU" w:bidi="ar-SA"/>
        </w:rPr>
      </w:pPr>
      <w:r>
        <w:t>8.4</w:t>
      </w:r>
      <w:r>
        <w:rPr>
          <w:rFonts w:asciiTheme="minorHAnsi" w:eastAsiaTheme="minorEastAsia" w:hAnsiTheme="minorHAnsi" w:cstheme="minorBidi"/>
          <w:sz w:val="24"/>
          <w:szCs w:val="24"/>
          <w:lang w:val="en-AU" w:bidi="ar-SA"/>
        </w:rPr>
        <w:tab/>
      </w:r>
      <w:r>
        <w:t>Anonymous Functions</w:t>
      </w:r>
      <w:r>
        <w:tab/>
      </w:r>
      <w:r>
        <w:fldChar w:fldCharType="begin"/>
      </w:r>
      <w:r>
        <w:instrText xml:space="preserve"> PAGEREF _Toc38262375 \h </w:instrText>
      </w:r>
      <w:r>
        <w:fldChar w:fldCharType="separate"/>
      </w:r>
      <w:r>
        <w:t>26</w:t>
      </w:r>
      <w:r>
        <w:fldChar w:fldCharType="end"/>
      </w:r>
    </w:p>
    <w:p w14:paraId="4DCC9D21" w14:textId="34B7DE98" w:rsidR="00B10D68" w:rsidRDefault="00B10D68">
      <w:pPr>
        <w:pStyle w:val="TOC3"/>
        <w:rPr>
          <w:rFonts w:asciiTheme="minorHAnsi" w:eastAsiaTheme="minorEastAsia" w:hAnsiTheme="minorHAnsi" w:cstheme="minorBidi"/>
          <w:sz w:val="24"/>
          <w:szCs w:val="24"/>
          <w:lang w:val="en-AU" w:bidi="ar-SA"/>
        </w:rPr>
      </w:pPr>
      <w:r>
        <w:t>8.4.1</w:t>
      </w:r>
      <w:r>
        <w:rPr>
          <w:rFonts w:asciiTheme="minorHAnsi" w:eastAsiaTheme="minorEastAsia" w:hAnsiTheme="minorHAnsi" w:cstheme="minorBidi"/>
          <w:sz w:val="24"/>
          <w:szCs w:val="24"/>
          <w:lang w:val="en-AU" w:bidi="ar-SA"/>
        </w:rPr>
        <w:tab/>
      </w:r>
      <w:r>
        <w:t>ES5 and Below</w:t>
      </w:r>
      <w:r>
        <w:tab/>
      </w:r>
      <w:r>
        <w:fldChar w:fldCharType="begin"/>
      </w:r>
      <w:r>
        <w:instrText xml:space="preserve"> PAGEREF _Toc38262376 \h </w:instrText>
      </w:r>
      <w:r>
        <w:fldChar w:fldCharType="separate"/>
      </w:r>
      <w:r>
        <w:t>26</w:t>
      </w:r>
      <w:r>
        <w:fldChar w:fldCharType="end"/>
      </w:r>
    </w:p>
    <w:p w14:paraId="3DB4CFE2" w14:textId="3C224567" w:rsidR="00B10D68" w:rsidRDefault="00B10D68">
      <w:pPr>
        <w:pStyle w:val="TOC3"/>
        <w:rPr>
          <w:rFonts w:asciiTheme="minorHAnsi" w:eastAsiaTheme="minorEastAsia" w:hAnsiTheme="minorHAnsi" w:cstheme="minorBidi"/>
          <w:sz w:val="24"/>
          <w:szCs w:val="24"/>
          <w:lang w:val="en-AU" w:bidi="ar-SA"/>
        </w:rPr>
      </w:pPr>
      <w:r>
        <w:t>8.4.2</w:t>
      </w:r>
      <w:r>
        <w:rPr>
          <w:rFonts w:asciiTheme="minorHAnsi" w:eastAsiaTheme="minorEastAsia" w:hAnsiTheme="minorHAnsi" w:cstheme="minorBidi"/>
          <w:sz w:val="24"/>
          <w:szCs w:val="24"/>
          <w:lang w:val="en-AU" w:bidi="ar-SA"/>
        </w:rPr>
        <w:tab/>
      </w:r>
      <w:r>
        <w:t>ES6</w:t>
      </w:r>
      <w:r>
        <w:tab/>
      </w:r>
      <w:r>
        <w:fldChar w:fldCharType="begin"/>
      </w:r>
      <w:r>
        <w:instrText xml:space="preserve"> PAGEREF _Toc38262377 \h </w:instrText>
      </w:r>
      <w:r>
        <w:fldChar w:fldCharType="separate"/>
      </w:r>
      <w:r>
        <w:t>26</w:t>
      </w:r>
      <w:r>
        <w:fldChar w:fldCharType="end"/>
      </w:r>
    </w:p>
    <w:p w14:paraId="5C97E339" w14:textId="62524D66" w:rsidR="00B10D68" w:rsidRDefault="00B10D68">
      <w:pPr>
        <w:pStyle w:val="TOC2"/>
        <w:rPr>
          <w:rFonts w:asciiTheme="minorHAnsi" w:eastAsiaTheme="minorEastAsia" w:hAnsiTheme="minorHAnsi" w:cstheme="minorBidi"/>
          <w:sz w:val="24"/>
          <w:szCs w:val="24"/>
          <w:lang w:val="en-AU" w:bidi="ar-SA"/>
        </w:rPr>
      </w:pPr>
      <w:r>
        <w:t>8.5</w:t>
      </w:r>
      <w:r>
        <w:rPr>
          <w:rFonts w:asciiTheme="minorHAnsi" w:eastAsiaTheme="minorEastAsia" w:hAnsiTheme="minorHAnsi" w:cstheme="minorBidi"/>
          <w:sz w:val="24"/>
          <w:szCs w:val="24"/>
          <w:lang w:val="en-AU" w:bidi="ar-SA"/>
        </w:rPr>
        <w:tab/>
      </w:r>
      <w:r>
        <w:t>Curried Functions</w:t>
      </w:r>
      <w:r>
        <w:tab/>
      </w:r>
      <w:r>
        <w:fldChar w:fldCharType="begin"/>
      </w:r>
      <w:r>
        <w:instrText xml:space="preserve"> PAGEREF _Toc38262378 \h </w:instrText>
      </w:r>
      <w:r>
        <w:fldChar w:fldCharType="separate"/>
      </w:r>
      <w:r>
        <w:t>26</w:t>
      </w:r>
      <w:r>
        <w:fldChar w:fldCharType="end"/>
      </w:r>
    </w:p>
    <w:p w14:paraId="49F4DE8B" w14:textId="63913327" w:rsidR="00B10D68" w:rsidRDefault="00B10D68">
      <w:pPr>
        <w:pStyle w:val="TOC2"/>
        <w:rPr>
          <w:rFonts w:asciiTheme="minorHAnsi" w:eastAsiaTheme="minorEastAsia" w:hAnsiTheme="minorHAnsi" w:cstheme="minorBidi"/>
          <w:sz w:val="24"/>
          <w:szCs w:val="24"/>
          <w:lang w:val="en-AU" w:bidi="ar-SA"/>
        </w:rPr>
      </w:pPr>
      <w:r w:rsidRPr="005E1D6D">
        <w:rPr>
          <w:lang w:val="en-AU"/>
        </w:rPr>
        <w:t>8.6</w:t>
      </w:r>
      <w:r>
        <w:rPr>
          <w:rFonts w:asciiTheme="minorHAnsi" w:eastAsiaTheme="minorEastAsia" w:hAnsiTheme="minorHAnsi" w:cstheme="minorBidi"/>
          <w:sz w:val="24"/>
          <w:szCs w:val="24"/>
          <w:lang w:val="en-AU" w:bidi="ar-SA"/>
        </w:rPr>
        <w:tab/>
      </w:r>
      <w:r w:rsidRPr="005E1D6D">
        <w:rPr>
          <w:lang w:val="en-AU"/>
        </w:rPr>
        <w:t>Partial Application</w:t>
      </w:r>
      <w:r>
        <w:tab/>
      </w:r>
      <w:r>
        <w:fldChar w:fldCharType="begin"/>
      </w:r>
      <w:r>
        <w:instrText xml:space="preserve"> PAGEREF _Toc38262379 \h </w:instrText>
      </w:r>
      <w:r>
        <w:fldChar w:fldCharType="separate"/>
      </w:r>
      <w:r>
        <w:t>27</w:t>
      </w:r>
      <w:r>
        <w:fldChar w:fldCharType="end"/>
      </w:r>
    </w:p>
    <w:p w14:paraId="520A565B" w14:textId="522284BF" w:rsidR="00B10D68" w:rsidRDefault="00B10D68">
      <w:pPr>
        <w:pStyle w:val="TOC1"/>
        <w:rPr>
          <w:rFonts w:asciiTheme="minorHAnsi" w:eastAsiaTheme="minorEastAsia" w:hAnsiTheme="minorHAnsi" w:cstheme="minorBidi"/>
          <w:b w:val="0"/>
          <w:bCs w:val="0"/>
          <w:sz w:val="24"/>
          <w:szCs w:val="24"/>
          <w:lang w:val="en-AU" w:bidi="ar-SA"/>
        </w:rPr>
      </w:pPr>
      <w:r>
        <w:t>9</w:t>
      </w:r>
      <w:r>
        <w:rPr>
          <w:rFonts w:asciiTheme="minorHAnsi" w:eastAsiaTheme="minorEastAsia" w:hAnsiTheme="minorHAnsi" w:cstheme="minorBidi"/>
          <w:b w:val="0"/>
          <w:bCs w:val="0"/>
          <w:sz w:val="24"/>
          <w:szCs w:val="24"/>
          <w:lang w:val="en-AU" w:bidi="ar-SA"/>
        </w:rPr>
        <w:tab/>
      </w:r>
      <w:r>
        <w:t>Regular Expression</w:t>
      </w:r>
      <w:r>
        <w:tab/>
      </w:r>
      <w:r>
        <w:fldChar w:fldCharType="begin"/>
      </w:r>
      <w:r>
        <w:instrText xml:space="preserve"> PAGEREF _Toc38262380 \h </w:instrText>
      </w:r>
      <w:r>
        <w:fldChar w:fldCharType="separate"/>
      </w:r>
      <w:r>
        <w:t>28</w:t>
      </w:r>
      <w:r>
        <w:fldChar w:fldCharType="end"/>
      </w:r>
    </w:p>
    <w:p w14:paraId="719FD56B" w14:textId="35ACE4DC" w:rsidR="00B10D68" w:rsidRDefault="00B10D68">
      <w:pPr>
        <w:pStyle w:val="TOC3"/>
        <w:rPr>
          <w:rFonts w:asciiTheme="minorHAnsi" w:eastAsiaTheme="minorEastAsia" w:hAnsiTheme="minorHAnsi" w:cstheme="minorBidi"/>
          <w:sz w:val="24"/>
          <w:szCs w:val="24"/>
          <w:lang w:val="en-AU" w:bidi="ar-SA"/>
        </w:rPr>
      </w:pPr>
      <w:r>
        <w:t>9.1.1</w:t>
      </w:r>
      <w:r>
        <w:rPr>
          <w:rFonts w:asciiTheme="minorHAnsi" w:eastAsiaTheme="minorEastAsia" w:hAnsiTheme="minorHAnsi" w:cstheme="minorBidi"/>
          <w:sz w:val="24"/>
          <w:szCs w:val="24"/>
          <w:lang w:val="en-AU" w:bidi="ar-SA"/>
        </w:rPr>
        <w:tab/>
      </w:r>
      <w:r>
        <w:t>Test method – on regex</w:t>
      </w:r>
      <w:r>
        <w:tab/>
      </w:r>
      <w:r>
        <w:fldChar w:fldCharType="begin"/>
      </w:r>
      <w:r>
        <w:instrText xml:space="preserve"> PAGEREF _Toc38262381 \h </w:instrText>
      </w:r>
      <w:r>
        <w:fldChar w:fldCharType="separate"/>
      </w:r>
      <w:r>
        <w:t>28</w:t>
      </w:r>
      <w:r>
        <w:fldChar w:fldCharType="end"/>
      </w:r>
    </w:p>
    <w:p w14:paraId="1BCB6D73" w14:textId="66EBCE1C" w:rsidR="00B10D68" w:rsidRDefault="00B10D68">
      <w:pPr>
        <w:pStyle w:val="TOC3"/>
        <w:rPr>
          <w:rFonts w:asciiTheme="minorHAnsi" w:eastAsiaTheme="minorEastAsia" w:hAnsiTheme="minorHAnsi" w:cstheme="minorBidi"/>
          <w:sz w:val="24"/>
          <w:szCs w:val="24"/>
          <w:lang w:val="en-AU" w:bidi="ar-SA"/>
        </w:rPr>
      </w:pPr>
      <w:r>
        <w:t>9.1.2</w:t>
      </w:r>
      <w:r>
        <w:rPr>
          <w:rFonts w:asciiTheme="minorHAnsi" w:eastAsiaTheme="minorEastAsia" w:hAnsiTheme="minorHAnsi" w:cstheme="minorBidi"/>
          <w:sz w:val="24"/>
          <w:szCs w:val="24"/>
          <w:lang w:val="en-AU" w:bidi="ar-SA"/>
        </w:rPr>
        <w:tab/>
      </w:r>
      <w:r>
        <w:t>Match method – on string</w:t>
      </w:r>
      <w:r>
        <w:tab/>
      </w:r>
      <w:r>
        <w:fldChar w:fldCharType="begin"/>
      </w:r>
      <w:r>
        <w:instrText xml:space="preserve"> PAGEREF _Toc38262382 \h </w:instrText>
      </w:r>
      <w:r>
        <w:fldChar w:fldCharType="separate"/>
      </w:r>
      <w:r>
        <w:t>28</w:t>
      </w:r>
      <w:r>
        <w:fldChar w:fldCharType="end"/>
      </w:r>
    </w:p>
    <w:p w14:paraId="663286C1" w14:textId="560627E4" w:rsidR="00B10D68" w:rsidRDefault="00B10D68">
      <w:pPr>
        <w:pStyle w:val="TOC3"/>
        <w:rPr>
          <w:rFonts w:asciiTheme="minorHAnsi" w:eastAsiaTheme="minorEastAsia" w:hAnsiTheme="minorHAnsi" w:cstheme="minorBidi"/>
          <w:sz w:val="24"/>
          <w:szCs w:val="24"/>
          <w:lang w:val="en-AU" w:bidi="ar-SA"/>
        </w:rPr>
      </w:pPr>
      <w:r>
        <w:t>9.1.3</w:t>
      </w:r>
      <w:r>
        <w:rPr>
          <w:rFonts w:asciiTheme="minorHAnsi" w:eastAsiaTheme="minorEastAsia" w:hAnsiTheme="minorHAnsi" w:cstheme="minorBidi"/>
          <w:sz w:val="24"/>
          <w:szCs w:val="24"/>
          <w:lang w:val="en-AU" w:bidi="ar-SA"/>
        </w:rPr>
        <w:tab/>
      </w:r>
      <w:r>
        <w:t>Create a Regular Expression</w:t>
      </w:r>
      <w:r>
        <w:tab/>
      </w:r>
      <w:r>
        <w:fldChar w:fldCharType="begin"/>
      </w:r>
      <w:r>
        <w:instrText xml:space="preserve"> PAGEREF _Toc38262383 \h </w:instrText>
      </w:r>
      <w:r>
        <w:fldChar w:fldCharType="separate"/>
      </w:r>
      <w:r>
        <w:t>28</w:t>
      </w:r>
      <w:r>
        <w:fldChar w:fldCharType="end"/>
      </w:r>
    </w:p>
    <w:p w14:paraId="3B6879DF" w14:textId="22B40262" w:rsidR="00B10D68" w:rsidRDefault="00B10D68">
      <w:pPr>
        <w:pStyle w:val="TOC3"/>
        <w:rPr>
          <w:rFonts w:asciiTheme="minorHAnsi" w:eastAsiaTheme="minorEastAsia" w:hAnsiTheme="minorHAnsi" w:cstheme="minorBidi"/>
          <w:sz w:val="24"/>
          <w:szCs w:val="24"/>
          <w:lang w:val="en-AU" w:bidi="ar-SA"/>
        </w:rPr>
      </w:pPr>
      <w:r>
        <w:t>9.1.4</w:t>
      </w:r>
      <w:r>
        <w:rPr>
          <w:rFonts w:asciiTheme="minorHAnsi" w:eastAsiaTheme="minorEastAsia" w:hAnsiTheme="minorHAnsi" w:cstheme="minorBidi"/>
          <w:sz w:val="24"/>
          <w:szCs w:val="24"/>
          <w:lang w:val="en-AU" w:bidi="ar-SA"/>
        </w:rPr>
        <w:tab/>
      </w:r>
      <w:r>
        <w:t>JS Regex Patterns</w:t>
      </w:r>
      <w:r>
        <w:tab/>
      </w:r>
      <w:r>
        <w:fldChar w:fldCharType="begin"/>
      </w:r>
      <w:r>
        <w:instrText xml:space="preserve"> PAGEREF _Toc38262384 \h </w:instrText>
      </w:r>
      <w:r>
        <w:fldChar w:fldCharType="separate"/>
      </w:r>
      <w:r>
        <w:t>28</w:t>
      </w:r>
      <w:r>
        <w:fldChar w:fldCharType="end"/>
      </w:r>
    </w:p>
    <w:p w14:paraId="32183F19" w14:textId="30E366DC" w:rsidR="00B10D68" w:rsidRDefault="00B10D68">
      <w:pPr>
        <w:pStyle w:val="TOC2"/>
        <w:rPr>
          <w:rFonts w:asciiTheme="minorHAnsi" w:eastAsiaTheme="minorEastAsia" w:hAnsiTheme="minorHAnsi" w:cstheme="minorBidi"/>
          <w:sz w:val="24"/>
          <w:szCs w:val="24"/>
          <w:lang w:val="en-AU" w:bidi="ar-SA"/>
        </w:rPr>
      </w:pPr>
      <w:r>
        <w:t>9.2</w:t>
      </w:r>
      <w:r>
        <w:rPr>
          <w:rFonts w:asciiTheme="minorHAnsi" w:eastAsiaTheme="minorEastAsia" w:hAnsiTheme="minorHAnsi" w:cstheme="minorBidi"/>
          <w:sz w:val="24"/>
          <w:szCs w:val="24"/>
          <w:lang w:val="en-AU" w:bidi="ar-SA"/>
        </w:rPr>
        <w:tab/>
      </w:r>
      <w:r>
        <w:t>$</w:t>
      </w:r>
      <w:r>
        <w:tab/>
      </w:r>
      <w:r>
        <w:fldChar w:fldCharType="begin"/>
      </w:r>
      <w:r>
        <w:instrText xml:space="preserve"> PAGEREF _Toc38262385 \h </w:instrText>
      </w:r>
      <w:r>
        <w:fldChar w:fldCharType="separate"/>
      </w:r>
      <w:r>
        <w:t>29</w:t>
      </w:r>
      <w:r>
        <w:fldChar w:fldCharType="end"/>
      </w:r>
    </w:p>
    <w:p w14:paraId="673968D0" w14:textId="2A31BC34" w:rsidR="00B10D68" w:rsidRDefault="00B10D68">
      <w:pPr>
        <w:pStyle w:val="TOC1"/>
        <w:rPr>
          <w:rFonts w:asciiTheme="minorHAnsi" w:eastAsiaTheme="minorEastAsia" w:hAnsiTheme="minorHAnsi" w:cstheme="minorBidi"/>
          <w:b w:val="0"/>
          <w:bCs w:val="0"/>
          <w:sz w:val="24"/>
          <w:szCs w:val="24"/>
          <w:lang w:val="en-AU" w:bidi="ar-SA"/>
        </w:rPr>
      </w:pPr>
      <w:r>
        <w:t>10</w:t>
      </w:r>
      <w:r>
        <w:rPr>
          <w:rFonts w:asciiTheme="minorHAnsi" w:eastAsiaTheme="minorEastAsia" w:hAnsiTheme="minorHAnsi" w:cstheme="minorBidi"/>
          <w:b w:val="0"/>
          <w:bCs w:val="0"/>
          <w:sz w:val="24"/>
          <w:szCs w:val="24"/>
          <w:lang w:val="en-AU" w:bidi="ar-SA"/>
        </w:rPr>
        <w:tab/>
      </w:r>
      <w:r>
        <w:t>Scope</w:t>
      </w:r>
      <w:r>
        <w:tab/>
      </w:r>
      <w:r>
        <w:fldChar w:fldCharType="begin"/>
      </w:r>
      <w:r>
        <w:instrText xml:space="preserve"> PAGEREF _Toc38262386 \h </w:instrText>
      </w:r>
      <w:r>
        <w:fldChar w:fldCharType="separate"/>
      </w:r>
      <w:r>
        <w:t>30</w:t>
      </w:r>
      <w:r>
        <w:fldChar w:fldCharType="end"/>
      </w:r>
    </w:p>
    <w:p w14:paraId="2076DF63" w14:textId="446982D1" w:rsidR="00B10D68" w:rsidRDefault="00B10D68">
      <w:pPr>
        <w:pStyle w:val="TOC2"/>
        <w:rPr>
          <w:rFonts w:asciiTheme="minorHAnsi" w:eastAsiaTheme="minorEastAsia" w:hAnsiTheme="minorHAnsi" w:cstheme="minorBidi"/>
          <w:sz w:val="24"/>
          <w:szCs w:val="24"/>
          <w:lang w:val="en-AU" w:bidi="ar-SA"/>
        </w:rPr>
      </w:pPr>
      <w:r>
        <w:t>10.1</w:t>
      </w:r>
      <w:r>
        <w:rPr>
          <w:rFonts w:asciiTheme="minorHAnsi" w:eastAsiaTheme="minorEastAsia" w:hAnsiTheme="minorHAnsi" w:cstheme="minorBidi"/>
          <w:sz w:val="24"/>
          <w:szCs w:val="24"/>
          <w:lang w:val="en-AU" w:bidi="ar-SA"/>
        </w:rPr>
        <w:tab/>
      </w:r>
      <w:r>
        <w:t>Hoisting</w:t>
      </w:r>
      <w:r>
        <w:tab/>
      </w:r>
      <w:r>
        <w:fldChar w:fldCharType="begin"/>
      </w:r>
      <w:r>
        <w:instrText xml:space="preserve"> PAGEREF _Toc38262387 \h </w:instrText>
      </w:r>
      <w:r>
        <w:fldChar w:fldCharType="separate"/>
      </w:r>
      <w:r>
        <w:t>30</w:t>
      </w:r>
      <w:r>
        <w:fldChar w:fldCharType="end"/>
      </w:r>
    </w:p>
    <w:p w14:paraId="0B649B0E" w14:textId="34A70F57" w:rsidR="00B10D68" w:rsidRDefault="00B10D68">
      <w:pPr>
        <w:pStyle w:val="TOC2"/>
        <w:rPr>
          <w:rFonts w:asciiTheme="minorHAnsi" w:eastAsiaTheme="minorEastAsia" w:hAnsiTheme="minorHAnsi" w:cstheme="minorBidi"/>
          <w:sz w:val="24"/>
          <w:szCs w:val="24"/>
          <w:lang w:val="en-AU" w:bidi="ar-SA"/>
        </w:rPr>
      </w:pPr>
      <w:r>
        <w:t>10.2</w:t>
      </w:r>
      <w:r>
        <w:rPr>
          <w:rFonts w:asciiTheme="minorHAnsi" w:eastAsiaTheme="minorEastAsia" w:hAnsiTheme="minorHAnsi" w:cstheme="minorBidi"/>
          <w:sz w:val="24"/>
          <w:szCs w:val="24"/>
          <w:lang w:val="en-AU" w:bidi="ar-SA"/>
        </w:rPr>
        <w:tab/>
      </w:r>
      <w:r>
        <w:t>Global Scope Issue</w:t>
      </w:r>
      <w:r>
        <w:tab/>
      </w:r>
      <w:r>
        <w:fldChar w:fldCharType="begin"/>
      </w:r>
      <w:r>
        <w:instrText xml:space="preserve"> PAGEREF _Toc38262388 \h </w:instrText>
      </w:r>
      <w:r>
        <w:fldChar w:fldCharType="separate"/>
      </w:r>
      <w:r>
        <w:t>31</w:t>
      </w:r>
      <w:r>
        <w:fldChar w:fldCharType="end"/>
      </w:r>
    </w:p>
    <w:p w14:paraId="2D9D2381" w14:textId="7E2AC73A" w:rsidR="00B10D68" w:rsidRDefault="00B10D68">
      <w:pPr>
        <w:pStyle w:val="TOC1"/>
        <w:rPr>
          <w:rFonts w:asciiTheme="minorHAnsi" w:eastAsiaTheme="minorEastAsia" w:hAnsiTheme="minorHAnsi" w:cstheme="minorBidi"/>
          <w:b w:val="0"/>
          <w:bCs w:val="0"/>
          <w:sz w:val="24"/>
          <w:szCs w:val="24"/>
          <w:lang w:val="en-AU" w:bidi="ar-SA"/>
        </w:rPr>
      </w:pPr>
      <w:r>
        <w:t>11</w:t>
      </w:r>
      <w:r>
        <w:rPr>
          <w:rFonts w:asciiTheme="minorHAnsi" w:eastAsiaTheme="minorEastAsia" w:hAnsiTheme="minorHAnsi" w:cstheme="minorBidi"/>
          <w:b w:val="0"/>
          <w:bCs w:val="0"/>
          <w:sz w:val="24"/>
          <w:szCs w:val="24"/>
          <w:lang w:val="en-AU" w:bidi="ar-SA"/>
        </w:rPr>
        <w:tab/>
      </w:r>
      <w:r>
        <w:t>Program Flow</w:t>
      </w:r>
      <w:r>
        <w:tab/>
      </w:r>
      <w:r>
        <w:fldChar w:fldCharType="begin"/>
      </w:r>
      <w:r>
        <w:instrText xml:space="preserve"> PAGEREF _Toc38262389 \h </w:instrText>
      </w:r>
      <w:r>
        <w:fldChar w:fldCharType="separate"/>
      </w:r>
      <w:r>
        <w:t>32</w:t>
      </w:r>
      <w:r>
        <w:fldChar w:fldCharType="end"/>
      </w:r>
    </w:p>
    <w:p w14:paraId="0067E748" w14:textId="051C1CBF" w:rsidR="00B10D68" w:rsidRDefault="00B10D68">
      <w:pPr>
        <w:pStyle w:val="TOC2"/>
        <w:rPr>
          <w:rFonts w:asciiTheme="minorHAnsi" w:eastAsiaTheme="minorEastAsia" w:hAnsiTheme="minorHAnsi" w:cstheme="minorBidi"/>
          <w:sz w:val="24"/>
          <w:szCs w:val="24"/>
          <w:lang w:val="en-AU" w:bidi="ar-SA"/>
        </w:rPr>
      </w:pPr>
      <w:r>
        <w:t>11.1</w:t>
      </w:r>
      <w:r>
        <w:rPr>
          <w:rFonts w:asciiTheme="minorHAnsi" w:eastAsiaTheme="minorEastAsia" w:hAnsiTheme="minorHAnsi" w:cstheme="minorBidi"/>
          <w:sz w:val="24"/>
          <w:szCs w:val="24"/>
          <w:lang w:val="en-AU" w:bidi="ar-SA"/>
        </w:rPr>
        <w:tab/>
      </w:r>
      <w:r>
        <w:t>Conditions and Loops</w:t>
      </w:r>
      <w:r>
        <w:tab/>
      </w:r>
      <w:r>
        <w:fldChar w:fldCharType="begin"/>
      </w:r>
      <w:r>
        <w:instrText xml:space="preserve"> PAGEREF _Toc38262390 \h </w:instrText>
      </w:r>
      <w:r>
        <w:fldChar w:fldCharType="separate"/>
      </w:r>
      <w:r>
        <w:t>32</w:t>
      </w:r>
      <w:r>
        <w:fldChar w:fldCharType="end"/>
      </w:r>
    </w:p>
    <w:p w14:paraId="2D205959" w14:textId="3F9C903D" w:rsidR="00B10D68" w:rsidRDefault="00B10D68">
      <w:pPr>
        <w:pStyle w:val="TOC2"/>
        <w:rPr>
          <w:rFonts w:asciiTheme="minorHAnsi" w:eastAsiaTheme="minorEastAsia" w:hAnsiTheme="minorHAnsi" w:cstheme="minorBidi"/>
          <w:sz w:val="24"/>
          <w:szCs w:val="24"/>
          <w:lang w:val="en-AU" w:bidi="ar-SA"/>
        </w:rPr>
      </w:pPr>
      <w:r>
        <w:t>11.2</w:t>
      </w:r>
      <w:r>
        <w:rPr>
          <w:rFonts w:asciiTheme="minorHAnsi" w:eastAsiaTheme="minorEastAsia" w:hAnsiTheme="minorHAnsi" w:cstheme="minorBidi"/>
          <w:sz w:val="24"/>
          <w:szCs w:val="24"/>
          <w:lang w:val="en-AU" w:bidi="ar-SA"/>
        </w:rPr>
        <w:tab/>
      </w:r>
      <w:r>
        <w:t>Evaluators</w:t>
      </w:r>
      <w:r>
        <w:tab/>
      </w:r>
      <w:r>
        <w:fldChar w:fldCharType="begin"/>
      </w:r>
      <w:r>
        <w:instrText xml:space="preserve"> PAGEREF _Toc38262391 \h </w:instrText>
      </w:r>
      <w:r>
        <w:fldChar w:fldCharType="separate"/>
      </w:r>
      <w:r>
        <w:t>32</w:t>
      </w:r>
      <w:r>
        <w:fldChar w:fldCharType="end"/>
      </w:r>
    </w:p>
    <w:p w14:paraId="4D107AE8" w14:textId="52C9E81C" w:rsidR="00B10D68" w:rsidRDefault="00B10D68">
      <w:pPr>
        <w:pStyle w:val="TOC2"/>
        <w:rPr>
          <w:rFonts w:asciiTheme="minorHAnsi" w:eastAsiaTheme="minorEastAsia" w:hAnsiTheme="minorHAnsi" w:cstheme="minorBidi"/>
          <w:sz w:val="24"/>
          <w:szCs w:val="24"/>
          <w:lang w:val="en-AU" w:bidi="ar-SA"/>
        </w:rPr>
      </w:pPr>
      <w:r>
        <w:t>11.3</w:t>
      </w:r>
      <w:r>
        <w:rPr>
          <w:rFonts w:asciiTheme="minorHAnsi" w:eastAsiaTheme="minorEastAsia" w:hAnsiTheme="minorHAnsi" w:cstheme="minorBidi"/>
          <w:sz w:val="24"/>
          <w:szCs w:val="24"/>
          <w:lang w:val="en-AU" w:bidi="ar-SA"/>
        </w:rPr>
        <w:tab/>
      </w:r>
      <w:r>
        <w:t>Functions</w:t>
      </w:r>
      <w:r>
        <w:tab/>
      </w:r>
      <w:r>
        <w:fldChar w:fldCharType="begin"/>
      </w:r>
      <w:r>
        <w:instrText xml:space="preserve"> PAGEREF _Toc38262392 \h </w:instrText>
      </w:r>
      <w:r>
        <w:fldChar w:fldCharType="separate"/>
      </w:r>
      <w:r>
        <w:t>33</w:t>
      </w:r>
      <w:r>
        <w:fldChar w:fldCharType="end"/>
      </w:r>
    </w:p>
    <w:p w14:paraId="0C47FAC3" w14:textId="5FFDFEDF" w:rsidR="00B10D68" w:rsidRDefault="00B10D68">
      <w:pPr>
        <w:pStyle w:val="TOC2"/>
        <w:rPr>
          <w:rFonts w:asciiTheme="minorHAnsi" w:eastAsiaTheme="minorEastAsia" w:hAnsiTheme="minorHAnsi" w:cstheme="minorBidi"/>
          <w:sz w:val="24"/>
          <w:szCs w:val="24"/>
          <w:lang w:val="en-AU" w:bidi="ar-SA"/>
        </w:rPr>
      </w:pPr>
      <w:r>
        <w:t>11.4</w:t>
      </w:r>
      <w:r>
        <w:rPr>
          <w:rFonts w:asciiTheme="minorHAnsi" w:eastAsiaTheme="minorEastAsia" w:hAnsiTheme="minorHAnsi" w:cstheme="minorBidi"/>
          <w:sz w:val="24"/>
          <w:szCs w:val="24"/>
          <w:lang w:val="en-AU" w:bidi="ar-SA"/>
        </w:rPr>
        <w:tab/>
      </w:r>
      <w:r>
        <w:t>Exceptions</w:t>
      </w:r>
      <w:r>
        <w:tab/>
      </w:r>
      <w:r>
        <w:fldChar w:fldCharType="begin"/>
      </w:r>
      <w:r>
        <w:instrText xml:space="preserve"> PAGEREF _Toc38262393 \h </w:instrText>
      </w:r>
      <w:r>
        <w:fldChar w:fldCharType="separate"/>
      </w:r>
      <w:r>
        <w:t>33</w:t>
      </w:r>
      <w:r>
        <w:fldChar w:fldCharType="end"/>
      </w:r>
    </w:p>
    <w:p w14:paraId="406BD492" w14:textId="63CABE32" w:rsidR="00B10D68" w:rsidRDefault="00B10D68">
      <w:pPr>
        <w:pStyle w:val="TOC3"/>
        <w:rPr>
          <w:rFonts w:asciiTheme="minorHAnsi" w:eastAsiaTheme="minorEastAsia" w:hAnsiTheme="minorHAnsi" w:cstheme="minorBidi"/>
          <w:sz w:val="24"/>
          <w:szCs w:val="24"/>
          <w:lang w:val="en-AU" w:bidi="ar-SA"/>
        </w:rPr>
      </w:pPr>
      <w:r>
        <w:t>11.4.1</w:t>
      </w:r>
      <w:r>
        <w:rPr>
          <w:rFonts w:asciiTheme="minorHAnsi" w:eastAsiaTheme="minorEastAsia" w:hAnsiTheme="minorHAnsi" w:cstheme="minorBidi"/>
          <w:sz w:val="24"/>
          <w:szCs w:val="24"/>
          <w:lang w:val="en-AU" w:bidi="ar-SA"/>
        </w:rPr>
        <w:tab/>
      </w:r>
      <w:r>
        <w:t>Throw:</w:t>
      </w:r>
      <w:r>
        <w:tab/>
      </w:r>
      <w:r>
        <w:fldChar w:fldCharType="begin"/>
      </w:r>
      <w:r>
        <w:instrText xml:space="preserve"> PAGEREF _Toc38262394 \h </w:instrText>
      </w:r>
      <w:r>
        <w:fldChar w:fldCharType="separate"/>
      </w:r>
      <w:r>
        <w:t>33</w:t>
      </w:r>
      <w:r>
        <w:fldChar w:fldCharType="end"/>
      </w:r>
    </w:p>
    <w:p w14:paraId="03C6B4B1" w14:textId="500F1E7B" w:rsidR="00B10D68" w:rsidRDefault="00B10D68">
      <w:pPr>
        <w:pStyle w:val="TOC3"/>
        <w:rPr>
          <w:rFonts w:asciiTheme="minorHAnsi" w:eastAsiaTheme="minorEastAsia" w:hAnsiTheme="minorHAnsi" w:cstheme="minorBidi"/>
          <w:sz w:val="24"/>
          <w:szCs w:val="24"/>
          <w:lang w:val="en-AU" w:bidi="ar-SA"/>
        </w:rPr>
      </w:pPr>
      <w:r>
        <w:t>11.4.2</w:t>
      </w:r>
      <w:r>
        <w:rPr>
          <w:rFonts w:asciiTheme="minorHAnsi" w:eastAsiaTheme="minorEastAsia" w:hAnsiTheme="minorHAnsi" w:cstheme="minorBidi"/>
          <w:sz w:val="24"/>
          <w:szCs w:val="24"/>
          <w:lang w:val="en-AU" w:bidi="ar-SA"/>
        </w:rPr>
        <w:tab/>
      </w:r>
      <w:r>
        <w:t>Try-Catch:</w:t>
      </w:r>
      <w:r>
        <w:tab/>
      </w:r>
      <w:r>
        <w:fldChar w:fldCharType="begin"/>
      </w:r>
      <w:r>
        <w:instrText xml:space="preserve"> PAGEREF _Toc38262395 \h </w:instrText>
      </w:r>
      <w:r>
        <w:fldChar w:fldCharType="separate"/>
      </w:r>
      <w:r>
        <w:t>33</w:t>
      </w:r>
      <w:r>
        <w:fldChar w:fldCharType="end"/>
      </w:r>
    </w:p>
    <w:p w14:paraId="790EA0FF" w14:textId="11D0219C" w:rsidR="00B10D68" w:rsidRDefault="00B10D68">
      <w:pPr>
        <w:pStyle w:val="TOC1"/>
        <w:rPr>
          <w:rFonts w:asciiTheme="minorHAnsi" w:eastAsiaTheme="minorEastAsia" w:hAnsiTheme="minorHAnsi" w:cstheme="minorBidi"/>
          <w:b w:val="0"/>
          <w:bCs w:val="0"/>
          <w:sz w:val="24"/>
          <w:szCs w:val="24"/>
          <w:lang w:val="en-AU" w:bidi="ar-SA"/>
        </w:rPr>
      </w:pPr>
      <w:r>
        <w:t>12</w:t>
      </w:r>
      <w:r>
        <w:rPr>
          <w:rFonts w:asciiTheme="minorHAnsi" w:eastAsiaTheme="minorEastAsia" w:hAnsiTheme="minorHAnsi" w:cstheme="minorBidi"/>
          <w:b w:val="0"/>
          <w:bCs w:val="0"/>
          <w:sz w:val="24"/>
          <w:szCs w:val="24"/>
          <w:lang w:val="en-AU" w:bidi="ar-SA"/>
        </w:rPr>
        <w:tab/>
      </w:r>
      <w:r>
        <w:t>Input/Output</w:t>
      </w:r>
      <w:r>
        <w:tab/>
      </w:r>
      <w:r>
        <w:fldChar w:fldCharType="begin"/>
      </w:r>
      <w:r>
        <w:instrText xml:space="preserve"> PAGEREF _Toc38262396 \h </w:instrText>
      </w:r>
      <w:r>
        <w:fldChar w:fldCharType="separate"/>
      </w:r>
      <w:r>
        <w:t>34</w:t>
      </w:r>
      <w:r>
        <w:fldChar w:fldCharType="end"/>
      </w:r>
    </w:p>
    <w:p w14:paraId="41434767" w14:textId="1BF303D0" w:rsidR="00B10D68" w:rsidRDefault="00B10D68">
      <w:pPr>
        <w:pStyle w:val="TOC1"/>
        <w:rPr>
          <w:rFonts w:asciiTheme="minorHAnsi" w:eastAsiaTheme="minorEastAsia" w:hAnsiTheme="minorHAnsi" w:cstheme="minorBidi"/>
          <w:b w:val="0"/>
          <w:bCs w:val="0"/>
          <w:sz w:val="24"/>
          <w:szCs w:val="24"/>
          <w:lang w:val="en-AU" w:bidi="ar-SA"/>
        </w:rPr>
      </w:pPr>
      <w:r>
        <w:t>13</w:t>
      </w:r>
      <w:r>
        <w:rPr>
          <w:rFonts w:asciiTheme="minorHAnsi" w:eastAsiaTheme="minorEastAsia" w:hAnsiTheme="minorHAnsi" w:cstheme="minorBidi"/>
          <w:b w:val="0"/>
          <w:bCs w:val="0"/>
          <w:sz w:val="24"/>
          <w:szCs w:val="24"/>
          <w:lang w:val="en-AU" w:bidi="ar-SA"/>
        </w:rPr>
        <w:tab/>
      </w:r>
      <w:r>
        <w:t>Asynchronous Programing</w:t>
      </w:r>
      <w:r>
        <w:tab/>
      </w:r>
      <w:r>
        <w:fldChar w:fldCharType="begin"/>
      </w:r>
      <w:r>
        <w:instrText xml:space="preserve"> PAGEREF _Toc38262397 \h </w:instrText>
      </w:r>
      <w:r>
        <w:fldChar w:fldCharType="separate"/>
      </w:r>
      <w:r>
        <w:t>35</w:t>
      </w:r>
      <w:r>
        <w:fldChar w:fldCharType="end"/>
      </w:r>
    </w:p>
    <w:p w14:paraId="4D17227E" w14:textId="43215108" w:rsidR="00B10D68" w:rsidRDefault="00B10D68">
      <w:pPr>
        <w:pStyle w:val="TOC2"/>
        <w:rPr>
          <w:rFonts w:asciiTheme="minorHAnsi" w:eastAsiaTheme="minorEastAsia" w:hAnsiTheme="minorHAnsi" w:cstheme="minorBidi"/>
          <w:sz w:val="24"/>
          <w:szCs w:val="24"/>
          <w:lang w:val="en-AU" w:bidi="ar-SA"/>
        </w:rPr>
      </w:pPr>
      <w:r>
        <w:t>13.1</w:t>
      </w:r>
      <w:r>
        <w:rPr>
          <w:rFonts w:asciiTheme="minorHAnsi" w:eastAsiaTheme="minorEastAsia" w:hAnsiTheme="minorHAnsi" w:cstheme="minorBidi"/>
          <w:sz w:val="24"/>
          <w:szCs w:val="24"/>
          <w:lang w:val="en-AU" w:bidi="ar-SA"/>
        </w:rPr>
        <w:tab/>
      </w:r>
      <w:r>
        <w:t>Callbacks</w:t>
      </w:r>
      <w:r>
        <w:tab/>
      </w:r>
      <w:r>
        <w:fldChar w:fldCharType="begin"/>
      </w:r>
      <w:r>
        <w:instrText xml:space="preserve"> PAGEREF _Toc38262398 \h </w:instrText>
      </w:r>
      <w:r>
        <w:fldChar w:fldCharType="separate"/>
      </w:r>
      <w:r>
        <w:t>35</w:t>
      </w:r>
      <w:r>
        <w:fldChar w:fldCharType="end"/>
      </w:r>
    </w:p>
    <w:p w14:paraId="0B932114" w14:textId="119B7F6E" w:rsidR="00B10D68" w:rsidRDefault="00B10D68">
      <w:pPr>
        <w:pStyle w:val="TOC2"/>
        <w:rPr>
          <w:rFonts w:asciiTheme="minorHAnsi" w:eastAsiaTheme="minorEastAsia" w:hAnsiTheme="minorHAnsi" w:cstheme="minorBidi"/>
          <w:sz w:val="24"/>
          <w:szCs w:val="24"/>
          <w:lang w:val="en-AU" w:bidi="ar-SA"/>
        </w:rPr>
      </w:pPr>
      <w:r>
        <w:t>13.2</w:t>
      </w:r>
      <w:r>
        <w:rPr>
          <w:rFonts w:asciiTheme="minorHAnsi" w:eastAsiaTheme="minorEastAsia" w:hAnsiTheme="minorHAnsi" w:cstheme="minorBidi"/>
          <w:sz w:val="24"/>
          <w:szCs w:val="24"/>
          <w:lang w:val="en-AU" w:bidi="ar-SA"/>
        </w:rPr>
        <w:tab/>
      </w:r>
      <w:r>
        <w:t>Promise</w:t>
      </w:r>
      <w:r>
        <w:tab/>
      </w:r>
      <w:r>
        <w:fldChar w:fldCharType="begin"/>
      </w:r>
      <w:r>
        <w:instrText xml:space="preserve"> PAGEREF _Toc38262399 \h </w:instrText>
      </w:r>
      <w:r>
        <w:fldChar w:fldCharType="separate"/>
      </w:r>
      <w:r>
        <w:t>35</w:t>
      </w:r>
      <w:r>
        <w:fldChar w:fldCharType="end"/>
      </w:r>
    </w:p>
    <w:p w14:paraId="2668C5EC" w14:textId="7D9C839B" w:rsidR="00B10D68" w:rsidRDefault="00B10D68">
      <w:pPr>
        <w:pStyle w:val="TOC3"/>
        <w:rPr>
          <w:rFonts w:asciiTheme="minorHAnsi" w:eastAsiaTheme="minorEastAsia" w:hAnsiTheme="minorHAnsi" w:cstheme="minorBidi"/>
          <w:sz w:val="24"/>
          <w:szCs w:val="24"/>
          <w:lang w:val="en-AU" w:bidi="ar-SA"/>
        </w:rPr>
      </w:pPr>
      <w:r>
        <w:t>13.2.1</w:t>
      </w:r>
      <w:r>
        <w:rPr>
          <w:rFonts w:asciiTheme="minorHAnsi" w:eastAsiaTheme="minorEastAsia" w:hAnsiTheme="minorHAnsi" w:cstheme="minorBidi"/>
          <w:sz w:val="24"/>
          <w:szCs w:val="24"/>
          <w:lang w:val="en-AU" w:bidi="ar-SA"/>
        </w:rPr>
        <w:tab/>
      </w:r>
      <w:r>
        <w:t>Promises</w:t>
      </w:r>
      <w:r>
        <w:tab/>
      </w:r>
      <w:r>
        <w:fldChar w:fldCharType="begin"/>
      </w:r>
      <w:r>
        <w:instrText xml:space="preserve"> PAGEREF _Toc38262400 \h </w:instrText>
      </w:r>
      <w:r>
        <w:fldChar w:fldCharType="separate"/>
      </w:r>
      <w:r>
        <w:t>36</w:t>
      </w:r>
      <w:r>
        <w:fldChar w:fldCharType="end"/>
      </w:r>
    </w:p>
    <w:p w14:paraId="1C7DB76B" w14:textId="3B1E469C" w:rsidR="00B10D68" w:rsidRDefault="00B10D68">
      <w:pPr>
        <w:pStyle w:val="TOC3"/>
        <w:rPr>
          <w:rFonts w:asciiTheme="minorHAnsi" w:eastAsiaTheme="minorEastAsia" w:hAnsiTheme="minorHAnsi" w:cstheme="minorBidi"/>
          <w:sz w:val="24"/>
          <w:szCs w:val="24"/>
          <w:lang w:val="en-AU" w:bidi="ar-SA"/>
        </w:rPr>
      </w:pPr>
      <w:r>
        <w:t>13.2.2</w:t>
      </w:r>
      <w:r>
        <w:rPr>
          <w:rFonts w:asciiTheme="minorHAnsi" w:eastAsiaTheme="minorEastAsia" w:hAnsiTheme="minorHAnsi" w:cstheme="minorBidi"/>
          <w:sz w:val="24"/>
          <w:szCs w:val="24"/>
          <w:lang w:val="en-AU" w:bidi="ar-SA"/>
        </w:rPr>
        <w:tab/>
      </w:r>
      <w:r>
        <w:t>Promises Chaining</w:t>
      </w:r>
      <w:r>
        <w:tab/>
      </w:r>
      <w:r>
        <w:fldChar w:fldCharType="begin"/>
      </w:r>
      <w:r>
        <w:instrText xml:space="preserve"> PAGEREF _Toc38262401 \h </w:instrText>
      </w:r>
      <w:r>
        <w:fldChar w:fldCharType="separate"/>
      </w:r>
      <w:r>
        <w:t>36</w:t>
      </w:r>
      <w:r>
        <w:fldChar w:fldCharType="end"/>
      </w:r>
    </w:p>
    <w:p w14:paraId="1DF23EB1" w14:textId="609C2435" w:rsidR="00B10D68" w:rsidRDefault="00B10D68">
      <w:pPr>
        <w:pStyle w:val="TOC3"/>
        <w:rPr>
          <w:rFonts w:asciiTheme="minorHAnsi" w:eastAsiaTheme="minorEastAsia" w:hAnsiTheme="minorHAnsi" w:cstheme="minorBidi"/>
          <w:sz w:val="24"/>
          <w:szCs w:val="24"/>
          <w:lang w:val="en-AU" w:bidi="ar-SA"/>
        </w:rPr>
      </w:pPr>
      <w:r w:rsidRPr="005E1D6D">
        <w:rPr>
          <w:lang w:val="en-AU"/>
        </w:rPr>
        <w:t>13.2.3</w:t>
      </w:r>
      <w:r>
        <w:rPr>
          <w:rFonts w:asciiTheme="minorHAnsi" w:eastAsiaTheme="minorEastAsia" w:hAnsiTheme="minorHAnsi" w:cstheme="minorBidi"/>
          <w:sz w:val="24"/>
          <w:szCs w:val="24"/>
          <w:lang w:val="en-AU" w:bidi="ar-SA"/>
        </w:rPr>
        <w:tab/>
      </w:r>
      <w:r w:rsidRPr="005E1D6D">
        <w:rPr>
          <w:lang w:val="en-AU"/>
        </w:rPr>
        <w:t>Example</w:t>
      </w:r>
      <w:r>
        <w:tab/>
      </w:r>
      <w:r>
        <w:fldChar w:fldCharType="begin"/>
      </w:r>
      <w:r>
        <w:instrText xml:space="preserve"> PAGEREF _Toc38262402 \h </w:instrText>
      </w:r>
      <w:r>
        <w:fldChar w:fldCharType="separate"/>
      </w:r>
      <w:r>
        <w:t>37</w:t>
      </w:r>
      <w:r>
        <w:fldChar w:fldCharType="end"/>
      </w:r>
    </w:p>
    <w:p w14:paraId="715BD654" w14:textId="2BCBB91B" w:rsidR="00B10D68" w:rsidRDefault="00B10D68">
      <w:pPr>
        <w:pStyle w:val="TOC1"/>
        <w:rPr>
          <w:rFonts w:asciiTheme="minorHAnsi" w:eastAsiaTheme="minorEastAsia" w:hAnsiTheme="minorHAnsi" w:cstheme="minorBidi"/>
          <w:b w:val="0"/>
          <w:bCs w:val="0"/>
          <w:sz w:val="24"/>
          <w:szCs w:val="24"/>
          <w:lang w:val="en-AU" w:bidi="ar-SA"/>
        </w:rPr>
      </w:pPr>
      <w:r>
        <w:t>14</w:t>
      </w:r>
      <w:r>
        <w:rPr>
          <w:rFonts w:asciiTheme="minorHAnsi" w:eastAsiaTheme="minorEastAsia" w:hAnsiTheme="minorHAnsi" w:cstheme="minorBidi"/>
          <w:b w:val="0"/>
          <w:bCs w:val="0"/>
          <w:sz w:val="24"/>
          <w:szCs w:val="24"/>
          <w:lang w:val="en-AU" w:bidi="ar-SA"/>
        </w:rPr>
        <w:tab/>
      </w:r>
      <w:r>
        <w:t>AJAX – Asynchronous JavaScript &amp; XML</w:t>
      </w:r>
      <w:r>
        <w:tab/>
      </w:r>
      <w:r>
        <w:fldChar w:fldCharType="begin"/>
      </w:r>
      <w:r>
        <w:instrText xml:space="preserve"> PAGEREF _Toc38262403 \h </w:instrText>
      </w:r>
      <w:r>
        <w:fldChar w:fldCharType="separate"/>
      </w:r>
      <w:r>
        <w:t>38</w:t>
      </w:r>
      <w:r>
        <w:fldChar w:fldCharType="end"/>
      </w:r>
    </w:p>
    <w:p w14:paraId="6B3A4009" w14:textId="20FB060B" w:rsidR="00B10D68" w:rsidRDefault="00B10D68">
      <w:pPr>
        <w:pStyle w:val="TOC2"/>
        <w:rPr>
          <w:rFonts w:asciiTheme="minorHAnsi" w:eastAsiaTheme="minorEastAsia" w:hAnsiTheme="minorHAnsi" w:cstheme="minorBidi"/>
          <w:sz w:val="24"/>
          <w:szCs w:val="24"/>
          <w:lang w:val="en-AU" w:bidi="ar-SA"/>
        </w:rPr>
      </w:pPr>
      <w:r>
        <w:t>14.1</w:t>
      </w:r>
      <w:r>
        <w:rPr>
          <w:rFonts w:asciiTheme="minorHAnsi" w:eastAsiaTheme="minorEastAsia" w:hAnsiTheme="minorHAnsi" w:cstheme="minorBidi"/>
          <w:sz w:val="24"/>
          <w:szCs w:val="24"/>
          <w:lang w:val="en-AU" w:bidi="ar-SA"/>
        </w:rPr>
        <w:tab/>
      </w:r>
      <w:r>
        <w:t>Connect to DOM</w:t>
      </w:r>
      <w:r>
        <w:tab/>
      </w:r>
      <w:r>
        <w:fldChar w:fldCharType="begin"/>
      </w:r>
      <w:r>
        <w:instrText xml:space="preserve"> PAGEREF _Toc38262404 \h </w:instrText>
      </w:r>
      <w:r>
        <w:fldChar w:fldCharType="separate"/>
      </w:r>
      <w:r>
        <w:t>38</w:t>
      </w:r>
      <w:r>
        <w:fldChar w:fldCharType="end"/>
      </w:r>
    </w:p>
    <w:p w14:paraId="34B78C49" w14:textId="2F451CF9" w:rsidR="00B10D68" w:rsidRDefault="00B10D68">
      <w:pPr>
        <w:pStyle w:val="TOC2"/>
        <w:rPr>
          <w:rFonts w:asciiTheme="minorHAnsi" w:eastAsiaTheme="minorEastAsia" w:hAnsiTheme="minorHAnsi" w:cstheme="minorBidi"/>
          <w:sz w:val="24"/>
          <w:szCs w:val="24"/>
          <w:lang w:val="en-AU" w:bidi="ar-SA"/>
        </w:rPr>
      </w:pPr>
      <w:r>
        <w:t>14.2</w:t>
      </w:r>
      <w:r>
        <w:rPr>
          <w:rFonts w:asciiTheme="minorHAnsi" w:eastAsiaTheme="minorEastAsia" w:hAnsiTheme="minorHAnsi" w:cstheme="minorBidi"/>
          <w:sz w:val="24"/>
          <w:szCs w:val="24"/>
          <w:lang w:val="en-AU" w:bidi="ar-SA"/>
        </w:rPr>
        <w:tab/>
      </w:r>
      <w:r>
        <w:t>Change Element Content</w:t>
      </w:r>
      <w:r>
        <w:tab/>
      </w:r>
      <w:r>
        <w:fldChar w:fldCharType="begin"/>
      </w:r>
      <w:r>
        <w:instrText xml:space="preserve"> PAGEREF _Toc38262405 \h </w:instrText>
      </w:r>
      <w:r>
        <w:fldChar w:fldCharType="separate"/>
      </w:r>
      <w:r>
        <w:t>38</w:t>
      </w:r>
      <w:r>
        <w:fldChar w:fldCharType="end"/>
      </w:r>
    </w:p>
    <w:p w14:paraId="008D9F78" w14:textId="73FC9EF5" w:rsidR="00B10D68" w:rsidRDefault="00B10D68">
      <w:pPr>
        <w:pStyle w:val="TOC2"/>
        <w:rPr>
          <w:rFonts w:asciiTheme="minorHAnsi" w:eastAsiaTheme="minorEastAsia" w:hAnsiTheme="minorHAnsi" w:cstheme="minorBidi"/>
          <w:sz w:val="24"/>
          <w:szCs w:val="24"/>
          <w:lang w:val="en-AU" w:bidi="ar-SA"/>
        </w:rPr>
      </w:pPr>
      <w:r>
        <w:t>14.3</w:t>
      </w:r>
      <w:r>
        <w:rPr>
          <w:rFonts w:asciiTheme="minorHAnsi" w:eastAsiaTheme="minorEastAsia" w:hAnsiTheme="minorHAnsi" w:cstheme="minorBidi"/>
          <w:sz w:val="24"/>
          <w:szCs w:val="24"/>
          <w:lang w:val="en-AU" w:bidi="ar-SA"/>
        </w:rPr>
        <w:tab/>
      </w:r>
      <w:r>
        <w:t>XMLHttpRequest</w:t>
      </w:r>
      <w:r>
        <w:tab/>
      </w:r>
      <w:r>
        <w:fldChar w:fldCharType="begin"/>
      </w:r>
      <w:r>
        <w:instrText xml:space="preserve"> PAGEREF _Toc38262406 \h </w:instrText>
      </w:r>
      <w:r>
        <w:fldChar w:fldCharType="separate"/>
      </w:r>
      <w:r>
        <w:t>38</w:t>
      </w:r>
      <w:r>
        <w:fldChar w:fldCharType="end"/>
      </w:r>
    </w:p>
    <w:p w14:paraId="542B74FE" w14:textId="4423F56A" w:rsidR="00B10D68" w:rsidRDefault="00B10D68">
      <w:pPr>
        <w:pStyle w:val="TOC1"/>
        <w:rPr>
          <w:rFonts w:asciiTheme="minorHAnsi" w:eastAsiaTheme="minorEastAsia" w:hAnsiTheme="minorHAnsi" w:cstheme="minorBidi"/>
          <w:b w:val="0"/>
          <w:bCs w:val="0"/>
          <w:sz w:val="24"/>
          <w:szCs w:val="24"/>
          <w:lang w:val="en-AU" w:bidi="ar-SA"/>
        </w:rPr>
      </w:pPr>
      <w:r>
        <w:t>15</w:t>
      </w:r>
      <w:r>
        <w:rPr>
          <w:rFonts w:asciiTheme="minorHAnsi" w:eastAsiaTheme="minorEastAsia" w:hAnsiTheme="minorHAnsi" w:cstheme="minorBidi"/>
          <w:b w:val="0"/>
          <w:bCs w:val="0"/>
          <w:sz w:val="24"/>
          <w:szCs w:val="24"/>
          <w:lang w:val="en-AU" w:bidi="ar-SA"/>
        </w:rPr>
        <w:tab/>
      </w:r>
      <w:r>
        <w:t>JSON</w:t>
      </w:r>
      <w:r>
        <w:tab/>
      </w:r>
      <w:r>
        <w:fldChar w:fldCharType="begin"/>
      </w:r>
      <w:r>
        <w:instrText xml:space="preserve"> PAGEREF _Toc38262407 \h </w:instrText>
      </w:r>
      <w:r>
        <w:fldChar w:fldCharType="separate"/>
      </w:r>
      <w:r>
        <w:t>40</w:t>
      </w:r>
      <w:r>
        <w:fldChar w:fldCharType="end"/>
      </w:r>
    </w:p>
    <w:p w14:paraId="2234092C" w14:textId="1A4EFD0A" w:rsidR="00B10D68" w:rsidRDefault="00B10D68">
      <w:pPr>
        <w:pStyle w:val="TOC2"/>
        <w:rPr>
          <w:rFonts w:asciiTheme="minorHAnsi" w:eastAsiaTheme="minorEastAsia" w:hAnsiTheme="minorHAnsi" w:cstheme="minorBidi"/>
          <w:sz w:val="24"/>
          <w:szCs w:val="24"/>
          <w:lang w:val="en-AU" w:bidi="ar-SA"/>
        </w:rPr>
      </w:pPr>
      <w:r>
        <w:t>15.1</w:t>
      </w:r>
      <w:r>
        <w:rPr>
          <w:rFonts w:asciiTheme="minorHAnsi" w:eastAsiaTheme="minorEastAsia" w:hAnsiTheme="minorHAnsi" w:cstheme="minorBidi"/>
          <w:sz w:val="24"/>
          <w:szCs w:val="24"/>
          <w:lang w:val="en-AU" w:bidi="ar-SA"/>
        </w:rPr>
        <w:tab/>
      </w:r>
      <w:r>
        <w:t>Get and manipulate elements on a page:</w:t>
      </w:r>
      <w:r>
        <w:tab/>
      </w:r>
      <w:r>
        <w:fldChar w:fldCharType="begin"/>
      </w:r>
      <w:r>
        <w:instrText xml:space="preserve"> PAGEREF _Toc38262408 \h </w:instrText>
      </w:r>
      <w:r>
        <w:fldChar w:fldCharType="separate"/>
      </w:r>
      <w:r>
        <w:t>40</w:t>
      </w:r>
      <w:r>
        <w:fldChar w:fldCharType="end"/>
      </w:r>
    </w:p>
    <w:p w14:paraId="41509435" w14:textId="73ED7F37" w:rsidR="00B10D68" w:rsidRDefault="00B10D68">
      <w:pPr>
        <w:pStyle w:val="TOC2"/>
        <w:rPr>
          <w:rFonts w:asciiTheme="minorHAnsi" w:eastAsiaTheme="minorEastAsia" w:hAnsiTheme="minorHAnsi" w:cstheme="minorBidi"/>
          <w:sz w:val="24"/>
          <w:szCs w:val="24"/>
          <w:lang w:val="en-AU" w:bidi="ar-SA"/>
        </w:rPr>
      </w:pPr>
      <w:r>
        <w:t>15.2</w:t>
      </w:r>
      <w:r>
        <w:rPr>
          <w:rFonts w:asciiTheme="minorHAnsi" w:eastAsiaTheme="minorEastAsia" w:hAnsiTheme="minorHAnsi" w:cstheme="minorBidi"/>
          <w:sz w:val="24"/>
          <w:szCs w:val="24"/>
          <w:lang w:val="en-AU" w:bidi="ar-SA"/>
        </w:rPr>
        <w:tab/>
      </w:r>
      <w:r>
        <w:t>Always Lint your JSON!</w:t>
      </w:r>
      <w:r>
        <w:tab/>
      </w:r>
      <w:r>
        <w:fldChar w:fldCharType="begin"/>
      </w:r>
      <w:r>
        <w:instrText xml:space="preserve"> PAGEREF _Toc38262409 \h </w:instrText>
      </w:r>
      <w:r>
        <w:fldChar w:fldCharType="separate"/>
      </w:r>
      <w:r>
        <w:t>40</w:t>
      </w:r>
      <w:r>
        <w:fldChar w:fldCharType="end"/>
      </w:r>
    </w:p>
    <w:p w14:paraId="4B528A13" w14:textId="1E595679" w:rsidR="00B10D68" w:rsidRDefault="00B10D68">
      <w:pPr>
        <w:pStyle w:val="TOC1"/>
        <w:rPr>
          <w:rFonts w:asciiTheme="minorHAnsi" w:eastAsiaTheme="minorEastAsia" w:hAnsiTheme="minorHAnsi" w:cstheme="minorBidi"/>
          <w:b w:val="0"/>
          <w:bCs w:val="0"/>
          <w:sz w:val="24"/>
          <w:szCs w:val="24"/>
          <w:lang w:val="en-AU" w:bidi="ar-SA"/>
        </w:rPr>
      </w:pPr>
      <w:r>
        <w:t>16</w:t>
      </w:r>
      <w:r>
        <w:rPr>
          <w:rFonts w:asciiTheme="minorHAnsi" w:eastAsiaTheme="minorEastAsia" w:hAnsiTheme="minorHAnsi" w:cstheme="minorBidi"/>
          <w:b w:val="0"/>
          <w:bCs w:val="0"/>
          <w:sz w:val="24"/>
          <w:szCs w:val="24"/>
          <w:lang w:val="en-AU" w:bidi="ar-SA"/>
        </w:rPr>
        <w:tab/>
      </w:r>
      <w:r>
        <w:t>TypeScript</w:t>
      </w:r>
      <w:r>
        <w:tab/>
      </w:r>
      <w:r>
        <w:fldChar w:fldCharType="begin"/>
      </w:r>
      <w:r>
        <w:instrText xml:space="preserve"> PAGEREF _Toc38262410 \h </w:instrText>
      </w:r>
      <w:r>
        <w:fldChar w:fldCharType="separate"/>
      </w:r>
      <w:r>
        <w:t>41</w:t>
      </w:r>
      <w:r>
        <w:fldChar w:fldCharType="end"/>
      </w:r>
    </w:p>
    <w:p w14:paraId="3887C60E" w14:textId="6AFCB092" w:rsidR="00B10D68" w:rsidRDefault="00B10D68">
      <w:pPr>
        <w:pStyle w:val="TOC2"/>
        <w:rPr>
          <w:rFonts w:asciiTheme="minorHAnsi" w:eastAsiaTheme="minorEastAsia" w:hAnsiTheme="minorHAnsi" w:cstheme="minorBidi"/>
          <w:sz w:val="24"/>
          <w:szCs w:val="24"/>
          <w:lang w:val="en-AU" w:bidi="ar-SA"/>
        </w:rPr>
      </w:pPr>
      <w:r>
        <w:t>16.1</w:t>
      </w:r>
      <w:r>
        <w:rPr>
          <w:rFonts w:asciiTheme="minorHAnsi" w:eastAsiaTheme="minorEastAsia" w:hAnsiTheme="minorHAnsi" w:cstheme="minorBidi"/>
          <w:sz w:val="24"/>
          <w:szCs w:val="24"/>
          <w:lang w:val="en-AU" w:bidi="ar-SA"/>
        </w:rPr>
        <w:tab/>
      </w:r>
      <w:r>
        <w:t>Install</w:t>
      </w:r>
      <w:r>
        <w:tab/>
      </w:r>
      <w:r>
        <w:fldChar w:fldCharType="begin"/>
      </w:r>
      <w:r>
        <w:instrText xml:space="preserve"> PAGEREF _Toc38262411 \h </w:instrText>
      </w:r>
      <w:r>
        <w:fldChar w:fldCharType="separate"/>
      </w:r>
      <w:r>
        <w:t>41</w:t>
      </w:r>
      <w:r>
        <w:fldChar w:fldCharType="end"/>
      </w:r>
    </w:p>
    <w:p w14:paraId="4BC5E80B" w14:textId="2EB4082E" w:rsidR="00B10D68" w:rsidRDefault="00B10D68">
      <w:pPr>
        <w:pStyle w:val="TOC2"/>
        <w:rPr>
          <w:rFonts w:asciiTheme="minorHAnsi" w:eastAsiaTheme="minorEastAsia" w:hAnsiTheme="minorHAnsi" w:cstheme="minorBidi"/>
          <w:sz w:val="24"/>
          <w:szCs w:val="24"/>
          <w:lang w:val="en-AU" w:bidi="ar-SA"/>
        </w:rPr>
      </w:pPr>
      <w:r>
        <w:t>16.2</w:t>
      </w:r>
      <w:r>
        <w:rPr>
          <w:rFonts w:asciiTheme="minorHAnsi" w:eastAsiaTheme="minorEastAsia" w:hAnsiTheme="minorHAnsi" w:cstheme="minorBidi"/>
          <w:sz w:val="24"/>
          <w:szCs w:val="24"/>
          <w:lang w:val="en-AU" w:bidi="ar-SA"/>
        </w:rPr>
        <w:tab/>
      </w:r>
      <w:r>
        <w:t>Compile to JS</w:t>
      </w:r>
      <w:r>
        <w:tab/>
      </w:r>
      <w:r>
        <w:fldChar w:fldCharType="begin"/>
      </w:r>
      <w:r>
        <w:instrText xml:space="preserve"> PAGEREF _Toc38262412 \h </w:instrText>
      </w:r>
      <w:r>
        <w:fldChar w:fldCharType="separate"/>
      </w:r>
      <w:r>
        <w:t>41</w:t>
      </w:r>
      <w:r>
        <w:fldChar w:fldCharType="end"/>
      </w:r>
    </w:p>
    <w:p w14:paraId="0263C97D" w14:textId="45A08C00" w:rsidR="00B10D68" w:rsidRDefault="00B10D68">
      <w:pPr>
        <w:pStyle w:val="TOC2"/>
        <w:rPr>
          <w:rFonts w:asciiTheme="minorHAnsi" w:eastAsiaTheme="minorEastAsia" w:hAnsiTheme="minorHAnsi" w:cstheme="minorBidi"/>
          <w:sz w:val="24"/>
          <w:szCs w:val="24"/>
          <w:lang w:val="en-AU" w:bidi="ar-SA"/>
        </w:rPr>
      </w:pPr>
      <w:r>
        <w:t>16.3</w:t>
      </w:r>
      <w:r>
        <w:rPr>
          <w:rFonts w:asciiTheme="minorHAnsi" w:eastAsiaTheme="minorEastAsia" w:hAnsiTheme="minorHAnsi" w:cstheme="minorBidi"/>
          <w:sz w:val="24"/>
          <w:szCs w:val="24"/>
          <w:lang w:val="en-AU" w:bidi="ar-SA"/>
        </w:rPr>
        <w:tab/>
      </w:r>
      <w:r>
        <w:t>Create New React-Redux-Typescript Project</w:t>
      </w:r>
      <w:r>
        <w:tab/>
      </w:r>
      <w:r>
        <w:fldChar w:fldCharType="begin"/>
      </w:r>
      <w:r>
        <w:instrText xml:space="preserve"> PAGEREF _Toc38262413 \h </w:instrText>
      </w:r>
      <w:r>
        <w:fldChar w:fldCharType="separate"/>
      </w:r>
      <w:r>
        <w:t>41</w:t>
      </w:r>
      <w:r>
        <w:fldChar w:fldCharType="end"/>
      </w:r>
    </w:p>
    <w:p w14:paraId="49356B92" w14:textId="7360D120" w:rsidR="00B10D68" w:rsidRDefault="00B10D68">
      <w:pPr>
        <w:pStyle w:val="TOC2"/>
        <w:rPr>
          <w:rFonts w:asciiTheme="minorHAnsi" w:eastAsiaTheme="minorEastAsia" w:hAnsiTheme="minorHAnsi" w:cstheme="minorBidi"/>
          <w:sz w:val="24"/>
          <w:szCs w:val="24"/>
          <w:lang w:val="en-AU" w:bidi="ar-SA"/>
        </w:rPr>
      </w:pPr>
      <w:r w:rsidRPr="005E1D6D">
        <w:rPr>
          <w:lang w:val="en-AU"/>
        </w:rPr>
        <w:lastRenderedPageBreak/>
        <w:t>16.4</w:t>
      </w:r>
      <w:r>
        <w:rPr>
          <w:rFonts w:asciiTheme="minorHAnsi" w:eastAsiaTheme="minorEastAsia" w:hAnsiTheme="minorHAnsi" w:cstheme="minorBidi"/>
          <w:sz w:val="24"/>
          <w:szCs w:val="24"/>
          <w:lang w:val="en-AU" w:bidi="ar-SA"/>
        </w:rPr>
        <w:tab/>
      </w:r>
      <w:r w:rsidRPr="005E1D6D">
        <w:rPr>
          <w:lang w:val="en-AU"/>
        </w:rPr>
        <w:t>Syntax</w:t>
      </w:r>
      <w:r>
        <w:tab/>
      </w:r>
      <w:r>
        <w:fldChar w:fldCharType="begin"/>
      </w:r>
      <w:r>
        <w:instrText xml:space="preserve"> PAGEREF _Toc38262414 \h </w:instrText>
      </w:r>
      <w:r>
        <w:fldChar w:fldCharType="separate"/>
      </w:r>
      <w:r>
        <w:t>41</w:t>
      </w:r>
      <w:r>
        <w:fldChar w:fldCharType="end"/>
      </w:r>
    </w:p>
    <w:p w14:paraId="216C8B7F" w14:textId="132D9D39" w:rsidR="00B10D68" w:rsidRDefault="00B10D68">
      <w:pPr>
        <w:pStyle w:val="TOC3"/>
        <w:rPr>
          <w:rFonts w:asciiTheme="minorHAnsi" w:eastAsiaTheme="minorEastAsia" w:hAnsiTheme="minorHAnsi" w:cstheme="minorBidi"/>
          <w:sz w:val="24"/>
          <w:szCs w:val="24"/>
          <w:lang w:val="en-AU" w:bidi="ar-SA"/>
        </w:rPr>
      </w:pPr>
      <w:r w:rsidRPr="005E1D6D">
        <w:rPr>
          <w:lang w:val="en-AU"/>
        </w:rPr>
        <w:t>16.4.1</w:t>
      </w:r>
      <w:r>
        <w:rPr>
          <w:rFonts w:asciiTheme="minorHAnsi" w:eastAsiaTheme="minorEastAsia" w:hAnsiTheme="minorHAnsi" w:cstheme="minorBidi"/>
          <w:sz w:val="24"/>
          <w:szCs w:val="24"/>
          <w:lang w:val="en-AU" w:bidi="ar-SA"/>
        </w:rPr>
        <w:tab/>
      </w:r>
      <w:r w:rsidRPr="005E1D6D">
        <w:rPr>
          <w:lang w:val="en-AU"/>
        </w:rPr>
        <w:t>Type Annotations</w:t>
      </w:r>
      <w:r>
        <w:tab/>
      </w:r>
      <w:r>
        <w:fldChar w:fldCharType="begin"/>
      </w:r>
      <w:r>
        <w:instrText xml:space="preserve"> PAGEREF _Toc38262415 \h </w:instrText>
      </w:r>
      <w:r>
        <w:fldChar w:fldCharType="separate"/>
      </w:r>
      <w:r>
        <w:t>42</w:t>
      </w:r>
      <w:r>
        <w:fldChar w:fldCharType="end"/>
      </w:r>
    </w:p>
    <w:p w14:paraId="5C304E3E" w14:textId="177064E9" w:rsidR="00B10D68" w:rsidRDefault="00B10D68">
      <w:pPr>
        <w:pStyle w:val="TOC3"/>
        <w:rPr>
          <w:rFonts w:asciiTheme="minorHAnsi" w:eastAsiaTheme="minorEastAsia" w:hAnsiTheme="minorHAnsi" w:cstheme="minorBidi"/>
          <w:sz w:val="24"/>
          <w:szCs w:val="24"/>
          <w:lang w:val="en-AU" w:bidi="ar-SA"/>
        </w:rPr>
      </w:pPr>
      <w:r w:rsidRPr="005E1D6D">
        <w:rPr>
          <w:lang w:val="en-AU"/>
        </w:rPr>
        <w:t>16.4.2</w:t>
      </w:r>
      <w:r>
        <w:rPr>
          <w:rFonts w:asciiTheme="minorHAnsi" w:eastAsiaTheme="minorEastAsia" w:hAnsiTheme="minorHAnsi" w:cstheme="minorBidi"/>
          <w:sz w:val="24"/>
          <w:szCs w:val="24"/>
          <w:lang w:val="en-AU" w:bidi="ar-SA"/>
        </w:rPr>
        <w:tab/>
      </w:r>
      <w:r w:rsidRPr="005E1D6D">
        <w:rPr>
          <w:lang w:val="en-AU"/>
        </w:rPr>
        <w:t>Interfaces</w:t>
      </w:r>
      <w:r>
        <w:tab/>
      </w:r>
      <w:r>
        <w:fldChar w:fldCharType="begin"/>
      </w:r>
      <w:r>
        <w:instrText xml:space="preserve"> PAGEREF _Toc38262416 \h </w:instrText>
      </w:r>
      <w:r>
        <w:fldChar w:fldCharType="separate"/>
      </w:r>
      <w:r>
        <w:t>42</w:t>
      </w:r>
      <w:r>
        <w:fldChar w:fldCharType="end"/>
      </w:r>
    </w:p>
    <w:p w14:paraId="443688D3" w14:textId="214154AF" w:rsidR="00B10D68" w:rsidRDefault="00B10D68">
      <w:pPr>
        <w:pStyle w:val="TOC3"/>
        <w:rPr>
          <w:rFonts w:asciiTheme="minorHAnsi" w:eastAsiaTheme="minorEastAsia" w:hAnsiTheme="minorHAnsi" w:cstheme="minorBidi"/>
          <w:sz w:val="24"/>
          <w:szCs w:val="24"/>
          <w:lang w:val="en-AU" w:bidi="ar-SA"/>
        </w:rPr>
      </w:pPr>
      <w:r>
        <w:t>16.4.3</w:t>
      </w:r>
      <w:r>
        <w:rPr>
          <w:rFonts w:asciiTheme="minorHAnsi" w:eastAsiaTheme="minorEastAsia" w:hAnsiTheme="minorHAnsi" w:cstheme="minorBidi"/>
          <w:sz w:val="24"/>
          <w:szCs w:val="24"/>
          <w:lang w:val="en-AU" w:bidi="ar-SA"/>
        </w:rPr>
        <w:tab/>
      </w:r>
      <w:r>
        <w:t>Classes</w:t>
      </w:r>
      <w:r>
        <w:tab/>
      </w:r>
      <w:r>
        <w:fldChar w:fldCharType="begin"/>
      </w:r>
      <w:r>
        <w:instrText xml:space="preserve"> PAGEREF _Toc38262417 \h </w:instrText>
      </w:r>
      <w:r>
        <w:fldChar w:fldCharType="separate"/>
      </w:r>
      <w:r>
        <w:t>42</w:t>
      </w:r>
      <w:r>
        <w:fldChar w:fldCharType="end"/>
      </w:r>
    </w:p>
    <w:p w14:paraId="7B2BDA7E" w14:textId="5D738864" w:rsidR="00B10D68" w:rsidRDefault="00B10D68">
      <w:pPr>
        <w:pStyle w:val="TOC5"/>
        <w:rPr>
          <w:rFonts w:asciiTheme="minorHAnsi" w:eastAsiaTheme="minorEastAsia" w:hAnsiTheme="minorHAnsi" w:cstheme="minorBidi"/>
          <w:sz w:val="24"/>
          <w:szCs w:val="24"/>
          <w:lang w:val="en-AU" w:bidi="ar-SA"/>
        </w:rPr>
      </w:pPr>
      <w:r>
        <w:t>Public/Private/Protected</w:t>
      </w:r>
      <w:r>
        <w:tab/>
      </w:r>
      <w:r>
        <w:fldChar w:fldCharType="begin"/>
      </w:r>
      <w:r>
        <w:instrText xml:space="preserve"> PAGEREF _Toc38262418 \h </w:instrText>
      </w:r>
      <w:r>
        <w:fldChar w:fldCharType="separate"/>
      </w:r>
      <w:r>
        <w:t>42</w:t>
      </w:r>
      <w:r>
        <w:fldChar w:fldCharType="end"/>
      </w:r>
    </w:p>
    <w:p w14:paraId="5C6A1DCA" w14:textId="3C83C317" w:rsidR="00B10D68" w:rsidRDefault="00B10D68">
      <w:pPr>
        <w:pStyle w:val="TOC5"/>
        <w:rPr>
          <w:rFonts w:asciiTheme="minorHAnsi" w:eastAsiaTheme="minorEastAsia" w:hAnsiTheme="minorHAnsi" w:cstheme="minorBidi"/>
          <w:sz w:val="24"/>
          <w:szCs w:val="24"/>
          <w:lang w:val="en-AU" w:bidi="ar-SA"/>
        </w:rPr>
      </w:pPr>
      <w:r>
        <w:t>ctor</w:t>
      </w:r>
      <w:r>
        <w:tab/>
      </w:r>
      <w:r>
        <w:fldChar w:fldCharType="begin"/>
      </w:r>
      <w:r>
        <w:instrText xml:space="preserve"> PAGEREF _Toc38262419 \h </w:instrText>
      </w:r>
      <w:r>
        <w:fldChar w:fldCharType="separate"/>
      </w:r>
      <w:r>
        <w:t>42</w:t>
      </w:r>
      <w:r>
        <w:fldChar w:fldCharType="end"/>
      </w:r>
    </w:p>
    <w:p w14:paraId="6E05BEB3" w14:textId="1BC72147" w:rsidR="00B10D68" w:rsidRDefault="00B10D68">
      <w:pPr>
        <w:pStyle w:val="TOC5"/>
        <w:rPr>
          <w:rFonts w:asciiTheme="minorHAnsi" w:eastAsiaTheme="minorEastAsia" w:hAnsiTheme="minorHAnsi" w:cstheme="minorBidi"/>
          <w:sz w:val="24"/>
          <w:szCs w:val="24"/>
          <w:lang w:val="en-AU" w:bidi="ar-SA"/>
        </w:rPr>
      </w:pPr>
      <w:r>
        <w:t>Functions</w:t>
      </w:r>
      <w:r>
        <w:tab/>
      </w:r>
      <w:r>
        <w:fldChar w:fldCharType="begin"/>
      </w:r>
      <w:r>
        <w:instrText xml:space="preserve"> PAGEREF _Toc38262420 \h </w:instrText>
      </w:r>
      <w:r>
        <w:fldChar w:fldCharType="separate"/>
      </w:r>
      <w:r>
        <w:t>43</w:t>
      </w:r>
      <w:r>
        <w:fldChar w:fldCharType="end"/>
      </w:r>
    </w:p>
    <w:p w14:paraId="6D71BD94" w14:textId="747BB3B3" w:rsidR="00B10D68" w:rsidRDefault="00B10D68">
      <w:pPr>
        <w:pStyle w:val="TOC5"/>
        <w:rPr>
          <w:rFonts w:asciiTheme="minorHAnsi" w:eastAsiaTheme="minorEastAsia" w:hAnsiTheme="minorHAnsi" w:cstheme="minorBidi"/>
          <w:sz w:val="24"/>
          <w:szCs w:val="24"/>
          <w:lang w:val="en-AU" w:bidi="ar-SA"/>
        </w:rPr>
      </w:pPr>
      <w:r>
        <w:t>Accessors (Properties in C#)</w:t>
      </w:r>
      <w:r>
        <w:tab/>
      </w:r>
      <w:r>
        <w:fldChar w:fldCharType="begin"/>
      </w:r>
      <w:r>
        <w:instrText xml:space="preserve"> PAGEREF _Toc38262421 \h </w:instrText>
      </w:r>
      <w:r>
        <w:fldChar w:fldCharType="separate"/>
      </w:r>
      <w:r>
        <w:t>43</w:t>
      </w:r>
      <w:r>
        <w:fldChar w:fldCharType="end"/>
      </w:r>
    </w:p>
    <w:p w14:paraId="3F82CDFA" w14:textId="4646192D" w:rsidR="00B10D68" w:rsidRDefault="00B10D68">
      <w:pPr>
        <w:pStyle w:val="TOC3"/>
        <w:rPr>
          <w:rFonts w:asciiTheme="minorHAnsi" w:eastAsiaTheme="minorEastAsia" w:hAnsiTheme="minorHAnsi" w:cstheme="minorBidi"/>
          <w:sz w:val="24"/>
          <w:szCs w:val="24"/>
          <w:lang w:val="en-AU" w:bidi="ar-SA"/>
        </w:rPr>
      </w:pPr>
      <w:r w:rsidRPr="005E1D6D">
        <w:rPr>
          <w:lang w:val="en-AU"/>
        </w:rPr>
        <w:t>16.4.4</w:t>
      </w:r>
      <w:r>
        <w:rPr>
          <w:rFonts w:asciiTheme="minorHAnsi" w:eastAsiaTheme="minorEastAsia" w:hAnsiTheme="minorHAnsi" w:cstheme="minorBidi"/>
          <w:sz w:val="24"/>
          <w:szCs w:val="24"/>
          <w:lang w:val="en-AU" w:bidi="ar-SA"/>
        </w:rPr>
        <w:tab/>
      </w:r>
      <w:r w:rsidRPr="005E1D6D">
        <w:rPr>
          <w:lang w:val="en-AU"/>
        </w:rPr>
        <w:t>Extend React.Component</w:t>
      </w:r>
      <w:r>
        <w:tab/>
      </w:r>
      <w:r>
        <w:fldChar w:fldCharType="begin"/>
      </w:r>
      <w:r>
        <w:instrText xml:space="preserve"> PAGEREF _Toc38262422 \h </w:instrText>
      </w:r>
      <w:r>
        <w:fldChar w:fldCharType="separate"/>
      </w:r>
      <w:r>
        <w:t>43</w:t>
      </w:r>
      <w:r>
        <w:fldChar w:fldCharType="end"/>
      </w:r>
    </w:p>
    <w:p w14:paraId="1824C95D" w14:textId="3605D4B6" w:rsidR="00B10D68" w:rsidRDefault="00B10D68">
      <w:pPr>
        <w:pStyle w:val="TOC4"/>
        <w:rPr>
          <w:rFonts w:asciiTheme="minorHAnsi" w:eastAsiaTheme="minorEastAsia" w:hAnsiTheme="minorHAnsi" w:cstheme="minorBidi"/>
          <w:sz w:val="24"/>
          <w:szCs w:val="24"/>
          <w:lang w:val="en-AU" w:bidi="ar-SA"/>
        </w:rPr>
      </w:pPr>
      <w:r w:rsidRPr="005E1D6D">
        <w:rPr>
          <w:lang w:val="en-AU"/>
        </w:rPr>
        <w:t>16.4.4.1</w:t>
      </w:r>
      <w:r>
        <w:rPr>
          <w:rFonts w:asciiTheme="minorHAnsi" w:eastAsiaTheme="minorEastAsia" w:hAnsiTheme="minorHAnsi" w:cstheme="minorBidi"/>
          <w:sz w:val="24"/>
          <w:szCs w:val="24"/>
          <w:lang w:val="en-AU" w:bidi="ar-SA"/>
        </w:rPr>
        <w:tab/>
      </w:r>
      <w:r w:rsidRPr="005E1D6D">
        <w:rPr>
          <w:lang w:val="en-AU"/>
        </w:rPr>
        <w:t>Type Assertions</w:t>
      </w:r>
      <w:r>
        <w:tab/>
      </w:r>
      <w:r>
        <w:fldChar w:fldCharType="begin"/>
      </w:r>
      <w:r>
        <w:instrText xml:space="preserve"> PAGEREF _Toc38262423 \h </w:instrText>
      </w:r>
      <w:r>
        <w:fldChar w:fldCharType="separate"/>
      </w:r>
      <w:r>
        <w:t>44</w:t>
      </w:r>
      <w:r>
        <w:fldChar w:fldCharType="end"/>
      </w:r>
    </w:p>
    <w:p w14:paraId="564DAA95" w14:textId="2371D7DA" w:rsidR="00B10D68" w:rsidRDefault="00B10D68">
      <w:pPr>
        <w:pStyle w:val="TOC2"/>
        <w:rPr>
          <w:rFonts w:asciiTheme="minorHAnsi" w:eastAsiaTheme="minorEastAsia" w:hAnsiTheme="minorHAnsi" w:cstheme="minorBidi"/>
          <w:sz w:val="24"/>
          <w:szCs w:val="24"/>
          <w:lang w:val="en-AU" w:bidi="ar-SA"/>
        </w:rPr>
      </w:pPr>
      <w:r w:rsidRPr="005E1D6D">
        <w:rPr>
          <w:lang w:val="en-AU"/>
        </w:rPr>
        <w:t>16.5</w:t>
      </w:r>
      <w:r>
        <w:rPr>
          <w:rFonts w:asciiTheme="minorHAnsi" w:eastAsiaTheme="minorEastAsia" w:hAnsiTheme="minorHAnsi" w:cstheme="minorBidi"/>
          <w:sz w:val="24"/>
          <w:szCs w:val="24"/>
          <w:lang w:val="en-AU" w:bidi="ar-SA"/>
        </w:rPr>
        <w:tab/>
      </w:r>
      <w:r w:rsidRPr="005E1D6D">
        <w:rPr>
          <w:lang w:val="en-AU"/>
        </w:rPr>
        <w:t>Testing</w:t>
      </w:r>
      <w:r>
        <w:tab/>
      </w:r>
      <w:r>
        <w:fldChar w:fldCharType="begin"/>
      </w:r>
      <w:r>
        <w:instrText xml:space="preserve"> PAGEREF _Toc38262424 \h </w:instrText>
      </w:r>
      <w:r>
        <w:fldChar w:fldCharType="separate"/>
      </w:r>
      <w:r>
        <w:t>44</w:t>
      </w:r>
      <w:r>
        <w:fldChar w:fldCharType="end"/>
      </w:r>
    </w:p>
    <w:p w14:paraId="7C960000" w14:textId="5D77FD04" w:rsidR="00B10D68" w:rsidRDefault="00B10D68">
      <w:pPr>
        <w:pStyle w:val="TOC3"/>
        <w:rPr>
          <w:rFonts w:asciiTheme="minorHAnsi" w:eastAsiaTheme="minorEastAsia" w:hAnsiTheme="minorHAnsi" w:cstheme="minorBidi"/>
          <w:sz w:val="24"/>
          <w:szCs w:val="24"/>
          <w:lang w:val="en-AU" w:bidi="ar-SA"/>
        </w:rPr>
      </w:pPr>
      <w:r w:rsidRPr="005E1D6D">
        <w:rPr>
          <w:lang w:val="en-AU"/>
        </w:rPr>
        <w:t>16.5.1</w:t>
      </w:r>
      <w:r>
        <w:rPr>
          <w:rFonts w:asciiTheme="minorHAnsi" w:eastAsiaTheme="minorEastAsia" w:hAnsiTheme="minorHAnsi" w:cstheme="minorBidi"/>
          <w:sz w:val="24"/>
          <w:szCs w:val="24"/>
          <w:lang w:val="en-AU" w:bidi="ar-SA"/>
        </w:rPr>
        <w:tab/>
      </w:r>
      <w:r w:rsidRPr="005E1D6D">
        <w:rPr>
          <w:lang w:val="en-AU"/>
        </w:rPr>
        <w:t>Enzyme</w:t>
      </w:r>
      <w:r>
        <w:tab/>
      </w:r>
      <w:r>
        <w:fldChar w:fldCharType="begin"/>
      </w:r>
      <w:r>
        <w:instrText xml:space="preserve"> PAGEREF _Toc38262425 \h </w:instrText>
      </w:r>
      <w:r>
        <w:fldChar w:fldCharType="separate"/>
      </w:r>
      <w:r>
        <w:t>44</w:t>
      </w:r>
      <w:r>
        <w:fldChar w:fldCharType="end"/>
      </w:r>
    </w:p>
    <w:p w14:paraId="218AF318" w14:textId="7187C21D" w:rsidR="00B10D68" w:rsidRDefault="00B10D68">
      <w:pPr>
        <w:pStyle w:val="TOC1"/>
        <w:rPr>
          <w:rFonts w:asciiTheme="minorHAnsi" w:eastAsiaTheme="minorEastAsia" w:hAnsiTheme="minorHAnsi" w:cstheme="minorBidi"/>
          <w:b w:val="0"/>
          <w:bCs w:val="0"/>
          <w:sz w:val="24"/>
          <w:szCs w:val="24"/>
          <w:lang w:val="en-AU" w:bidi="ar-SA"/>
        </w:rPr>
      </w:pPr>
      <w:r>
        <w:t>17</w:t>
      </w:r>
      <w:r>
        <w:rPr>
          <w:rFonts w:asciiTheme="minorHAnsi" w:eastAsiaTheme="minorEastAsia" w:hAnsiTheme="minorHAnsi" w:cstheme="minorBidi"/>
          <w:b w:val="0"/>
          <w:bCs w:val="0"/>
          <w:sz w:val="24"/>
          <w:szCs w:val="24"/>
          <w:lang w:val="en-AU" w:bidi="ar-SA"/>
        </w:rPr>
        <w:tab/>
      </w:r>
      <w:r>
        <w:t>Libraries</w:t>
      </w:r>
      <w:r>
        <w:tab/>
      </w:r>
      <w:r>
        <w:fldChar w:fldCharType="begin"/>
      </w:r>
      <w:r>
        <w:instrText xml:space="preserve"> PAGEREF _Toc38262426 \h </w:instrText>
      </w:r>
      <w:r>
        <w:fldChar w:fldCharType="separate"/>
      </w:r>
      <w:r>
        <w:t>46</w:t>
      </w:r>
      <w:r>
        <w:fldChar w:fldCharType="end"/>
      </w:r>
    </w:p>
    <w:p w14:paraId="6A9C9331" w14:textId="596AB3AB" w:rsidR="00B10D68" w:rsidRDefault="00B10D68">
      <w:pPr>
        <w:pStyle w:val="TOC2"/>
        <w:rPr>
          <w:rFonts w:asciiTheme="minorHAnsi" w:eastAsiaTheme="minorEastAsia" w:hAnsiTheme="minorHAnsi" w:cstheme="minorBidi"/>
          <w:sz w:val="24"/>
          <w:szCs w:val="24"/>
          <w:lang w:val="en-AU" w:bidi="ar-SA"/>
        </w:rPr>
      </w:pPr>
      <w:r>
        <w:t>17.1</w:t>
      </w:r>
      <w:r>
        <w:rPr>
          <w:rFonts w:asciiTheme="minorHAnsi" w:eastAsiaTheme="minorEastAsia" w:hAnsiTheme="minorHAnsi" w:cstheme="minorBidi"/>
          <w:sz w:val="24"/>
          <w:szCs w:val="24"/>
          <w:lang w:val="en-AU" w:bidi="ar-SA"/>
        </w:rPr>
        <w:tab/>
      </w:r>
      <w:r>
        <w:t>Useful Libraries</w:t>
      </w:r>
      <w:r>
        <w:tab/>
      </w:r>
      <w:r>
        <w:fldChar w:fldCharType="begin"/>
      </w:r>
      <w:r>
        <w:instrText xml:space="preserve"> PAGEREF _Toc38262427 \h </w:instrText>
      </w:r>
      <w:r>
        <w:fldChar w:fldCharType="separate"/>
      </w:r>
      <w:r>
        <w:t>46</w:t>
      </w:r>
      <w:r>
        <w:fldChar w:fldCharType="end"/>
      </w:r>
    </w:p>
    <w:p w14:paraId="13C7B6D7" w14:textId="26CD605F" w:rsidR="00B10D68" w:rsidRDefault="00B10D68">
      <w:pPr>
        <w:pStyle w:val="TOC2"/>
        <w:rPr>
          <w:rFonts w:asciiTheme="minorHAnsi" w:eastAsiaTheme="minorEastAsia" w:hAnsiTheme="minorHAnsi" w:cstheme="minorBidi"/>
          <w:sz w:val="24"/>
          <w:szCs w:val="24"/>
          <w:lang w:val="en-AU" w:bidi="ar-SA"/>
        </w:rPr>
      </w:pPr>
      <w:r>
        <w:t>17.2</w:t>
      </w:r>
      <w:r>
        <w:rPr>
          <w:rFonts w:asciiTheme="minorHAnsi" w:eastAsiaTheme="minorEastAsia" w:hAnsiTheme="minorHAnsi" w:cstheme="minorBidi"/>
          <w:sz w:val="24"/>
          <w:szCs w:val="24"/>
          <w:lang w:val="en-AU" w:bidi="ar-SA"/>
        </w:rPr>
        <w:tab/>
      </w:r>
      <w:r>
        <w:t>JQuery</w:t>
      </w:r>
      <w:r>
        <w:tab/>
      </w:r>
      <w:r>
        <w:fldChar w:fldCharType="begin"/>
      </w:r>
      <w:r>
        <w:instrText xml:space="preserve"> PAGEREF _Toc38262428 \h </w:instrText>
      </w:r>
      <w:r>
        <w:fldChar w:fldCharType="separate"/>
      </w:r>
      <w:r>
        <w:t>46</w:t>
      </w:r>
      <w:r>
        <w:fldChar w:fldCharType="end"/>
      </w:r>
    </w:p>
    <w:p w14:paraId="6FBE0921" w14:textId="54914C32" w:rsidR="00B10D68" w:rsidRDefault="00B10D68">
      <w:pPr>
        <w:pStyle w:val="TOC1"/>
        <w:rPr>
          <w:rFonts w:asciiTheme="minorHAnsi" w:eastAsiaTheme="minorEastAsia" w:hAnsiTheme="minorHAnsi" w:cstheme="minorBidi"/>
          <w:b w:val="0"/>
          <w:bCs w:val="0"/>
          <w:sz w:val="24"/>
          <w:szCs w:val="24"/>
          <w:lang w:val="en-AU" w:bidi="ar-SA"/>
        </w:rPr>
      </w:pPr>
      <w:r>
        <w:t>18</w:t>
      </w:r>
      <w:r>
        <w:rPr>
          <w:rFonts w:asciiTheme="minorHAnsi" w:eastAsiaTheme="minorEastAsia" w:hAnsiTheme="minorHAnsi" w:cstheme="minorBidi"/>
          <w:b w:val="0"/>
          <w:bCs w:val="0"/>
          <w:sz w:val="24"/>
          <w:szCs w:val="24"/>
          <w:lang w:val="en-AU" w:bidi="ar-SA"/>
        </w:rPr>
        <w:tab/>
      </w:r>
      <w:r>
        <w:t>Tools</w:t>
      </w:r>
      <w:r>
        <w:tab/>
      </w:r>
      <w:r>
        <w:fldChar w:fldCharType="begin"/>
      </w:r>
      <w:r>
        <w:instrText xml:space="preserve"> PAGEREF _Toc38262429 \h </w:instrText>
      </w:r>
      <w:r>
        <w:fldChar w:fldCharType="separate"/>
      </w:r>
      <w:r>
        <w:t>47</w:t>
      </w:r>
      <w:r>
        <w:fldChar w:fldCharType="end"/>
      </w:r>
    </w:p>
    <w:p w14:paraId="68712B93" w14:textId="467344FC" w:rsidR="00B10D68" w:rsidRDefault="00B10D68">
      <w:pPr>
        <w:pStyle w:val="TOC2"/>
        <w:rPr>
          <w:rFonts w:asciiTheme="minorHAnsi" w:eastAsiaTheme="minorEastAsia" w:hAnsiTheme="minorHAnsi" w:cstheme="minorBidi"/>
          <w:sz w:val="24"/>
          <w:szCs w:val="24"/>
          <w:lang w:val="en-AU" w:bidi="ar-SA"/>
        </w:rPr>
      </w:pPr>
      <w:r>
        <w:t>18.1</w:t>
      </w:r>
      <w:r>
        <w:rPr>
          <w:rFonts w:asciiTheme="minorHAnsi" w:eastAsiaTheme="minorEastAsia" w:hAnsiTheme="minorHAnsi" w:cstheme="minorBidi"/>
          <w:sz w:val="24"/>
          <w:szCs w:val="24"/>
          <w:lang w:val="en-AU" w:bidi="ar-SA"/>
        </w:rPr>
        <w:tab/>
      </w:r>
      <w:r>
        <w:t>Bundling</w:t>
      </w:r>
      <w:r>
        <w:tab/>
      </w:r>
      <w:r>
        <w:fldChar w:fldCharType="begin"/>
      </w:r>
      <w:r>
        <w:instrText xml:space="preserve"> PAGEREF _Toc38262430 \h </w:instrText>
      </w:r>
      <w:r>
        <w:fldChar w:fldCharType="separate"/>
      </w:r>
      <w:r>
        <w:t>47</w:t>
      </w:r>
      <w:r>
        <w:fldChar w:fldCharType="end"/>
      </w:r>
    </w:p>
    <w:p w14:paraId="58A19884" w14:textId="5879151D" w:rsidR="00B10D68" w:rsidRDefault="00B10D68">
      <w:pPr>
        <w:pStyle w:val="TOC2"/>
        <w:rPr>
          <w:rFonts w:asciiTheme="minorHAnsi" w:eastAsiaTheme="minorEastAsia" w:hAnsiTheme="minorHAnsi" w:cstheme="minorBidi"/>
          <w:sz w:val="24"/>
          <w:szCs w:val="24"/>
          <w:lang w:val="en-AU" w:bidi="ar-SA"/>
        </w:rPr>
      </w:pPr>
      <w:r>
        <w:t>18.2</w:t>
      </w:r>
      <w:r>
        <w:rPr>
          <w:rFonts w:asciiTheme="minorHAnsi" w:eastAsiaTheme="minorEastAsia" w:hAnsiTheme="minorHAnsi" w:cstheme="minorBidi"/>
          <w:sz w:val="24"/>
          <w:szCs w:val="24"/>
          <w:lang w:val="en-AU" w:bidi="ar-SA"/>
        </w:rPr>
        <w:tab/>
      </w:r>
      <w:r>
        <w:t>Compilers</w:t>
      </w:r>
      <w:r>
        <w:tab/>
      </w:r>
      <w:r>
        <w:fldChar w:fldCharType="begin"/>
      </w:r>
      <w:r>
        <w:instrText xml:space="preserve"> PAGEREF _Toc38262431 \h </w:instrText>
      </w:r>
      <w:r>
        <w:fldChar w:fldCharType="separate"/>
      </w:r>
      <w:r>
        <w:t>47</w:t>
      </w:r>
      <w:r>
        <w:fldChar w:fldCharType="end"/>
      </w:r>
    </w:p>
    <w:p w14:paraId="4A64F24B" w14:textId="7B468AC8" w:rsidR="00B10D68" w:rsidRDefault="00B10D68">
      <w:pPr>
        <w:pStyle w:val="TOC2"/>
        <w:rPr>
          <w:rFonts w:asciiTheme="minorHAnsi" w:eastAsiaTheme="minorEastAsia" w:hAnsiTheme="minorHAnsi" w:cstheme="minorBidi"/>
          <w:sz w:val="24"/>
          <w:szCs w:val="24"/>
          <w:lang w:val="en-AU" w:bidi="ar-SA"/>
        </w:rPr>
      </w:pPr>
      <w:r>
        <w:t>18.3</w:t>
      </w:r>
      <w:r>
        <w:rPr>
          <w:rFonts w:asciiTheme="minorHAnsi" w:eastAsiaTheme="minorEastAsia" w:hAnsiTheme="minorHAnsi" w:cstheme="minorBidi"/>
          <w:sz w:val="24"/>
          <w:szCs w:val="24"/>
          <w:lang w:val="en-AU" w:bidi="ar-SA"/>
        </w:rPr>
        <w:tab/>
      </w:r>
      <w:r>
        <w:t>Toolkits</w:t>
      </w:r>
      <w:r>
        <w:tab/>
      </w:r>
      <w:r>
        <w:fldChar w:fldCharType="begin"/>
      </w:r>
      <w:r>
        <w:instrText xml:space="preserve"> PAGEREF _Toc38262432 \h </w:instrText>
      </w:r>
      <w:r>
        <w:fldChar w:fldCharType="separate"/>
      </w:r>
      <w:r>
        <w:t>47</w:t>
      </w:r>
      <w:r>
        <w:fldChar w:fldCharType="end"/>
      </w:r>
    </w:p>
    <w:p w14:paraId="1DB00821" w14:textId="55F8AFF4" w:rsidR="00B10D68" w:rsidRDefault="00B10D68">
      <w:pPr>
        <w:pStyle w:val="TOC1"/>
        <w:rPr>
          <w:rFonts w:asciiTheme="minorHAnsi" w:eastAsiaTheme="minorEastAsia" w:hAnsiTheme="minorHAnsi" w:cstheme="minorBidi"/>
          <w:b w:val="0"/>
          <w:bCs w:val="0"/>
          <w:sz w:val="24"/>
          <w:szCs w:val="24"/>
          <w:lang w:val="en-AU" w:bidi="ar-SA"/>
        </w:rPr>
      </w:pPr>
      <w:r>
        <w:t>19</w:t>
      </w:r>
      <w:r>
        <w:rPr>
          <w:rFonts w:asciiTheme="minorHAnsi" w:eastAsiaTheme="minorEastAsia" w:hAnsiTheme="minorHAnsi" w:cstheme="minorBidi"/>
          <w:b w:val="0"/>
          <w:bCs w:val="0"/>
          <w:sz w:val="24"/>
          <w:szCs w:val="24"/>
          <w:lang w:val="en-AU" w:bidi="ar-SA"/>
        </w:rPr>
        <w:tab/>
      </w:r>
      <w:r>
        <w:t>NodeJs</w:t>
      </w:r>
      <w:r>
        <w:tab/>
      </w:r>
      <w:r>
        <w:fldChar w:fldCharType="begin"/>
      </w:r>
      <w:r>
        <w:instrText xml:space="preserve"> PAGEREF _Toc38262433 \h </w:instrText>
      </w:r>
      <w:r>
        <w:fldChar w:fldCharType="separate"/>
      </w:r>
      <w:r>
        <w:t>48</w:t>
      </w:r>
      <w:r>
        <w:fldChar w:fldCharType="end"/>
      </w:r>
    </w:p>
    <w:p w14:paraId="0534AE83" w14:textId="3EF3B77D" w:rsidR="00B10D68" w:rsidRDefault="00B10D68">
      <w:pPr>
        <w:pStyle w:val="TOC1"/>
        <w:rPr>
          <w:rFonts w:asciiTheme="minorHAnsi" w:eastAsiaTheme="minorEastAsia" w:hAnsiTheme="minorHAnsi" w:cstheme="minorBidi"/>
          <w:b w:val="0"/>
          <w:bCs w:val="0"/>
          <w:sz w:val="24"/>
          <w:szCs w:val="24"/>
          <w:lang w:val="en-AU" w:bidi="ar-SA"/>
        </w:rPr>
      </w:pPr>
      <w:r>
        <w:t>20</w:t>
      </w:r>
      <w:r>
        <w:rPr>
          <w:rFonts w:asciiTheme="minorHAnsi" w:eastAsiaTheme="minorEastAsia" w:hAnsiTheme="minorHAnsi" w:cstheme="minorBidi"/>
          <w:b w:val="0"/>
          <w:bCs w:val="0"/>
          <w:sz w:val="24"/>
          <w:szCs w:val="24"/>
          <w:lang w:val="en-AU" w:bidi="ar-SA"/>
        </w:rPr>
        <w:tab/>
      </w:r>
      <w:r>
        <w:t>Testing</w:t>
      </w:r>
      <w:r>
        <w:tab/>
      </w:r>
      <w:r>
        <w:fldChar w:fldCharType="begin"/>
      </w:r>
      <w:r>
        <w:instrText xml:space="preserve"> PAGEREF _Toc38262434 \h </w:instrText>
      </w:r>
      <w:r>
        <w:fldChar w:fldCharType="separate"/>
      </w:r>
      <w:r>
        <w:t>49</w:t>
      </w:r>
      <w:r>
        <w:fldChar w:fldCharType="end"/>
      </w:r>
    </w:p>
    <w:p w14:paraId="511786DE" w14:textId="391AFA22" w:rsidR="00B10D68" w:rsidRDefault="00B10D68">
      <w:pPr>
        <w:pStyle w:val="TOC2"/>
        <w:rPr>
          <w:rFonts w:asciiTheme="minorHAnsi" w:eastAsiaTheme="minorEastAsia" w:hAnsiTheme="minorHAnsi" w:cstheme="minorBidi"/>
          <w:sz w:val="24"/>
          <w:szCs w:val="24"/>
          <w:lang w:val="en-AU" w:bidi="ar-SA"/>
        </w:rPr>
      </w:pPr>
      <w:r>
        <w:t>20.1</w:t>
      </w:r>
      <w:r>
        <w:rPr>
          <w:rFonts w:asciiTheme="minorHAnsi" w:eastAsiaTheme="minorEastAsia" w:hAnsiTheme="minorHAnsi" w:cstheme="minorBidi"/>
          <w:sz w:val="24"/>
          <w:szCs w:val="24"/>
          <w:lang w:val="en-AU" w:bidi="ar-SA"/>
        </w:rPr>
        <w:tab/>
      </w:r>
      <w:r>
        <w:t>Unit Testing</w:t>
      </w:r>
      <w:r>
        <w:tab/>
      </w:r>
      <w:r>
        <w:fldChar w:fldCharType="begin"/>
      </w:r>
      <w:r>
        <w:instrText xml:space="preserve"> PAGEREF _Toc38262435 \h </w:instrText>
      </w:r>
      <w:r>
        <w:fldChar w:fldCharType="separate"/>
      </w:r>
      <w:r>
        <w:t>49</w:t>
      </w:r>
      <w:r>
        <w:fldChar w:fldCharType="end"/>
      </w:r>
    </w:p>
    <w:p w14:paraId="0E9DE418" w14:textId="66E32E4A" w:rsidR="00B10D68" w:rsidRDefault="00B10D68">
      <w:pPr>
        <w:pStyle w:val="TOC3"/>
        <w:rPr>
          <w:rFonts w:asciiTheme="minorHAnsi" w:eastAsiaTheme="minorEastAsia" w:hAnsiTheme="minorHAnsi" w:cstheme="minorBidi"/>
          <w:sz w:val="24"/>
          <w:szCs w:val="24"/>
          <w:lang w:val="en-AU" w:bidi="ar-SA"/>
        </w:rPr>
      </w:pPr>
      <w:r>
        <w:t>20.1.1</w:t>
      </w:r>
      <w:r>
        <w:rPr>
          <w:rFonts w:asciiTheme="minorHAnsi" w:eastAsiaTheme="minorEastAsia" w:hAnsiTheme="minorHAnsi" w:cstheme="minorBidi"/>
          <w:sz w:val="24"/>
          <w:szCs w:val="24"/>
          <w:lang w:val="en-AU" w:bidi="ar-SA"/>
        </w:rPr>
        <w:tab/>
      </w:r>
      <w:r>
        <w:t>Mocha</w:t>
      </w:r>
      <w:r>
        <w:tab/>
      </w:r>
      <w:r>
        <w:fldChar w:fldCharType="begin"/>
      </w:r>
      <w:r>
        <w:instrText xml:space="preserve"> PAGEREF _Toc38262436 \h </w:instrText>
      </w:r>
      <w:r>
        <w:fldChar w:fldCharType="separate"/>
      </w:r>
      <w:r>
        <w:t>49</w:t>
      </w:r>
      <w:r>
        <w:fldChar w:fldCharType="end"/>
      </w:r>
    </w:p>
    <w:p w14:paraId="5A442058" w14:textId="1A6A55DC" w:rsidR="00B10D68" w:rsidRDefault="00B10D68">
      <w:pPr>
        <w:pStyle w:val="TOC5"/>
        <w:rPr>
          <w:rFonts w:asciiTheme="minorHAnsi" w:eastAsiaTheme="minorEastAsia" w:hAnsiTheme="minorHAnsi" w:cstheme="minorBidi"/>
          <w:sz w:val="24"/>
          <w:szCs w:val="24"/>
          <w:lang w:val="en-AU" w:bidi="ar-SA"/>
        </w:rPr>
      </w:pPr>
      <w:r>
        <w:t>Install:</w:t>
      </w:r>
      <w:r>
        <w:tab/>
      </w:r>
      <w:r>
        <w:fldChar w:fldCharType="begin"/>
      </w:r>
      <w:r>
        <w:instrText xml:space="preserve"> PAGEREF _Toc38262437 \h </w:instrText>
      </w:r>
      <w:r>
        <w:fldChar w:fldCharType="separate"/>
      </w:r>
      <w:r>
        <w:t>49</w:t>
      </w:r>
      <w:r>
        <w:fldChar w:fldCharType="end"/>
      </w:r>
    </w:p>
    <w:p w14:paraId="0299AF95" w14:textId="07D9E998" w:rsidR="00B10D68" w:rsidRDefault="00B10D68">
      <w:pPr>
        <w:pStyle w:val="TOC5"/>
        <w:rPr>
          <w:rFonts w:asciiTheme="minorHAnsi" w:eastAsiaTheme="minorEastAsia" w:hAnsiTheme="minorHAnsi" w:cstheme="minorBidi"/>
          <w:sz w:val="24"/>
          <w:szCs w:val="24"/>
          <w:lang w:val="en-AU" w:bidi="ar-SA"/>
        </w:rPr>
      </w:pPr>
      <w:r>
        <w:t>Set Up:</w:t>
      </w:r>
      <w:r>
        <w:tab/>
      </w:r>
      <w:r>
        <w:fldChar w:fldCharType="begin"/>
      </w:r>
      <w:r>
        <w:instrText xml:space="preserve"> PAGEREF _Toc38262438 \h </w:instrText>
      </w:r>
      <w:r>
        <w:fldChar w:fldCharType="separate"/>
      </w:r>
      <w:r>
        <w:t>49</w:t>
      </w:r>
      <w:r>
        <w:fldChar w:fldCharType="end"/>
      </w:r>
    </w:p>
    <w:p w14:paraId="5CF191E9" w14:textId="061F2B0C" w:rsidR="00B10D68" w:rsidRDefault="00B10D68">
      <w:pPr>
        <w:pStyle w:val="TOC5"/>
        <w:rPr>
          <w:rFonts w:asciiTheme="minorHAnsi" w:eastAsiaTheme="minorEastAsia" w:hAnsiTheme="minorHAnsi" w:cstheme="minorBidi"/>
          <w:sz w:val="24"/>
          <w:szCs w:val="24"/>
          <w:lang w:val="en-AU" w:bidi="ar-SA"/>
        </w:rPr>
      </w:pPr>
      <w:r>
        <w:t>Structure</w:t>
      </w:r>
      <w:r>
        <w:tab/>
      </w:r>
      <w:r>
        <w:fldChar w:fldCharType="begin"/>
      </w:r>
      <w:r>
        <w:instrText xml:space="preserve"> PAGEREF _Toc38262439 \h </w:instrText>
      </w:r>
      <w:r>
        <w:fldChar w:fldCharType="separate"/>
      </w:r>
      <w:r>
        <w:t>50</w:t>
      </w:r>
      <w:r>
        <w:fldChar w:fldCharType="end"/>
      </w:r>
    </w:p>
    <w:p w14:paraId="3A778CFC" w14:textId="14CB72F7" w:rsidR="00B10D68" w:rsidRDefault="00B10D68">
      <w:pPr>
        <w:pStyle w:val="TOC5"/>
        <w:rPr>
          <w:rFonts w:asciiTheme="minorHAnsi" w:eastAsiaTheme="minorEastAsia" w:hAnsiTheme="minorHAnsi" w:cstheme="minorBidi"/>
          <w:sz w:val="24"/>
          <w:szCs w:val="24"/>
          <w:lang w:val="en-AU" w:bidi="ar-SA"/>
        </w:rPr>
      </w:pPr>
      <w:r>
        <w:t>Assertion Libraries (e.g. Chai):</w:t>
      </w:r>
      <w:r>
        <w:tab/>
      </w:r>
      <w:r>
        <w:fldChar w:fldCharType="begin"/>
      </w:r>
      <w:r>
        <w:instrText xml:space="preserve"> PAGEREF _Toc38262440 \h </w:instrText>
      </w:r>
      <w:r>
        <w:fldChar w:fldCharType="separate"/>
      </w:r>
      <w:r>
        <w:t>50</w:t>
      </w:r>
      <w:r>
        <w:fldChar w:fldCharType="end"/>
      </w:r>
    </w:p>
    <w:p w14:paraId="17687B43" w14:textId="3EC53718" w:rsidR="00B10D68" w:rsidRDefault="00B10D68">
      <w:pPr>
        <w:pStyle w:val="TOC5"/>
        <w:rPr>
          <w:rFonts w:asciiTheme="minorHAnsi" w:eastAsiaTheme="minorEastAsia" w:hAnsiTheme="minorHAnsi" w:cstheme="minorBidi"/>
          <w:sz w:val="24"/>
          <w:szCs w:val="24"/>
          <w:lang w:val="en-AU" w:bidi="ar-SA"/>
        </w:rPr>
      </w:pPr>
      <w:r>
        <w:t>Running</w:t>
      </w:r>
      <w:r>
        <w:tab/>
      </w:r>
      <w:r>
        <w:fldChar w:fldCharType="begin"/>
      </w:r>
      <w:r>
        <w:instrText xml:space="preserve"> PAGEREF _Toc38262441 \h </w:instrText>
      </w:r>
      <w:r>
        <w:fldChar w:fldCharType="separate"/>
      </w:r>
      <w:r>
        <w:t>50</w:t>
      </w:r>
      <w:r>
        <w:fldChar w:fldCharType="end"/>
      </w:r>
    </w:p>
    <w:p w14:paraId="1E4D7968" w14:textId="3D556AF7" w:rsidR="00B10D68" w:rsidRDefault="00B10D68">
      <w:pPr>
        <w:pStyle w:val="TOC5"/>
        <w:rPr>
          <w:rFonts w:asciiTheme="minorHAnsi" w:eastAsiaTheme="minorEastAsia" w:hAnsiTheme="minorHAnsi" w:cstheme="minorBidi"/>
          <w:sz w:val="24"/>
          <w:szCs w:val="24"/>
          <w:lang w:val="en-AU" w:bidi="ar-SA"/>
        </w:rPr>
      </w:pPr>
      <w:r>
        <w:t>Debugging</w:t>
      </w:r>
      <w:r>
        <w:tab/>
      </w:r>
      <w:r>
        <w:fldChar w:fldCharType="begin"/>
      </w:r>
      <w:r>
        <w:instrText xml:space="preserve"> PAGEREF _Toc38262442 \h </w:instrText>
      </w:r>
      <w:r>
        <w:fldChar w:fldCharType="separate"/>
      </w:r>
      <w:r>
        <w:t>51</w:t>
      </w:r>
      <w:r>
        <w:fldChar w:fldCharType="end"/>
      </w:r>
    </w:p>
    <w:p w14:paraId="1D3749E0" w14:textId="44D8A085" w:rsidR="00B10D68" w:rsidRDefault="00B10D68">
      <w:pPr>
        <w:pStyle w:val="TOC2"/>
        <w:rPr>
          <w:rFonts w:asciiTheme="minorHAnsi" w:eastAsiaTheme="minorEastAsia" w:hAnsiTheme="minorHAnsi" w:cstheme="minorBidi"/>
          <w:sz w:val="24"/>
          <w:szCs w:val="24"/>
          <w:lang w:val="en-AU" w:bidi="ar-SA"/>
        </w:rPr>
      </w:pPr>
      <w:r>
        <w:t>20.2</w:t>
      </w:r>
      <w:r>
        <w:rPr>
          <w:rFonts w:asciiTheme="minorHAnsi" w:eastAsiaTheme="minorEastAsia" w:hAnsiTheme="minorHAnsi" w:cstheme="minorBidi"/>
          <w:sz w:val="24"/>
          <w:szCs w:val="24"/>
          <w:lang w:val="en-AU" w:bidi="ar-SA"/>
        </w:rPr>
        <w:tab/>
      </w:r>
      <w:r>
        <w:t>Chai</w:t>
      </w:r>
      <w:r>
        <w:tab/>
      </w:r>
      <w:r>
        <w:fldChar w:fldCharType="begin"/>
      </w:r>
      <w:r>
        <w:instrText xml:space="preserve"> PAGEREF _Toc38262443 \h </w:instrText>
      </w:r>
      <w:r>
        <w:fldChar w:fldCharType="separate"/>
      </w:r>
      <w:r>
        <w:t>51</w:t>
      </w:r>
      <w:r>
        <w:fldChar w:fldCharType="end"/>
      </w:r>
    </w:p>
    <w:p w14:paraId="6D19C79A" w14:textId="3BF84751" w:rsidR="00B10D68" w:rsidRDefault="00B10D68">
      <w:pPr>
        <w:pStyle w:val="TOC3"/>
        <w:rPr>
          <w:rFonts w:asciiTheme="minorHAnsi" w:eastAsiaTheme="minorEastAsia" w:hAnsiTheme="minorHAnsi" w:cstheme="minorBidi"/>
          <w:sz w:val="24"/>
          <w:szCs w:val="24"/>
          <w:lang w:val="en-AU" w:bidi="ar-SA"/>
        </w:rPr>
      </w:pPr>
      <w:r>
        <w:t>20.2.1</w:t>
      </w:r>
      <w:r>
        <w:rPr>
          <w:rFonts w:asciiTheme="minorHAnsi" w:eastAsiaTheme="minorEastAsia" w:hAnsiTheme="minorHAnsi" w:cstheme="minorBidi"/>
          <w:sz w:val="24"/>
          <w:szCs w:val="24"/>
          <w:lang w:val="en-AU" w:bidi="ar-SA"/>
        </w:rPr>
        <w:tab/>
      </w:r>
      <w:r>
        <w:t>Installation</w:t>
      </w:r>
      <w:r>
        <w:tab/>
      </w:r>
      <w:r>
        <w:fldChar w:fldCharType="begin"/>
      </w:r>
      <w:r>
        <w:instrText xml:space="preserve"> PAGEREF _Toc38262444 \h </w:instrText>
      </w:r>
      <w:r>
        <w:fldChar w:fldCharType="separate"/>
      </w:r>
      <w:r>
        <w:t>51</w:t>
      </w:r>
      <w:r>
        <w:fldChar w:fldCharType="end"/>
      </w:r>
    </w:p>
    <w:p w14:paraId="110B45C0" w14:textId="4CCBB05D" w:rsidR="00B10D68" w:rsidRDefault="00B10D68">
      <w:pPr>
        <w:pStyle w:val="TOC5"/>
        <w:rPr>
          <w:rFonts w:asciiTheme="minorHAnsi" w:eastAsiaTheme="minorEastAsia" w:hAnsiTheme="minorHAnsi" w:cstheme="minorBidi"/>
          <w:sz w:val="24"/>
          <w:szCs w:val="24"/>
          <w:lang w:val="en-AU" w:bidi="ar-SA"/>
        </w:rPr>
      </w:pPr>
      <w:r>
        <w:t>Node.js</w:t>
      </w:r>
      <w:r>
        <w:tab/>
      </w:r>
      <w:r>
        <w:fldChar w:fldCharType="begin"/>
      </w:r>
      <w:r>
        <w:instrText xml:space="preserve"> PAGEREF _Toc38262445 \h </w:instrText>
      </w:r>
      <w:r>
        <w:fldChar w:fldCharType="separate"/>
      </w:r>
      <w:r>
        <w:t>51</w:t>
      </w:r>
      <w:r>
        <w:fldChar w:fldCharType="end"/>
      </w:r>
    </w:p>
    <w:p w14:paraId="787F9251" w14:textId="00B1ED38" w:rsidR="00B10D68" w:rsidRDefault="00B10D68">
      <w:pPr>
        <w:pStyle w:val="TOC5"/>
        <w:rPr>
          <w:rFonts w:asciiTheme="minorHAnsi" w:eastAsiaTheme="minorEastAsia" w:hAnsiTheme="minorHAnsi" w:cstheme="minorBidi"/>
          <w:sz w:val="24"/>
          <w:szCs w:val="24"/>
          <w:lang w:val="en-AU" w:bidi="ar-SA"/>
        </w:rPr>
      </w:pPr>
      <w:r>
        <w:t>Browser</w:t>
      </w:r>
      <w:r>
        <w:tab/>
      </w:r>
      <w:r>
        <w:fldChar w:fldCharType="begin"/>
      </w:r>
      <w:r>
        <w:instrText xml:space="preserve"> PAGEREF _Toc38262446 \h </w:instrText>
      </w:r>
      <w:r>
        <w:fldChar w:fldCharType="separate"/>
      </w:r>
      <w:r>
        <w:t>51</w:t>
      </w:r>
      <w:r>
        <w:fldChar w:fldCharType="end"/>
      </w:r>
    </w:p>
    <w:p w14:paraId="511D16C6" w14:textId="33E4FBDA" w:rsidR="00B10D68" w:rsidRDefault="00B10D68">
      <w:pPr>
        <w:pStyle w:val="TOC3"/>
        <w:rPr>
          <w:rFonts w:asciiTheme="minorHAnsi" w:eastAsiaTheme="minorEastAsia" w:hAnsiTheme="minorHAnsi" w:cstheme="minorBidi"/>
          <w:sz w:val="24"/>
          <w:szCs w:val="24"/>
          <w:lang w:val="en-AU" w:bidi="ar-SA"/>
        </w:rPr>
      </w:pPr>
      <w:r>
        <w:t>20.2.2</w:t>
      </w:r>
      <w:r>
        <w:rPr>
          <w:rFonts w:asciiTheme="minorHAnsi" w:eastAsiaTheme="minorEastAsia" w:hAnsiTheme="minorHAnsi" w:cstheme="minorBidi"/>
          <w:sz w:val="24"/>
          <w:szCs w:val="24"/>
          <w:lang w:val="en-AU" w:bidi="ar-SA"/>
        </w:rPr>
        <w:tab/>
      </w:r>
      <w:r>
        <w:t>Test</w:t>
      </w:r>
      <w:r>
        <w:tab/>
      </w:r>
      <w:r>
        <w:fldChar w:fldCharType="begin"/>
      </w:r>
      <w:r>
        <w:instrText xml:space="preserve"> PAGEREF _Toc38262447 \h </w:instrText>
      </w:r>
      <w:r>
        <w:fldChar w:fldCharType="separate"/>
      </w:r>
      <w:r>
        <w:t>51</w:t>
      </w:r>
      <w:r>
        <w:fldChar w:fldCharType="end"/>
      </w:r>
    </w:p>
    <w:p w14:paraId="63FF92C1" w14:textId="15347CB7" w:rsidR="00B10D68" w:rsidRDefault="00B10D68">
      <w:pPr>
        <w:pStyle w:val="TOC2"/>
        <w:rPr>
          <w:rFonts w:asciiTheme="minorHAnsi" w:eastAsiaTheme="minorEastAsia" w:hAnsiTheme="minorHAnsi" w:cstheme="minorBidi"/>
          <w:sz w:val="24"/>
          <w:szCs w:val="24"/>
          <w:lang w:val="en-AU" w:bidi="ar-SA"/>
        </w:rPr>
      </w:pPr>
      <w:r>
        <w:t>20.3</w:t>
      </w:r>
      <w:r>
        <w:rPr>
          <w:rFonts w:asciiTheme="minorHAnsi" w:eastAsiaTheme="minorEastAsia" w:hAnsiTheme="minorHAnsi" w:cstheme="minorBidi"/>
          <w:sz w:val="24"/>
          <w:szCs w:val="24"/>
          <w:lang w:val="en-AU" w:bidi="ar-SA"/>
        </w:rPr>
        <w:tab/>
      </w:r>
      <w:r>
        <w:t>End-To-End Testing</w:t>
      </w:r>
      <w:r>
        <w:tab/>
      </w:r>
      <w:r>
        <w:fldChar w:fldCharType="begin"/>
      </w:r>
      <w:r>
        <w:instrText xml:space="preserve"> PAGEREF _Toc38262448 \h </w:instrText>
      </w:r>
      <w:r>
        <w:fldChar w:fldCharType="separate"/>
      </w:r>
      <w:r>
        <w:t>52</w:t>
      </w:r>
      <w:r>
        <w:fldChar w:fldCharType="end"/>
      </w:r>
    </w:p>
    <w:p w14:paraId="5EADD45F" w14:textId="5826DB19" w:rsidR="00B10D68" w:rsidRDefault="00B10D68">
      <w:pPr>
        <w:pStyle w:val="TOC3"/>
        <w:rPr>
          <w:rFonts w:asciiTheme="minorHAnsi" w:eastAsiaTheme="minorEastAsia" w:hAnsiTheme="minorHAnsi" w:cstheme="minorBidi"/>
          <w:sz w:val="24"/>
          <w:szCs w:val="24"/>
          <w:lang w:val="en-AU" w:bidi="ar-SA"/>
        </w:rPr>
      </w:pPr>
      <w:r>
        <w:t>20.3.1</w:t>
      </w:r>
      <w:r>
        <w:rPr>
          <w:rFonts w:asciiTheme="minorHAnsi" w:eastAsiaTheme="minorEastAsia" w:hAnsiTheme="minorHAnsi" w:cstheme="minorBidi"/>
          <w:sz w:val="24"/>
          <w:szCs w:val="24"/>
          <w:lang w:val="en-AU" w:bidi="ar-SA"/>
        </w:rPr>
        <w:tab/>
      </w:r>
      <w:r>
        <w:t>Cypress</w:t>
      </w:r>
      <w:r>
        <w:tab/>
      </w:r>
      <w:r>
        <w:fldChar w:fldCharType="begin"/>
      </w:r>
      <w:r>
        <w:instrText xml:space="preserve"> PAGEREF _Toc38262449 \h </w:instrText>
      </w:r>
      <w:r>
        <w:fldChar w:fldCharType="separate"/>
      </w:r>
      <w:r>
        <w:t>52</w:t>
      </w:r>
      <w:r>
        <w:fldChar w:fldCharType="end"/>
      </w:r>
    </w:p>
    <w:p w14:paraId="4DB92DAF" w14:textId="6DB6956F" w:rsidR="00B10D68" w:rsidRDefault="00B10D68">
      <w:pPr>
        <w:pStyle w:val="TOC5"/>
        <w:rPr>
          <w:rFonts w:asciiTheme="minorHAnsi" w:eastAsiaTheme="minorEastAsia" w:hAnsiTheme="minorHAnsi" w:cstheme="minorBidi"/>
          <w:sz w:val="24"/>
          <w:szCs w:val="24"/>
          <w:lang w:val="en-AU" w:bidi="ar-SA"/>
        </w:rPr>
      </w:pPr>
      <w:r>
        <w:t>Install:</w:t>
      </w:r>
      <w:r>
        <w:tab/>
      </w:r>
      <w:r>
        <w:fldChar w:fldCharType="begin"/>
      </w:r>
      <w:r>
        <w:instrText xml:space="preserve"> PAGEREF _Toc38262450 \h </w:instrText>
      </w:r>
      <w:r>
        <w:fldChar w:fldCharType="separate"/>
      </w:r>
      <w:r>
        <w:t>52</w:t>
      </w:r>
      <w:r>
        <w:fldChar w:fldCharType="end"/>
      </w:r>
    </w:p>
    <w:p w14:paraId="541A5F00" w14:textId="0CF2C512" w:rsidR="00B10D68" w:rsidRDefault="00B10D68">
      <w:pPr>
        <w:pStyle w:val="TOC1"/>
        <w:rPr>
          <w:rFonts w:asciiTheme="minorHAnsi" w:eastAsiaTheme="minorEastAsia" w:hAnsiTheme="minorHAnsi" w:cstheme="minorBidi"/>
          <w:b w:val="0"/>
          <w:bCs w:val="0"/>
          <w:sz w:val="24"/>
          <w:szCs w:val="24"/>
          <w:lang w:val="en-AU" w:bidi="ar-SA"/>
        </w:rPr>
      </w:pPr>
      <w:r>
        <w:t>21</w:t>
      </w:r>
      <w:r>
        <w:rPr>
          <w:rFonts w:asciiTheme="minorHAnsi" w:eastAsiaTheme="minorEastAsia" w:hAnsiTheme="minorHAnsi" w:cstheme="minorBidi"/>
          <w:b w:val="0"/>
          <w:bCs w:val="0"/>
          <w:sz w:val="24"/>
          <w:szCs w:val="24"/>
          <w:lang w:val="en-AU" w:bidi="ar-SA"/>
        </w:rPr>
        <w:tab/>
      </w:r>
      <w:r>
        <w:t>How to debug</w:t>
      </w:r>
      <w:r>
        <w:tab/>
      </w:r>
      <w:r>
        <w:fldChar w:fldCharType="begin"/>
      </w:r>
      <w:r>
        <w:instrText xml:space="preserve"> PAGEREF _Toc38262451 \h </w:instrText>
      </w:r>
      <w:r>
        <w:fldChar w:fldCharType="separate"/>
      </w:r>
      <w:r>
        <w:t>53</w:t>
      </w:r>
      <w:r>
        <w:fldChar w:fldCharType="end"/>
      </w:r>
    </w:p>
    <w:p w14:paraId="12BB6755" w14:textId="6642E2C2" w:rsidR="00B10D68" w:rsidRDefault="00B10D68">
      <w:pPr>
        <w:pStyle w:val="TOC1"/>
        <w:rPr>
          <w:rFonts w:asciiTheme="minorHAnsi" w:eastAsiaTheme="minorEastAsia" w:hAnsiTheme="minorHAnsi" w:cstheme="minorBidi"/>
          <w:b w:val="0"/>
          <w:bCs w:val="0"/>
          <w:sz w:val="24"/>
          <w:szCs w:val="24"/>
          <w:lang w:val="en-AU" w:bidi="ar-SA"/>
        </w:rPr>
      </w:pPr>
      <w:r>
        <w:t>22</w:t>
      </w:r>
      <w:r>
        <w:rPr>
          <w:rFonts w:asciiTheme="minorHAnsi" w:eastAsiaTheme="minorEastAsia" w:hAnsiTheme="minorHAnsi" w:cstheme="minorBidi"/>
          <w:b w:val="0"/>
          <w:bCs w:val="0"/>
          <w:sz w:val="24"/>
          <w:szCs w:val="24"/>
          <w:lang w:val="en-AU" w:bidi="ar-SA"/>
        </w:rPr>
        <w:tab/>
      </w:r>
      <w:r>
        <w:t>Packaging</w:t>
      </w:r>
      <w:r>
        <w:tab/>
      </w:r>
      <w:r>
        <w:fldChar w:fldCharType="begin"/>
      </w:r>
      <w:r>
        <w:instrText xml:space="preserve"> PAGEREF _Toc38262452 \h </w:instrText>
      </w:r>
      <w:r>
        <w:fldChar w:fldCharType="separate"/>
      </w:r>
      <w:r>
        <w:t>54</w:t>
      </w:r>
      <w:r>
        <w:fldChar w:fldCharType="end"/>
      </w:r>
    </w:p>
    <w:p w14:paraId="3A77E3AC" w14:textId="377FF12E" w:rsidR="00B10D68" w:rsidRDefault="00B10D68">
      <w:pPr>
        <w:pStyle w:val="TOC2"/>
        <w:rPr>
          <w:rFonts w:asciiTheme="minorHAnsi" w:eastAsiaTheme="minorEastAsia" w:hAnsiTheme="minorHAnsi" w:cstheme="minorBidi"/>
          <w:sz w:val="24"/>
          <w:szCs w:val="24"/>
          <w:lang w:val="en-AU" w:bidi="ar-SA"/>
        </w:rPr>
      </w:pPr>
      <w:r>
        <w:t>22.1</w:t>
      </w:r>
      <w:r>
        <w:rPr>
          <w:rFonts w:asciiTheme="minorHAnsi" w:eastAsiaTheme="minorEastAsia" w:hAnsiTheme="minorHAnsi" w:cstheme="minorBidi"/>
          <w:sz w:val="24"/>
          <w:szCs w:val="24"/>
          <w:lang w:val="en-AU" w:bidi="ar-SA"/>
        </w:rPr>
        <w:tab/>
      </w:r>
      <w:r>
        <w:t>Npm</w:t>
      </w:r>
      <w:r>
        <w:tab/>
      </w:r>
      <w:r>
        <w:fldChar w:fldCharType="begin"/>
      </w:r>
      <w:r>
        <w:instrText xml:space="preserve"> PAGEREF _Toc38262453 \h </w:instrText>
      </w:r>
      <w:r>
        <w:fldChar w:fldCharType="separate"/>
      </w:r>
      <w:r>
        <w:t>54</w:t>
      </w:r>
      <w:r>
        <w:fldChar w:fldCharType="end"/>
      </w:r>
    </w:p>
    <w:p w14:paraId="24661561" w14:textId="3AFF0ED6" w:rsidR="00B10D68" w:rsidRDefault="00B10D68">
      <w:pPr>
        <w:pStyle w:val="TOC3"/>
        <w:rPr>
          <w:rFonts w:asciiTheme="minorHAnsi" w:eastAsiaTheme="minorEastAsia" w:hAnsiTheme="minorHAnsi" w:cstheme="minorBidi"/>
          <w:sz w:val="24"/>
          <w:szCs w:val="24"/>
          <w:lang w:val="en-AU" w:bidi="ar-SA"/>
        </w:rPr>
      </w:pPr>
      <w:r>
        <w:t>22.1.1</w:t>
      </w:r>
      <w:r>
        <w:rPr>
          <w:rFonts w:asciiTheme="minorHAnsi" w:eastAsiaTheme="minorEastAsia" w:hAnsiTheme="minorHAnsi" w:cstheme="minorBidi"/>
          <w:sz w:val="24"/>
          <w:szCs w:val="24"/>
          <w:lang w:val="en-AU" w:bidi="ar-SA"/>
        </w:rPr>
        <w:tab/>
      </w:r>
      <w:r>
        <w:t>Init</w:t>
      </w:r>
      <w:r>
        <w:tab/>
      </w:r>
      <w:r>
        <w:fldChar w:fldCharType="begin"/>
      </w:r>
      <w:r>
        <w:instrText xml:space="preserve"> PAGEREF _Toc38262454 \h </w:instrText>
      </w:r>
      <w:r>
        <w:fldChar w:fldCharType="separate"/>
      </w:r>
      <w:r>
        <w:t>54</w:t>
      </w:r>
      <w:r>
        <w:fldChar w:fldCharType="end"/>
      </w:r>
    </w:p>
    <w:p w14:paraId="7B4EE02F" w14:textId="73AC5B0D" w:rsidR="00B10D68" w:rsidRDefault="00B10D68">
      <w:pPr>
        <w:pStyle w:val="TOC3"/>
        <w:rPr>
          <w:rFonts w:asciiTheme="minorHAnsi" w:eastAsiaTheme="minorEastAsia" w:hAnsiTheme="minorHAnsi" w:cstheme="minorBidi"/>
          <w:sz w:val="24"/>
          <w:szCs w:val="24"/>
          <w:lang w:val="en-AU" w:bidi="ar-SA"/>
        </w:rPr>
      </w:pPr>
      <w:r>
        <w:t>22.1.2</w:t>
      </w:r>
      <w:r>
        <w:rPr>
          <w:rFonts w:asciiTheme="minorHAnsi" w:eastAsiaTheme="minorEastAsia" w:hAnsiTheme="minorHAnsi" w:cstheme="minorBidi"/>
          <w:sz w:val="24"/>
          <w:szCs w:val="24"/>
          <w:lang w:val="en-AU" w:bidi="ar-SA"/>
        </w:rPr>
        <w:tab/>
      </w:r>
      <w:r>
        <w:t>Install Dependencies</w:t>
      </w:r>
      <w:r>
        <w:tab/>
      </w:r>
      <w:r>
        <w:fldChar w:fldCharType="begin"/>
      </w:r>
      <w:r>
        <w:instrText xml:space="preserve"> PAGEREF _Toc38262455 \h </w:instrText>
      </w:r>
      <w:r>
        <w:fldChar w:fldCharType="separate"/>
      </w:r>
      <w:r>
        <w:t>54</w:t>
      </w:r>
      <w:r>
        <w:fldChar w:fldCharType="end"/>
      </w:r>
    </w:p>
    <w:p w14:paraId="1BFB62E3" w14:textId="38DCEFCC" w:rsidR="00B10D68" w:rsidRDefault="00B10D68">
      <w:pPr>
        <w:pStyle w:val="TOC3"/>
        <w:rPr>
          <w:rFonts w:asciiTheme="minorHAnsi" w:eastAsiaTheme="minorEastAsia" w:hAnsiTheme="minorHAnsi" w:cstheme="minorBidi"/>
          <w:sz w:val="24"/>
          <w:szCs w:val="24"/>
          <w:lang w:val="en-AU" w:bidi="ar-SA"/>
        </w:rPr>
      </w:pPr>
      <w:r>
        <w:t>22.1.3</w:t>
      </w:r>
      <w:r>
        <w:rPr>
          <w:rFonts w:asciiTheme="minorHAnsi" w:eastAsiaTheme="minorEastAsia" w:hAnsiTheme="minorHAnsi" w:cstheme="minorBidi"/>
          <w:sz w:val="24"/>
          <w:szCs w:val="24"/>
          <w:lang w:val="en-AU" w:bidi="ar-SA"/>
        </w:rPr>
        <w:tab/>
      </w:r>
      <w:r>
        <w:t>Install Package</w:t>
      </w:r>
      <w:r>
        <w:tab/>
      </w:r>
      <w:r>
        <w:fldChar w:fldCharType="begin"/>
      </w:r>
      <w:r>
        <w:instrText xml:space="preserve"> PAGEREF _Toc38262456 \h </w:instrText>
      </w:r>
      <w:r>
        <w:fldChar w:fldCharType="separate"/>
      </w:r>
      <w:r>
        <w:t>54</w:t>
      </w:r>
      <w:r>
        <w:fldChar w:fldCharType="end"/>
      </w:r>
    </w:p>
    <w:p w14:paraId="160D6307" w14:textId="5474A67B" w:rsidR="00B10D68" w:rsidRDefault="00B10D68">
      <w:pPr>
        <w:pStyle w:val="TOC3"/>
        <w:rPr>
          <w:rFonts w:asciiTheme="minorHAnsi" w:eastAsiaTheme="minorEastAsia" w:hAnsiTheme="minorHAnsi" w:cstheme="minorBidi"/>
          <w:sz w:val="24"/>
          <w:szCs w:val="24"/>
          <w:lang w:val="en-AU" w:bidi="ar-SA"/>
        </w:rPr>
      </w:pPr>
      <w:r>
        <w:t>22.1.4</w:t>
      </w:r>
      <w:r>
        <w:rPr>
          <w:rFonts w:asciiTheme="minorHAnsi" w:eastAsiaTheme="minorEastAsia" w:hAnsiTheme="minorHAnsi" w:cstheme="minorBidi"/>
          <w:sz w:val="24"/>
          <w:szCs w:val="24"/>
          <w:lang w:val="en-AU" w:bidi="ar-SA"/>
        </w:rPr>
        <w:tab/>
      </w:r>
      <w:r>
        <w:t>Useful Commands</w:t>
      </w:r>
      <w:r>
        <w:tab/>
      </w:r>
      <w:r>
        <w:fldChar w:fldCharType="begin"/>
      </w:r>
      <w:r>
        <w:instrText xml:space="preserve"> PAGEREF _Toc38262457 \h </w:instrText>
      </w:r>
      <w:r>
        <w:fldChar w:fldCharType="separate"/>
      </w:r>
      <w:r>
        <w:t>54</w:t>
      </w:r>
      <w:r>
        <w:fldChar w:fldCharType="end"/>
      </w:r>
    </w:p>
    <w:p w14:paraId="1A9CBEBD" w14:textId="4B0653FD" w:rsidR="00B10D68" w:rsidRDefault="00B10D68">
      <w:pPr>
        <w:pStyle w:val="TOC2"/>
        <w:rPr>
          <w:rFonts w:asciiTheme="minorHAnsi" w:eastAsiaTheme="minorEastAsia" w:hAnsiTheme="minorHAnsi" w:cstheme="minorBidi"/>
          <w:sz w:val="24"/>
          <w:szCs w:val="24"/>
          <w:lang w:val="en-AU" w:bidi="ar-SA"/>
        </w:rPr>
      </w:pPr>
      <w:r>
        <w:t>22.2</w:t>
      </w:r>
      <w:r>
        <w:rPr>
          <w:rFonts w:asciiTheme="minorHAnsi" w:eastAsiaTheme="minorEastAsia" w:hAnsiTheme="minorHAnsi" w:cstheme="minorBidi"/>
          <w:sz w:val="24"/>
          <w:szCs w:val="24"/>
          <w:lang w:val="en-AU" w:bidi="ar-SA"/>
        </w:rPr>
        <w:tab/>
      </w:r>
      <w:r>
        <w:t>Yarn</w:t>
      </w:r>
      <w:r>
        <w:tab/>
      </w:r>
      <w:r>
        <w:fldChar w:fldCharType="begin"/>
      </w:r>
      <w:r>
        <w:instrText xml:space="preserve"> PAGEREF _Toc38262458 \h </w:instrText>
      </w:r>
      <w:r>
        <w:fldChar w:fldCharType="separate"/>
      </w:r>
      <w:r>
        <w:t>54</w:t>
      </w:r>
      <w:r>
        <w:fldChar w:fldCharType="end"/>
      </w:r>
    </w:p>
    <w:p w14:paraId="0A4E1F2C" w14:textId="425A9A1D" w:rsidR="00B10D68" w:rsidRDefault="00B10D68">
      <w:pPr>
        <w:pStyle w:val="TOC2"/>
        <w:rPr>
          <w:rFonts w:asciiTheme="minorHAnsi" w:eastAsiaTheme="minorEastAsia" w:hAnsiTheme="minorHAnsi" w:cstheme="minorBidi"/>
          <w:sz w:val="24"/>
          <w:szCs w:val="24"/>
          <w:lang w:val="en-AU" w:bidi="ar-SA"/>
        </w:rPr>
      </w:pPr>
      <w:r>
        <w:t>22.3</w:t>
      </w:r>
      <w:r>
        <w:rPr>
          <w:rFonts w:asciiTheme="minorHAnsi" w:eastAsiaTheme="minorEastAsia" w:hAnsiTheme="minorHAnsi" w:cstheme="minorBidi"/>
          <w:sz w:val="24"/>
          <w:szCs w:val="24"/>
          <w:lang w:val="en-AU" w:bidi="ar-SA"/>
        </w:rPr>
        <w:tab/>
      </w:r>
      <w:r>
        <w:t>Package.json</w:t>
      </w:r>
      <w:r>
        <w:tab/>
      </w:r>
      <w:r>
        <w:fldChar w:fldCharType="begin"/>
      </w:r>
      <w:r>
        <w:instrText xml:space="preserve"> PAGEREF _Toc38262459 \h </w:instrText>
      </w:r>
      <w:r>
        <w:fldChar w:fldCharType="separate"/>
      </w:r>
      <w:r>
        <w:t>54</w:t>
      </w:r>
      <w:r>
        <w:fldChar w:fldCharType="end"/>
      </w:r>
    </w:p>
    <w:p w14:paraId="5BD02E1E" w14:textId="4F1E6A78" w:rsidR="00B10D68" w:rsidRDefault="00B10D68" w:rsidP="00A2742A">
      <w:r>
        <w:fldChar w:fldCharType="end"/>
      </w:r>
      <w:bookmarkStart w:id="0" w:name="_GoBack"/>
      <w:bookmarkEnd w:id="0"/>
    </w:p>
    <w:p w14:paraId="7D47F956" w14:textId="77777777" w:rsidR="00250680" w:rsidRDefault="00250680" w:rsidP="00A2742A">
      <w:pPr>
        <w:pStyle w:val="Heading1"/>
      </w:pPr>
      <w:bookmarkStart w:id="1" w:name="_Toc38262321"/>
      <w:r w:rsidRPr="00250680">
        <w:rPr>
          <w:lang w:val="en-AU"/>
        </w:rPr>
        <w:lastRenderedPageBreak/>
        <w:t>Glossary</w:t>
      </w:r>
      <w:bookmarkEnd w:id="1"/>
    </w:p>
    <w:p w14:paraId="637D69EE" w14:textId="77777777" w:rsidR="00250680" w:rsidRDefault="00250680" w:rsidP="00747968"/>
    <w:p w14:paraId="65422D9F" w14:textId="31779475" w:rsidR="00747968" w:rsidRDefault="00747968" w:rsidP="00A2742A">
      <w:pPr>
        <w:pStyle w:val="Heading1"/>
        <w:rPr>
          <w:lang w:val="en-AU"/>
        </w:rPr>
      </w:pPr>
      <w:bookmarkStart w:id="2" w:name="_Toc38262322"/>
      <w:r>
        <w:rPr>
          <w:lang w:val="en-AU"/>
        </w:rPr>
        <w:lastRenderedPageBreak/>
        <w:t>Introduction</w:t>
      </w:r>
      <w:bookmarkEnd w:id="2"/>
    </w:p>
    <w:p w14:paraId="53872871" w14:textId="77777777" w:rsidR="008F3014" w:rsidRPr="008F3014" w:rsidRDefault="008F3014" w:rsidP="008F3014">
      <w:pPr>
        <w:pStyle w:val="Body"/>
        <w:rPr>
          <w:lang w:val="en-AU"/>
        </w:rPr>
      </w:pPr>
    </w:p>
    <w:p w14:paraId="6A8C2B0A" w14:textId="77777777" w:rsidR="00057D5C" w:rsidRDefault="00E64FF9" w:rsidP="00057D5C">
      <w:pPr>
        <w:pStyle w:val="Body"/>
        <w:rPr>
          <w:lang w:val="en-AU"/>
        </w:rPr>
      </w:pPr>
      <w:r>
        <w:rPr>
          <w:lang w:val="en-AU"/>
        </w:rPr>
        <w:t>JavaScript is</w:t>
      </w:r>
      <w:r w:rsidR="00057D5C">
        <w:rPr>
          <w:lang w:val="en-AU"/>
        </w:rPr>
        <w:t xml:space="preserve"> a</w:t>
      </w:r>
      <w:r>
        <w:rPr>
          <w:lang w:val="en-AU"/>
        </w:rPr>
        <w:t xml:space="preserve"> </w:t>
      </w:r>
    </w:p>
    <w:p w14:paraId="54501398" w14:textId="77777777" w:rsidR="00930430" w:rsidRDefault="00930430" w:rsidP="005963C1">
      <w:pPr>
        <w:pStyle w:val="Body"/>
        <w:numPr>
          <w:ilvl w:val="0"/>
          <w:numId w:val="36"/>
        </w:numPr>
        <w:rPr>
          <w:lang w:val="en-AU"/>
        </w:rPr>
      </w:pPr>
      <w:r>
        <w:rPr>
          <w:lang w:val="en-AU"/>
        </w:rPr>
        <w:t>Lightweight, cross platform, object-oriented</w:t>
      </w:r>
    </w:p>
    <w:p w14:paraId="065D3293" w14:textId="3F58FF89" w:rsidR="00057D5C" w:rsidRDefault="004F7022" w:rsidP="005963C1">
      <w:pPr>
        <w:pStyle w:val="Body"/>
        <w:numPr>
          <w:ilvl w:val="0"/>
          <w:numId w:val="36"/>
        </w:numPr>
        <w:rPr>
          <w:lang w:val="en-AU"/>
        </w:rPr>
      </w:pPr>
      <w:r>
        <w:rPr>
          <w:lang w:val="en-AU"/>
        </w:rPr>
        <w:t>D</w:t>
      </w:r>
      <w:r w:rsidR="00E64FF9">
        <w:rPr>
          <w:lang w:val="en-AU"/>
        </w:rPr>
        <w:t>ynamic</w:t>
      </w:r>
      <w:r>
        <w:rPr>
          <w:lang w:val="en-AU"/>
        </w:rPr>
        <w:t xml:space="preserve"> – compile </w:t>
      </w:r>
      <w:r w:rsidR="007810AF">
        <w:rPr>
          <w:lang w:val="en-AU"/>
        </w:rPr>
        <w:t>just in time – while the browser is loading the JS and just before executing it</w:t>
      </w:r>
      <w:r>
        <w:rPr>
          <w:lang w:val="en-AU"/>
        </w:rPr>
        <w:t xml:space="preserve"> (no compile 1</w:t>
      </w:r>
      <w:r w:rsidRPr="004F7022">
        <w:rPr>
          <w:vertAlign w:val="superscript"/>
          <w:lang w:val="en-AU"/>
        </w:rPr>
        <w:t>st</w:t>
      </w:r>
      <w:r>
        <w:rPr>
          <w:lang w:val="en-AU"/>
        </w:rPr>
        <w:t xml:space="preserve"> and then execute)</w:t>
      </w:r>
      <w:r w:rsidR="00E64FF9">
        <w:rPr>
          <w:lang w:val="en-AU"/>
        </w:rPr>
        <w:t xml:space="preserve">, </w:t>
      </w:r>
    </w:p>
    <w:p w14:paraId="37F48F21" w14:textId="3F76117E" w:rsidR="00057D5C" w:rsidRDefault="00E64FF9" w:rsidP="005963C1">
      <w:pPr>
        <w:pStyle w:val="Body"/>
        <w:numPr>
          <w:ilvl w:val="0"/>
          <w:numId w:val="36"/>
        </w:numPr>
        <w:rPr>
          <w:lang w:val="en-AU"/>
        </w:rPr>
      </w:pPr>
      <w:r>
        <w:rPr>
          <w:lang w:val="en-AU"/>
        </w:rPr>
        <w:t>weakly type</w:t>
      </w:r>
      <w:r w:rsidR="00930430">
        <w:rPr>
          <w:lang w:val="en-AU"/>
        </w:rPr>
        <w:t>d</w:t>
      </w:r>
      <w:r>
        <w:rPr>
          <w:lang w:val="en-AU"/>
        </w:rPr>
        <w:t xml:space="preserve">, </w:t>
      </w:r>
    </w:p>
    <w:p w14:paraId="40AA9037" w14:textId="77777777" w:rsidR="00057D5C" w:rsidRDefault="00E64FF9" w:rsidP="005963C1">
      <w:pPr>
        <w:pStyle w:val="Body"/>
        <w:numPr>
          <w:ilvl w:val="0"/>
          <w:numId w:val="36"/>
        </w:numPr>
        <w:rPr>
          <w:lang w:val="en-AU"/>
        </w:rPr>
      </w:pPr>
      <w:r>
        <w:rPr>
          <w:lang w:val="en-AU"/>
        </w:rPr>
        <w:t xml:space="preserve">prototype-based language with </w:t>
      </w:r>
    </w:p>
    <w:p w14:paraId="17D3CEC3" w14:textId="1D3D8789" w:rsidR="00E64FF9" w:rsidRDefault="00E64FF9" w:rsidP="005963C1">
      <w:pPr>
        <w:pStyle w:val="Body"/>
        <w:numPr>
          <w:ilvl w:val="0"/>
          <w:numId w:val="36"/>
        </w:numPr>
        <w:rPr>
          <w:lang w:val="en-AU"/>
        </w:rPr>
      </w:pPr>
      <w:r>
        <w:rPr>
          <w:lang w:val="en-AU"/>
        </w:rPr>
        <w:t>fir</w:t>
      </w:r>
      <w:r w:rsidR="00057D5C">
        <w:rPr>
          <w:lang w:val="en-AU"/>
        </w:rPr>
        <w:t>st-class functions.</w:t>
      </w:r>
    </w:p>
    <w:p w14:paraId="5C855514" w14:textId="68C41C4C" w:rsidR="007B5F67" w:rsidRDefault="007B5F67" w:rsidP="005963C1">
      <w:pPr>
        <w:pStyle w:val="Body"/>
        <w:numPr>
          <w:ilvl w:val="0"/>
          <w:numId w:val="36"/>
        </w:numPr>
        <w:rPr>
          <w:lang w:val="en-AU"/>
        </w:rPr>
      </w:pPr>
      <w:r>
        <w:rPr>
          <w:rStyle w:val="ilfuvd"/>
          <w:b/>
          <w:bCs/>
        </w:rPr>
        <w:t>Javascript</w:t>
      </w:r>
      <w:r>
        <w:rPr>
          <w:rStyle w:val="ilfuvd"/>
        </w:rPr>
        <w:t xml:space="preserve"> is </w:t>
      </w:r>
      <w:r w:rsidRPr="007B5F67">
        <w:rPr>
          <w:rStyle w:val="ilfuvd"/>
          <w:color w:val="0000CC"/>
        </w:rPr>
        <w:t>always pass by value</w:t>
      </w:r>
      <w:r>
        <w:rPr>
          <w:rStyle w:val="ilfuvd"/>
        </w:rPr>
        <w:t xml:space="preserve">, but when a variable refers to an </w:t>
      </w:r>
      <w:r>
        <w:rPr>
          <w:rStyle w:val="ilfuvd"/>
          <w:b/>
          <w:bCs/>
        </w:rPr>
        <w:t>object</w:t>
      </w:r>
      <w:r>
        <w:rPr>
          <w:rStyle w:val="ilfuvd"/>
        </w:rPr>
        <w:t xml:space="preserve"> (including arrays), the "value" is a </w:t>
      </w:r>
      <w:r w:rsidRPr="00893059">
        <w:rPr>
          <w:rStyle w:val="ilfuvd"/>
          <w:b/>
          <w:bCs/>
          <w:color w:val="0000CC"/>
        </w:rPr>
        <w:t>reference</w:t>
      </w:r>
      <w:r w:rsidRPr="00893059">
        <w:rPr>
          <w:rStyle w:val="ilfuvd"/>
          <w:color w:val="0000CC"/>
        </w:rPr>
        <w:t xml:space="preserve"> to the </w:t>
      </w:r>
      <w:r w:rsidRPr="00893059">
        <w:rPr>
          <w:rStyle w:val="ilfuvd"/>
          <w:b/>
          <w:bCs/>
          <w:color w:val="0000CC"/>
        </w:rPr>
        <w:t>object</w:t>
      </w:r>
      <w:r>
        <w:rPr>
          <w:rStyle w:val="ilfuvd"/>
        </w:rPr>
        <w:t xml:space="preserve">. Changing the value of a variable never changes the underlying primitive or </w:t>
      </w:r>
      <w:r>
        <w:rPr>
          <w:rStyle w:val="ilfuvd"/>
          <w:b/>
          <w:bCs/>
        </w:rPr>
        <w:t>object</w:t>
      </w:r>
      <w:r>
        <w:rPr>
          <w:rStyle w:val="ilfuvd"/>
        </w:rPr>
        <w:t xml:space="preserve">, it just points the variable to a new primitive or </w:t>
      </w:r>
      <w:r>
        <w:rPr>
          <w:rStyle w:val="ilfuvd"/>
          <w:b/>
          <w:bCs/>
        </w:rPr>
        <w:t>object</w:t>
      </w:r>
      <w:r>
        <w:rPr>
          <w:rStyle w:val="ilfuvd"/>
        </w:rPr>
        <w:t>.</w:t>
      </w:r>
    </w:p>
    <w:p w14:paraId="0FB62144" w14:textId="279A9D2C" w:rsidR="00057D5C" w:rsidRDefault="00057D5C" w:rsidP="00E64FF9">
      <w:pPr>
        <w:pStyle w:val="Body"/>
        <w:rPr>
          <w:lang w:val="en-AU"/>
        </w:rPr>
      </w:pPr>
      <w:r>
        <w:rPr>
          <w:lang w:val="en-AU"/>
        </w:rPr>
        <w:t>JavaScript == ECMAScript == Jscript</w:t>
      </w:r>
    </w:p>
    <w:p w14:paraId="3A78EF3A" w14:textId="3065FBA4" w:rsidR="00057D5C" w:rsidRDefault="00057D5C" w:rsidP="00E64FF9">
      <w:pPr>
        <w:pStyle w:val="Body"/>
        <w:rPr>
          <w:lang w:val="en-AU"/>
        </w:rPr>
      </w:pPr>
      <w:r>
        <w:rPr>
          <w:lang w:val="en-AU"/>
        </w:rPr>
        <w:t>JavaScript != Document Object Model (DOM)</w:t>
      </w:r>
    </w:p>
    <w:p w14:paraId="53738D5B" w14:textId="4C2E91D7" w:rsidR="00B36994" w:rsidRDefault="00B36994" w:rsidP="00E64FF9">
      <w:pPr>
        <w:pStyle w:val="Body"/>
        <w:rPr>
          <w:lang w:val="en-AU"/>
        </w:rPr>
      </w:pPr>
      <w:r>
        <w:t xml:space="preserve">ECMAScript is a standardized version of JavaScript with the goal of unifying the language's specifications and features. As all major browsers and JavaScript-runtimes follow this specification, the term </w:t>
      </w:r>
      <w:r>
        <w:rPr>
          <w:i/>
          <w:iCs/>
        </w:rPr>
        <w:t>ECMAScript</w:t>
      </w:r>
      <w:r>
        <w:t xml:space="preserve"> is interchangeable with the term </w:t>
      </w:r>
      <w:r>
        <w:rPr>
          <w:i/>
          <w:iCs/>
        </w:rPr>
        <w:t>JavaScript</w:t>
      </w:r>
      <w:r>
        <w:t>.</w:t>
      </w:r>
    </w:p>
    <w:p w14:paraId="36AE4720" w14:textId="567F0AC3" w:rsidR="00057D5C" w:rsidRPr="00E64FF9" w:rsidRDefault="00D32F83" w:rsidP="00E64FF9">
      <w:pPr>
        <w:pStyle w:val="Body"/>
        <w:rPr>
          <w:lang w:val="en-AU"/>
        </w:rPr>
      </w:pPr>
      <w:r>
        <w:t>The most recent standardized version is called ECMAScript 6 (ES6), released in 2015.</w:t>
      </w:r>
    </w:p>
    <w:p w14:paraId="45662015" w14:textId="24CAFD7C" w:rsidR="00747968" w:rsidRDefault="008F3014" w:rsidP="008F3014">
      <w:pPr>
        <w:pStyle w:val="Heading2"/>
      </w:pPr>
      <w:bookmarkStart w:id="3" w:name="_Toc38262323"/>
      <w:r>
        <w:t>Additional resources</w:t>
      </w:r>
      <w:bookmarkEnd w:id="3"/>
    </w:p>
    <w:p w14:paraId="1A6B3832" w14:textId="6CDE0459" w:rsidR="008F3014" w:rsidRDefault="00B10D68" w:rsidP="008F3014">
      <w:pPr>
        <w:pStyle w:val="Body"/>
      </w:pPr>
      <w:hyperlink r:id="rId6" w:history="1">
        <w:r w:rsidR="008F3014" w:rsidRPr="005C6A75">
          <w:rPr>
            <w:rStyle w:val="Hyperlink"/>
          </w:rPr>
          <w:t>https://github.com/jonasschmedtmann/complete-javascript-course</w:t>
        </w:r>
      </w:hyperlink>
      <w:r w:rsidR="008F3014">
        <w:t xml:space="preserve"> </w:t>
      </w:r>
    </w:p>
    <w:p w14:paraId="1C59C73D" w14:textId="5B9D763C" w:rsidR="00C87F7F" w:rsidRPr="008F3014" w:rsidRDefault="00B10D68" w:rsidP="008F3014">
      <w:pPr>
        <w:pStyle w:val="Body"/>
      </w:pPr>
      <w:hyperlink r:id="rId7" w:history="1">
        <w:r w:rsidR="00C87F7F" w:rsidRPr="005C6A75">
          <w:rPr>
            <w:rStyle w:val="Hyperlink"/>
          </w:rPr>
          <w:t>http://codingheroes.io/resources/</w:t>
        </w:r>
      </w:hyperlink>
      <w:r w:rsidR="00C87F7F">
        <w:t xml:space="preserve"> </w:t>
      </w:r>
    </w:p>
    <w:p w14:paraId="40B97CBD" w14:textId="042BE773" w:rsidR="00226B65" w:rsidRDefault="00226B65" w:rsidP="00DD7FF6">
      <w:pPr>
        <w:pStyle w:val="Heading1"/>
      </w:pPr>
      <w:bookmarkStart w:id="4" w:name="_Toc38262324"/>
      <w:r>
        <w:lastRenderedPageBreak/>
        <w:t>Style Guide</w:t>
      </w:r>
      <w:bookmarkEnd w:id="4"/>
    </w:p>
    <w:p w14:paraId="6FC71D88" w14:textId="77777777" w:rsidR="00923CD2" w:rsidRDefault="00923CD2" w:rsidP="00AB2E9A">
      <w:pPr>
        <w:pStyle w:val="Body"/>
      </w:pPr>
      <w:r>
        <w:t xml:space="preserve">The </w:t>
      </w:r>
      <w:hyperlink r:id="rId8" w:tgtFrame="_blank" w:history="1">
        <w:r>
          <w:rPr>
            <w:rStyle w:val="Hyperlink"/>
            <w:rFonts w:eastAsia="Calibri"/>
          </w:rPr>
          <w:t>Mozilla Developer Network (MDN)</w:t>
        </w:r>
      </w:hyperlink>
      <w:r>
        <w:t xml:space="preserve"> is a fantastic resource for all things web and </w:t>
      </w:r>
      <w:hyperlink r:id="rId9" w:tgtFrame="_blank" w:history="1">
        <w:r>
          <w:rPr>
            <w:rStyle w:val="Hyperlink"/>
            <w:rFonts w:eastAsia="Calibri"/>
          </w:rPr>
          <w:t>JavaScript</w:t>
        </w:r>
      </w:hyperlink>
    </w:p>
    <w:p w14:paraId="44C4E5BD" w14:textId="77777777" w:rsidR="00923CD2" w:rsidRDefault="00923CD2" w:rsidP="00AB2E9A">
      <w:pPr>
        <w:pStyle w:val="Body"/>
      </w:pPr>
      <w:r w:rsidRPr="00317EAB">
        <w:rPr>
          <w:highlight w:val="yellow"/>
        </w:rPr>
        <w:t>Style Guide:</w:t>
      </w:r>
      <w:r>
        <w:t xml:space="preserve"> </w:t>
      </w:r>
      <w:hyperlink r:id="rId10" w:history="1">
        <w:r w:rsidRPr="008152AE">
          <w:rPr>
            <w:rStyle w:val="Hyperlink"/>
            <w:rFonts w:eastAsia="Calibri"/>
          </w:rPr>
          <w:t>https://google.github.io/styleguide/javascriptguide.xml</w:t>
        </w:r>
      </w:hyperlink>
      <w:r>
        <w:t xml:space="preserve"> </w:t>
      </w:r>
    </w:p>
    <w:p w14:paraId="5AD99DA6" w14:textId="25BFDF99" w:rsidR="003E3133" w:rsidRPr="00626C1E" w:rsidRDefault="003E3133" w:rsidP="00965845">
      <w:pPr>
        <w:pStyle w:val="Body"/>
        <w:numPr>
          <w:ilvl w:val="0"/>
          <w:numId w:val="36"/>
        </w:numPr>
        <w:rPr>
          <w:rStyle w:val="CodeChar"/>
          <w:rFonts w:ascii="Palatino Linotype" w:eastAsia="Times New Roman" w:hAnsi="Palatino Linotype" w:cs="Times New Roman"/>
          <w:color w:val="auto"/>
          <w:shd w:val="clear" w:color="auto" w:fill="auto"/>
        </w:rPr>
      </w:pPr>
      <w:r>
        <w:t>Variable</w:t>
      </w:r>
      <w:r w:rsidR="00626C1E">
        <w:t xml:space="preserve">, function </w:t>
      </w:r>
      <w:r>
        <w:t xml:space="preserve">names: </w:t>
      </w:r>
      <w:r w:rsidRPr="003E3133">
        <w:rPr>
          <w:rStyle w:val="CodeChar"/>
        </w:rPr>
        <w:t>camelCase</w:t>
      </w:r>
    </w:p>
    <w:p w14:paraId="76940235" w14:textId="0E168DB9" w:rsidR="00626C1E" w:rsidRPr="00301256" w:rsidRDefault="00626C1E" w:rsidP="00626C1E">
      <w:pPr>
        <w:pStyle w:val="Body"/>
        <w:numPr>
          <w:ilvl w:val="0"/>
          <w:numId w:val="36"/>
        </w:numPr>
        <w:rPr>
          <w:rStyle w:val="CodeChar"/>
          <w:rFonts w:ascii="Palatino Linotype" w:eastAsia="Times New Roman" w:hAnsi="Palatino Linotype" w:cs="Times New Roman"/>
          <w:color w:val="auto"/>
          <w:shd w:val="clear" w:color="auto" w:fill="auto"/>
        </w:rPr>
      </w:pPr>
      <w:r>
        <w:rPr>
          <w:rStyle w:val="CodeChar"/>
          <w:rFonts w:ascii="Palatino Linotype" w:eastAsia="Times New Roman" w:hAnsi="Palatino Linotype" w:cs="Times New Roman"/>
          <w:color w:val="auto"/>
          <w:shd w:val="clear" w:color="auto" w:fill="auto"/>
        </w:rPr>
        <w:t xml:space="preserve">Files/modules names:  </w:t>
      </w:r>
      <w:r w:rsidRPr="00626C1E">
        <w:rPr>
          <w:rStyle w:val="CodeChar"/>
        </w:rPr>
        <w:t>lower_case_with_underscore.js</w:t>
      </w:r>
    </w:p>
    <w:p w14:paraId="1247A1A4" w14:textId="7E26AA3C" w:rsidR="00301256" w:rsidRPr="00965845" w:rsidRDefault="00301256" w:rsidP="00626C1E">
      <w:pPr>
        <w:pStyle w:val="Body"/>
        <w:numPr>
          <w:ilvl w:val="0"/>
          <w:numId w:val="36"/>
        </w:numPr>
        <w:rPr>
          <w:rStyle w:val="CodeChar"/>
          <w:rFonts w:ascii="Palatino Linotype" w:eastAsia="Times New Roman" w:hAnsi="Palatino Linotype" w:cs="Times New Roman"/>
          <w:color w:val="auto"/>
          <w:shd w:val="clear" w:color="auto" w:fill="auto"/>
        </w:rPr>
      </w:pPr>
      <w:r>
        <w:rPr>
          <w:rStyle w:val="CodeChar"/>
          <w:rFonts w:ascii="Palatino Linotype" w:eastAsia="Times New Roman" w:hAnsi="Palatino Linotype" w:cs="Times New Roman"/>
          <w:color w:val="auto"/>
          <w:shd w:val="clear" w:color="auto" w:fill="auto"/>
        </w:rPr>
        <w:t>const IN_ALL_CAPITALS</w:t>
      </w:r>
    </w:p>
    <w:p w14:paraId="751B734B" w14:textId="6FAFE280" w:rsidR="00965845" w:rsidRDefault="00965845" w:rsidP="00965845">
      <w:pPr>
        <w:pStyle w:val="Body"/>
        <w:numPr>
          <w:ilvl w:val="0"/>
          <w:numId w:val="36"/>
        </w:numPr>
      </w:pPr>
      <w:r w:rsidRPr="000E44DD">
        <w:rPr>
          <w:highlight w:val="yellow"/>
        </w:rPr>
        <w:t>“use strict”; - as the 1</w:t>
      </w:r>
      <w:r w:rsidRPr="000E44DD">
        <w:rPr>
          <w:highlight w:val="yellow"/>
          <w:vertAlign w:val="superscript"/>
        </w:rPr>
        <w:t>st</w:t>
      </w:r>
      <w:r w:rsidRPr="000E44DD">
        <w:rPr>
          <w:highlight w:val="yellow"/>
        </w:rPr>
        <w:t xml:space="preserve"> line in every file!!</w:t>
      </w:r>
    </w:p>
    <w:p w14:paraId="49912AF5" w14:textId="3E5E8361" w:rsidR="00965845" w:rsidRDefault="00965845" w:rsidP="00965845">
      <w:pPr>
        <w:pStyle w:val="Body"/>
        <w:numPr>
          <w:ilvl w:val="0"/>
          <w:numId w:val="36"/>
        </w:numPr>
      </w:pPr>
      <w:r>
        <w:t>Use let or const. Never var!</w:t>
      </w:r>
    </w:p>
    <w:p w14:paraId="4C2ECA35" w14:textId="52AB304F" w:rsidR="00923CD2" w:rsidRDefault="00923CD2" w:rsidP="00965845">
      <w:pPr>
        <w:pStyle w:val="Body"/>
        <w:numPr>
          <w:ilvl w:val="0"/>
          <w:numId w:val="36"/>
        </w:numPr>
      </w:pPr>
      <w:r>
        <w:t>Always use ‘;’ at the end of java script command.</w:t>
      </w:r>
    </w:p>
    <w:p w14:paraId="0C692BC8" w14:textId="7DFB2BB2" w:rsidR="000E44DD" w:rsidRDefault="000E44DD" w:rsidP="00965845">
      <w:pPr>
        <w:pStyle w:val="Body"/>
        <w:numPr>
          <w:ilvl w:val="0"/>
          <w:numId w:val="36"/>
        </w:numPr>
      </w:pPr>
      <w:r>
        <w:t>Prefer // to /*..*/ for comments!</w:t>
      </w:r>
    </w:p>
    <w:p w14:paraId="27C84CFE" w14:textId="1C76BB9E" w:rsidR="000E44DD" w:rsidRDefault="00E10A42" w:rsidP="00E10A42">
      <w:pPr>
        <w:pStyle w:val="Heading2"/>
      </w:pPr>
      <w:bookmarkStart w:id="5" w:name="_Toc38262325"/>
      <w:r>
        <w:t>Linter</w:t>
      </w:r>
      <w:bookmarkEnd w:id="5"/>
    </w:p>
    <w:p w14:paraId="12086E13" w14:textId="6C0B0F9E" w:rsidR="00EE3724" w:rsidRPr="00EE3724" w:rsidRDefault="007F0C73" w:rsidP="007F0C73">
      <w:pPr>
        <w:pStyle w:val="Heading3"/>
      </w:pPr>
      <w:bookmarkStart w:id="6" w:name="_Toc38262326"/>
      <w:r>
        <w:t>JSLint</w:t>
      </w:r>
      <w:bookmarkEnd w:id="6"/>
    </w:p>
    <w:p w14:paraId="7CC272F3" w14:textId="644478FE" w:rsidR="0095625B" w:rsidRPr="0095625B" w:rsidRDefault="00B10D68" w:rsidP="0095625B">
      <w:pPr>
        <w:pStyle w:val="Body"/>
      </w:pPr>
      <w:hyperlink r:id="rId11" w:history="1">
        <w:r w:rsidR="0095625B" w:rsidRPr="00FE7422">
          <w:rPr>
            <w:rStyle w:val="Hyperlink"/>
          </w:rPr>
          <w:t>http://jslint.com/help.html</w:t>
        </w:r>
      </w:hyperlink>
      <w:r w:rsidR="0095625B">
        <w:t xml:space="preserve"> </w:t>
      </w:r>
    </w:p>
    <w:p w14:paraId="0892633C" w14:textId="2B54BFF7" w:rsidR="00E10A42" w:rsidRDefault="00E42AEE" w:rsidP="00E10A42">
      <w:pPr>
        <w:pStyle w:val="Body"/>
      </w:pPr>
      <w:r>
        <w:t>The most common JS linter is jslint.</w:t>
      </w:r>
    </w:p>
    <w:p w14:paraId="6D5530C2" w14:textId="081E83F8" w:rsidR="00E42AEE" w:rsidRDefault="00E42AEE" w:rsidP="00E10A42">
      <w:pPr>
        <w:pStyle w:val="Body"/>
      </w:pPr>
      <w:r>
        <w:t>To install:</w:t>
      </w:r>
    </w:p>
    <w:p w14:paraId="15B97B34" w14:textId="2799CEE1" w:rsidR="00E42AEE" w:rsidRPr="00E10A42" w:rsidRDefault="00E42AEE" w:rsidP="00E10A42">
      <w:pPr>
        <w:pStyle w:val="Body"/>
      </w:pPr>
      <w:r w:rsidRPr="001A63D1">
        <w:rPr>
          <w:rStyle w:val="CodeChar"/>
        </w:rPr>
        <w:t>npm install -g jslint</w:t>
      </w:r>
    </w:p>
    <w:p w14:paraId="235ADC6E" w14:textId="7D02EA8A" w:rsidR="00923CD2" w:rsidRDefault="00E42AEE" w:rsidP="007F0C73">
      <w:pPr>
        <w:pStyle w:val="Heading4"/>
      </w:pPr>
      <w:bookmarkStart w:id="7" w:name="_Toc38262327"/>
      <w:r>
        <w:t>Flags</w:t>
      </w:r>
      <w:bookmarkEnd w:id="7"/>
    </w:p>
    <w:p w14:paraId="7A14EC21" w14:textId="04CD0AFB" w:rsidR="00E42AEE" w:rsidRDefault="00E42AEE" w:rsidP="00E42AEE">
      <w:pPr>
        <w:pStyle w:val="Body"/>
      </w:pPr>
      <w:r>
        <w:t>To control the jslint behavior, add the following at the start of your files:</w:t>
      </w:r>
    </w:p>
    <w:p w14:paraId="492AEBB1" w14:textId="39BF5824" w:rsidR="00E42AEE" w:rsidRDefault="00E42AEE" w:rsidP="00E42AEE">
      <w:pPr>
        <w:pStyle w:val="Body"/>
        <w:numPr>
          <w:ilvl w:val="0"/>
          <w:numId w:val="36"/>
        </w:numPr>
      </w:pPr>
      <w:r>
        <w:t>Allow console outputs (console.log):</w:t>
      </w:r>
    </w:p>
    <w:p w14:paraId="6E1FF30E" w14:textId="57B151A6" w:rsidR="00E42AEE" w:rsidRDefault="00E42AEE" w:rsidP="00E42AEE">
      <w:pPr>
        <w:pStyle w:val="Code"/>
        <w:ind w:left="1778"/>
        <w:rPr>
          <w:lang w:eastAsia="en-AU"/>
        </w:rPr>
      </w:pPr>
      <w:r w:rsidRPr="00E42AEE">
        <w:rPr>
          <w:lang w:eastAsia="en-AU"/>
        </w:rPr>
        <w:t>/*jslint devel: true */</w:t>
      </w:r>
    </w:p>
    <w:p w14:paraId="48963AC6" w14:textId="4C69AE23" w:rsidR="0004648A" w:rsidRDefault="0004648A" w:rsidP="0004648A">
      <w:pPr>
        <w:pStyle w:val="Body"/>
        <w:ind w:left="1756" w:firstLine="22"/>
        <w:rPr>
          <w:lang w:eastAsia="en-AU"/>
        </w:rPr>
      </w:pPr>
      <w:r w:rsidRPr="0004648A">
        <w:rPr>
          <w:b/>
          <w:bCs/>
          <w:u w:val="single"/>
          <w:lang w:eastAsia="en-AU"/>
        </w:rPr>
        <w:t>NOTE:</w:t>
      </w:r>
      <w:r>
        <w:rPr>
          <w:lang w:eastAsia="en-AU"/>
        </w:rPr>
        <w:t xml:space="preserve"> Make sure to remove this from production code!!</w:t>
      </w:r>
    </w:p>
    <w:p w14:paraId="66D46296" w14:textId="1D877917" w:rsidR="00E42AEE" w:rsidRPr="00E42AEE" w:rsidRDefault="00E42AEE" w:rsidP="00E42AEE">
      <w:pPr>
        <w:pStyle w:val="Body"/>
        <w:numPr>
          <w:ilvl w:val="0"/>
          <w:numId w:val="36"/>
        </w:numPr>
        <w:rPr>
          <w:lang w:eastAsia="en-AU"/>
        </w:rPr>
      </w:pPr>
      <w:r>
        <w:rPr>
          <w:lang w:eastAsia="en-AU"/>
        </w:rPr>
        <w:t>Allow whitespcaes at the end of the line:</w:t>
      </w:r>
    </w:p>
    <w:p w14:paraId="5ABC4C6E" w14:textId="7F6319C7" w:rsidR="00E42AEE" w:rsidRDefault="00E42AEE" w:rsidP="00E42AEE">
      <w:pPr>
        <w:pStyle w:val="Code"/>
        <w:ind w:left="1778"/>
        <w:rPr>
          <w:lang w:eastAsia="en-AU"/>
        </w:rPr>
      </w:pPr>
      <w:r w:rsidRPr="00E42AEE">
        <w:rPr>
          <w:lang w:eastAsia="en-AU"/>
        </w:rPr>
        <w:t>/*jslint white:true */</w:t>
      </w:r>
    </w:p>
    <w:p w14:paraId="17E0F163" w14:textId="4ECCFA2F" w:rsidR="007F0C73" w:rsidRDefault="007F0C73" w:rsidP="007F0C73">
      <w:pPr>
        <w:pStyle w:val="Heading3"/>
        <w:rPr>
          <w:lang w:eastAsia="en-AU"/>
        </w:rPr>
      </w:pPr>
      <w:bookmarkStart w:id="8" w:name="_Toc38262328"/>
      <w:r>
        <w:rPr>
          <w:lang w:eastAsia="en-AU"/>
        </w:rPr>
        <w:t>ESLint</w:t>
      </w:r>
      <w:bookmarkEnd w:id="8"/>
    </w:p>
    <w:p w14:paraId="28A6C60D" w14:textId="262D0BDA" w:rsidR="007F0C73" w:rsidRDefault="007F0C73" w:rsidP="007F0C73">
      <w:pPr>
        <w:pStyle w:val="Body"/>
        <w:rPr>
          <w:lang w:eastAsia="en-AU"/>
        </w:rPr>
      </w:pPr>
      <w:r>
        <w:rPr>
          <w:lang w:eastAsia="en-AU"/>
        </w:rPr>
        <w:t>Allow better customization of all the rules used by the linter. This is more flexible than JSLint.</w:t>
      </w:r>
      <w:r w:rsidR="00EF084B">
        <w:rPr>
          <w:lang w:eastAsia="en-AU"/>
        </w:rPr>
        <w:br/>
        <w:t>ESLint recommend installing it locally, at each project.</w:t>
      </w:r>
    </w:p>
    <w:p w14:paraId="0FE238CC" w14:textId="5812BBC0" w:rsidR="007F0C73" w:rsidRDefault="007F0C73" w:rsidP="00A9085B">
      <w:pPr>
        <w:pStyle w:val="Heading5"/>
      </w:pPr>
      <w:bookmarkStart w:id="9" w:name="_Toc38262329"/>
      <w:r>
        <w:t>Install:</w:t>
      </w:r>
      <w:bookmarkEnd w:id="9"/>
    </w:p>
    <w:p w14:paraId="61B98CCA" w14:textId="3579B956" w:rsidR="007F0C73" w:rsidRPr="007F0C73" w:rsidRDefault="007F0C73" w:rsidP="009A220F">
      <w:pPr>
        <w:pStyle w:val="Code"/>
        <w:ind w:left="1417"/>
        <w:rPr>
          <w:lang w:eastAsia="en-AU" w:bidi="ar-SA"/>
        </w:rPr>
      </w:pPr>
      <w:r>
        <w:rPr>
          <w:lang w:eastAsia="en-AU" w:bidi="ar-SA"/>
        </w:rPr>
        <w:t>npm install eslint</w:t>
      </w:r>
      <w:r w:rsidR="009A220F">
        <w:rPr>
          <w:lang w:eastAsia="en-AU" w:bidi="ar-SA"/>
        </w:rPr>
        <w:t xml:space="preserve"> –save-dev</w:t>
      </w:r>
    </w:p>
    <w:p w14:paraId="7A097677" w14:textId="1D55C67E" w:rsidR="007F0C73" w:rsidRDefault="007F0C73" w:rsidP="00A9085B">
      <w:pPr>
        <w:pStyle w:val="Heading5"/>
      </w:pPr>
      <w:bookmarkStart w:id="10" w:name="_Toc38262330"/>
      <w:r>
        <w:t>Configure</w:t>
      </w:r>
      <w:bookmarkEnd w:id="10"/>
    </w:p>
    <w:p w14:paraId="7EAC8A24" w14:textId="4667981B" w:rsidR="007F0C73" w:rsidRPr="007F0C73" w:rsidRDefault="007F0C73" w:rsidP="001C2AC5">
      <w:pPr>
        <w:pStyle w:val="Body"/>
        <w:numPr>
          <w:ilvl w:val="0"/>
          <w:numId w:val="43"/>
        </w:numPr>
        <w:rPr>
          <w:lang w:eastAsia="en-AU" w:bidi="ar-SA"/>
        </w:rPr>
      </w:pPr>
      <w:r>
        <w:rPr>
          <w:lang w:eastAsia="en-AU" w:bidi="ar-SA"/>
        </w:rPr>
        <w:t xml:space="preserve">create a configuration file: </w:t>
      </w:r>
      <w:r w:rsidR="00970B91">
        <w:rPr>
          <w:lang w:eastAsia="en-AU" w:bidi="ar-SA"/>
        </w:rPr>
        <w:br/>
      </w:r>
      <w:r w:rsidRPr="007F0C73">
        <w:rPr>
          <w:rStyle w:val="CodeChar"/>
        </w:rPr>
        <w:t>eslint --init</w:t>
      </w:r>
    </w:p>
    <w:p w14:paraId="0C2998CB" w14:textId="6938DB25" w:rsidR="00DE30D8" w:rsidRDefault="00DE30D8" w:rsidP="00944066">
      <w:pPr>
        <w:pStyle w:val="Heading1"/>
      </w:pPr>
      <w:bookmarkStart w:id="11" w:name="_Toc38262331"/>
      <w:r>
        <w:lastRenderedPageBreak/>
        <w:t>Running In the DOM</w:t>
      </w:r>
      <w:bookmarkEnd w:id="11"/>
    </w:p>
    <w:p w14:paraId="453C0DE8" w14:textId="230DF39A" w:rsidR="00DE30D8" w:rsidRDefault="00DE30D8" w:rsidP="00DE30D8">
      <w:pPr>
        <w:pStyle w:val="Body"/>
      </w:pPr>
      <w:r>
        <w:t>When we have the following HTML:</w:t>
      </w:r>
    </w:p>
    <w:p w14:paraId="694721D3" w14:textId="361BC4DE" w:rsidR="00DE30D8" w:rsidRDefault="00DE30D8" w:rsidP="00DE30D8">
      <w:pPr>
        <w:pStyle w:val="Body"/>
      </w:pPr>
      <w:r>
        <w:rPr>
          <w:noProof/>
        </w:rPr>
        <w:drawing>
          <wp:inline distT="0" distB="0" distL="0" distR="0" wp14:anchorId="625C442D" wp14:editId="190FFA8D">
            <wp:extent cx="4463551" cy="23717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3122" cy="2376811"/>
                    </a:xfrm>
                    <a:prstGeom prst="rect">
                      <a:avLst/>
                    </a:prstGeom>
                  </pic:spPr>
                </pic:pic>
              </a:graphicData>
            </a:graphic>
          </wp:inline>
        </w:drawing>
      </w:r>
    </w:p>
    <w:p w14:paraId="32167832" w14:textId="401A2E9A" w:rsidR="00DE30D8" w:rsidRPr="00DE30D8" w:rsidRDefault="00DE30D8" w:rsidP="00DE30D8">
      <w:pPr>
        <w:pStyle w:val="Body"/>
      </w:pPr>
      <w:r>
        <w:t>What actually happens when we do to its site:</w:t>
      </w:r>
    </w:p>
    <w:p w14:paraId="2D550AAF" w14:textId="36F146EB" w:rsidR="00DE30D8" w:rsidRDefault="00256439" w:rsidP="00DE30D8">
      <w:pPr>
        <w:pStyle w:val="Body"/>
      </w:pPr>
      <w:r>
        <w:rPr>
          <w:noProof/>
        </w:rPr>
        <w:drawing>
          <wp:inline distT="0" distB="0" distL="0" distR="0" wp14:anchorId="613A7EC2" wp14:editId="71161051">
            <wp:extent cx="5393479" cy="4103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8267" cy="4107013"/>
                    </a:xfrm>
                    <a:prstGeom prst="rect">
                      <a:avLst/>
                    </a:prstGeom>
                  </pic:spPr>
                </pic:pic>
              </a:graphicData>
            </a:graphic>
          </wp:inline>
        </w:drawing>
      </w:r>
    </w:p>
    <w:p w14:paraId="122FAA8A" w14:textId="37E89A2B" w:rsidR="00ED3B10" w:rsidRDefault="00ED3B10" w:rsidP="00DE30D8">
      <w:pPr>
        <w:pStyle w:val="Body"/>
      </w:pPr>
    </w:p>
    <w:p w14:paraId="2BF8F5F8" w14:textId="1AD2FD66" w:rsidR="00DE30D8" w:rsidRDefault="00ED3B10" w:rsidP="005963C1">
      <w:pPr>
        <w:pStyle w:val="Body"/>
        <w:numPr>
          <w:ilvl w:val="0"/>
          <w:numId w:val="34"/>
        </w:numPr>
      </w:pPr>
      <w:r>
        <w:t>The browser sends an http request to the server</w:t>
      </w:r>
    </w:p>
    <w:p w14:paraId="2B4FEC94" w14:textId="63CAEBF2" w:rsidR="00ED3B10" w:rsidRDefault="00ED3B10" w:rsidP="005963C1">
      <w:pPr>
        <w:pStyle w:val="Body"/>
        <w:numPr>
          <w:ilvl w:val="0"/>
          <w:numId w:val="34"/>
        </w:numPr>
      </w:pPr>
      <w:r>
        <w:t>The server returns the html as a string</w:t>
      </w:r>
    </w:p>
    <w:p w14:paraId="7ACA96E6" w14:textId="27BE6FD3" w:rsidR="00ED3B10" w:rsidRDefault="00ED3B10" w:rsidP="005963C1">
      <w:pPr>
        <w:pStyle w:val="Body"/>
        <w:numPr>
          <w:ilvl w:val="0"/>
          <w:numId w:val="34"/>
        </w:numPr>
      </w:pPr>
      <w:r>
        <w:t>The browser pass it off to its web engine to process the html and build the DOM objects from it (documentElement etc)</w:t>
      </w:r>
    </w:p>
    <w:p w14:paraId="730ED39D" w14:textId="36233B84" w:rsidR="00ED3B10" w:rsidRDefault="00ED3B10" w:rsidP="005963C1">
      <w:pPr>
        <w:pStyle w:val="Body"/>
        <w:numPr>
          <w:ilvl w:val="0"/>
          <w:numId w:val="34"/>
        </w:numPr>
      </w:pPr>
      <w:r>
        <w:lastRenderedPageBreak/>
        <w:t>When it see the java script, it will pass it to the JS engine (e.g. V8).</w:t>
      </w:r>
      <w:r w:rsidR="00134F10">
        <w:br/>
        <w:t>NOTE: The browser hangs the processing of the page while it waits for the JS engine to process the script!</w:t>
      </w:r>
    </w:p>
    <w:p w14:paraId="3AF60CDA" w14:textId="31A3918B" w:rsidR="00ED3B10" w:rsidRDefault="00ED3B10" w:rsidP="005963C1">
      <w:pPr>
        <w:pStyle w:val="Body"/>
        <w:numPr>
          <w:ilvl w:val="0"/>
          <w:numId w:val="34"/>
        </w:numPr>
      </w:pPr>
      <w:r>
        <w:t>The JS engine will tokenize and parse the script (i.e. ‘compile’ it to byte code) and execute it.</w:t>
      </w:r>
    </w:p>
    <w:p w14:paraId="6B133E09" w14:textId="503DD08F" w:rsidR="00ED3B10" w:rsidRDefault="00ED3B10" w:rsidP="005963C1">
      <w:pPr>
        <w:pStyle w:val="Body"/>
        <w:numPr>
          <w:ilvl w:val="0"/>
          <w:numId w:val="34"/>
        </w:numPr>
      </w:pPr>
      <w:r>
        <w:t>After the JS  Engine has finished, it will return control to the DOM to keep parsing the html.</w:t>
      </w:r>
    </w:p>
    <w:p w14:paraId="6E76D397" w14:textId="65DBA602" w:rsidR="00256439" w:rsidRDefault="00256439" w:rsidP="005963C1">
      <w:pPr>
        <w:pStyle w:val="Body"/>
        <w:numPr>
          <w:ilvl w:val="0"/>
          <w:numId w:val="34"/>
        </w:numPr>
      </w:pPr>
      <w:r>
        <w:t>The DomContentReady will run only after the DOM finished processing the whole body of the html (after the &lt;/body&gt;</w:t>
      </w:r>
    </w:p>
    <w:p w14:paraId="6502E45D" w14:textId="77A13E49" w:rsidR="00A12777" w:rsidRDefault="00A12777" w:rsidP="00CE4702">
      <w:pPr>
        <w:pStyle w:val="Heading2"/>
      </w:pPr>
      <w:bookmarkStart w:id="12" w:name="_Toc38262332"/>
      <w:r>
        <w:t>Event Handlers</w:t>
      </w:r>
      <w:bookmarkEnd w:id="12"/>
    </w:p>
    <w:p w14:paraId="7FDF6B7B" w14:textId="74152E96" w:rsidR="00A12777" w:rsidRDefault="00A12777" w:rsidP="00A12777">
      <w:pPr>
        <w:pStyle w:val="Body"/>
      </w:pPr>
      <w:r>
        <w:t>To add an event handle to elements:</w:t>
      </w:r>
    </w:p>
    <w:p w14:paraId="1666BA40" w14:textId="6FC6BDFF" w:rsidR="00A12777" w:rsidRPr="00A12777" w:rsidRDefault="00A12777" w:rsidP="00A12777">
      <w:pPr>
        <w:pStyle w:val="Code"/>
        <w:ind w:left="1418"/>
        <w:rPr>
          <w:szCs w:val="20"/>
        </w:rPr>
      </w:pPr>
      <w:r>
        <w:rPr>
          <w:szCs w:val="20"/>
        </w:rPr>
        <w:t>l</w:t>
      </w:r>
      <w:r w:rsidRPr="00A12777">
        <w:rPr>
          <w:szCs w:val="20"/>
        </w:rPr>
        <w:t>et element = Document.getElement</w:t>
      </w:r>
      <w:r w:rsidR="0027611D">
        <w:rPr>
          <w:szCs w:val="20"/>
        </w:rPr>
        <w:t>B</w:t>
      </w:r>
      <w:r w:rsidRPr="00A12777">
        <w:rPr>
          <w:szCs w:val="20"/>
        </w:rPr>
        <w:t>yId(“elementId”);</w:t>
      </w:r>
      <w:r w:rsidRPr="00A12777">
        <w:rPr>
          <w:szCs w:val="20"/>
        </w:rPr>
        <w:br/>
        <w:t>element</w:t>
      </w:r>
      <w:r w:rsidRPr="00A12777">
        <w:rPr>
          <w:b/>
          <w:bCs/>
          <w:color w:val="0000CC"/>
          <w:szCs w:val="20"/>
        </w:rPr>
        <w:t>.addEventListener</w:t>
      </w:r>
      <w:r w:rsidRPr="00A12777">
        <w:rPr>
          <w:szCs w:val="20"/>
        </w:rPr>
        <w:t>(“&lt;event&gt;”, eventHandlerFunction);</w:t>
      </w:r>
    </w:p>
    <w:p w14:paraId="367C8101" w14:textId="14D9078A" w:rsidR="00CE4702" w:rsidRDefault="00CE4702" w:rsidP="00CE4702">
      <w:pPr>
        <w:pStyle w:val="Heading2"/>
      </w:pPr>
      <w:bookmarkStart w:id="13" w:name="_Toc38262333"/>
      <w:r>
        <w:t>Optimizations</w:t>
      </w:r>
      <w:bookmarkEnd w:id="13"/>
    </w:p>
    <w:p w14:paraId="0AB775C4" w14:textId="3A08ECFE" w:rsidR="00CE4702" w:rsidRDefault="00CE4702" w:rsidP="005963C1">
      <w:pPr>
        <w:pStyle w:val="Body"/>
        <w:numPr>
          <w:ilvl w:val="0"/>
          <w:numId w:val="35"/>
        </w:numPr>
      </w:pPr>
      <w:r>
        <w:t>You should put your JS at the bottom of the html and not at the start of it so your users will see something while the JS is processing. Otherwise, the loading of the page will hand while the JS process the script.</w:t>
      </w:r>
    </w:p>
    <w:p w14:paraId="4B21E79B" w14:textId="77777777" w:rsidR="005E6F46" w:rsidRDefault="004B451A" w:rsidP="005963C1">
      <w:pPr>
        <w:pStyle w:val="Body"/>
        <w:numPr>
          <w:ilvl w:val="0"/>
          <w:numId w:val="35"/>
        </w:numPr>
      </w:pPr>
      <w:r>
        <w:t xml:space="preserve">To make sure you’re your code executes only after the page has finished loading, you can </w:t>
      </w:r>
      <w:r w:rsidR="005E6F46">
        <w:t>attached a JavaScript ‘DOMContentLoaded’ event to the document:</w:t>
      </w:r>
    </w:p>
    <w:p w14:paraId="03789C9A" w14:textId="65529BDE" w:rsidR="004B451A" w:rsidRPr="00CE4702" w:rsidRDefault="004B451A" w:rsidP="005E6F46">
      <w:pPr>
        <w:pStyle w:val="Code"/>
        <w:ind w:left="1778"/>
      </w:pPr>
      <w:r>
        <w:t>document.addEventListener('DOMContentLoaded',</w:t>
      </w:r>
      <w:r w:rsidR="005E6F46">
        <w:br/>
        <w:t xml:space="preserve">                           </w:t>
      </w:r>
      <w:r>
        <w:t>function() {</w:t>
      </w:r>
      <w:r>
        <w:br/>
      </w:r>
      <w:r w:rsidR="005E6F46">
        <w:t xml:space="preserve">         ….</w:t>
      </w:r>
      <w:r w:rsidR="00EB5FC8">
        <w:t xml:space="preserve"> </w:t>
      </w:r>
      <w:r w:rsidR="0017530C">
        <w:br/>
        <w:t xml:space="preserve">// </w:t>
      </w:r>
      <w:r w:rsidR="00EB5FC8">
        <w:t>You can register additional event handlers here. For example:   document.getElementById(‘getMessage’).onclick=function() {…};</w:t>
      </w:r>
      <w:r>
        <w:br/>
        <w:t>});</w:t>
      </w:r>
    </w:p>
    <w:p w14:paraId="341D0401" w14:textId="1F829A61" w:rsidR="0043065E" w:rsidRDefault="00DE675B" w:rsidP="00944066">
      <w:pPr>
        <w:pStyle w:val="Heading1"/>
      </w:pPr>
      <w:bookmarkStart w:id="14" w:name="_Toc38262334"/>
      <w:r>
        <w:lastRenderedPageBreak/>
        <w:t>Require &amp; Import</w:t>
      </w:r>
      <w:bookmarkEnd w:id="14"/>
    </w:p>
    <w:p w14:paraId="70693335" w14:textId="7229E9B1" w:rsidR="00DE675B" w:rsidRDefault="00DE675B" w:rsidP="00DE675B">
      <w:pPr>
        <w:pStyle w:val="Heading2"/>
      </w:pPr>
      <w:bookmarkStart w:id="15" w:name="_Toc38262335"/>
      <w:r>
        <w:t>Require</w:t>
      </w:r>
      <w:bookmarkEnd w:id="15"/>
    </w:p>
    <w:p w14:paraId="4CF71267" w14:textId="00146E08" w:rsidR="00DE675B" w:rsidRDefault="00DE675B" w:rsidP="00DE675B">
      <w:pPr>
        <w:pStyle w:val="Body"/>
      </w:pPr>
      <w:r>
        <w:t xml:space="preserve">Will import </w:t>
      </w:r>
      <w:r w:rsidRPr="00DE675B">
        <w:rPr>
          <w:b/>
          <w:bCs/>
          <w:u w:val="single"/>
        </w:rPr>
        <w:t>all the functions and code</w:t>
      </w:r>
      <w:r>
        <w:t xml:space="preserve"> from the required module</w:t>
      </w:r>
    </w:p>
    <w:p w14:paraId="2ACDE453" w14:textId="78CF03DE" w:rsidR="00D26E6C" w:rsidRDefault="00D26E6C" w:rsidP="00DE675B">
      <w:pPr>
        <w:pStyle w:val="Body"/>
      </w:pPr>
      <w:r>
        <w:t>In strict mode (“use strict”):</w:t>
      </w:r>
    </w:p>
    <w:p w14:paraId="38D45C73" w14:textId="1001E659" w:rsidR="00D26E6C" w:rsidRDefault="00D26E6C" w:rsidP="001C2AC5">
      <w:pPr>
        <w:pStyle w:val="Body"/>
        <w:numPr>
          <w:ilvl w:val="0"/>
          <w:numId w:val="42"/>
        </w:numPr>
      </w:pPr>
      <w:r>
        <w:t>In the exporting module add the following at the buttom:</w:t>
      </w:r>
    </w:p>
    <w:p w14:paraId="176F5B31" w14:textId="77777777" w:rsidR="00D26E6C" w:rsidRPr="00D26E6C" w:rsidRDefault="00D26E6C" w:rsidP="00D26E6C">
      <w:pPr>
        <w:shd w:val="clear" w:color="auto" w:fill="1E1E1E"/>
        <w:spacing w:line="285" w:lineRule="atLeast"/>
        <w:ind w:left="1778"/>
        <w:rPr>
          <w:rFonts w:ascii="Consolas" w:hAnsi="Consolas"/>
          <w:color w:val="D4D4D4"/>
          <w:sz w:val="21"/>
          <w:szCs w:val="21"/>
          <w:lang w:val="en-AU" w:eastAsia="en-AU"/>
        </w:rPr>
      </w:pPr>
      <w:r w:rsidRPr="00D26E6C">
        <w:rPr>
          <w:rFonts w:ascii="Consolas" w:hAnsi="Consolas"/>
          <w:color w:val="4EC9B0"/>
          <w:sz w:val="21"/>
          <w:szCs w:val="21"/>
          <w:lang w:val="en-AU" w:eastAsia="en-AU"/>
        </w:rPr>
        <w:t>module</w:t>
      </w:r>
      <w:r w:rsidRPr="00D26E6C">
        <w:rPr>
          <w:rFonts w:ascii="Consolas" w:hAnsi="Consolas"/>
          <w:color w:val="D4D4D4"/>
          <w:sz w:val="21"/>
          <w:szCs w:val="21"/>
          <w:lang w:val="en-AU" w:eastAsia="en-AU"/>
        </w:rPr>
        <w:t>.</w:t>
      </w:r>
      <w:r w:rsidRPr="00D26E6C">
        <w:rPr>
          <w:rFonts w:ascii="Consolas" w:hAnsi="Consolas"/>
          <w:color w:val="4EC9B0"/>
          <w:sz w:val="21"/>
          <w:szCs w:val="21"/>
          <w:lang w:val="en-AU" w:eastAsia="en-AU"/>
        </w:rPr>
        <w:t>exports</w:t>
      </w:r>
      <w:r w:rsidRPr="00D26E6C">
        <w:rPr>
          <w:rFonts w:ascii="Consolas" w:hAnsi="Consolas"/>
          <w:color w:val="D4D4D4"/>
          <w:sz w:val="21"/>
          <w:szCs w:val="21"/>
          <w:lang w:val="en-AU" w:eastAsia="en-AU"/>
        </w:rPr>
        <w:t xml:space="preserve"> = {</w:t>
      </w:r>
    </w:p>
    <w:p w14:paraId="260A37BA" w14:textId="7AF86F28" w:rsidR="00D26E6C" w:rsidRPr="00D26E6C" w:rsidRDefault="00D26E6C" w:rsidP="00D26E6C">
      <w:pPr>
        <w:shd w:val="clear" w:color="auto" w:fill="1E1E1E"/>
        <w:spacing w:line="285" w:lineRule="atLeast"/>
        <w:ind w:left="1778"/>
        <w:rPr>
          <w:rFonts w:ascii="Consolas" w:hAnsi="Consolas"/>
          <w:color w:val="D4D4D4"/>
          <w:sz w:val="21"/>
          <w:szCs w:val="21"/>
          <w:lang w:val="en-AU" w:eastAsia="en-AU"/>
        </w:rPr>
      </w:pPr>
      <w:r w:rsidRPr="00D26E6C">
        <w:rPr>
          <w:rFonts w:ascii="Consolas" w:hAnsi="Consolas"/>
          <w:color w:val="D4D4D4"/>
          <w:sz w:val="21"/>
          <w:szCs w:val="21"/>
          <w:lang w:val="en-AU" w:eastAsia="en-AU"/>
        </w:rPr>
        <w:t xml:space="preserve">    </w:t>
      </w:r>
      <w:r>
        <w:rPr>
          <w:rFonts w:ascii="Consolas" w:hAnsi="Consolas"/>
          <w:color w:val="D4D4D4"/>
          <w:sz w:val="21"/>
          <w:szCs w:val="21"/>
          <w:lang w:val="en-AU" w:eastAsia="en-AU"/>
        </w:rPr>
        <w:t>&lt;expo</w:t>
      </w:r>
      <w:r w:rsidR="00A5731E">
        <w:rPr>
          <w:rFonts w:ascii="Consolas" w:hAnsi="Consolas"/>
          <w:color w:val="D4D4D4"/>
          <w:sz w:val="21"/>
          <w:szCs w:val="21"/>
          <w:lang w:val="en-AU" w:eastAsia="en-AU"/>
        </w:rPr>
        <w:t>rted name&gt;</w:t>
      </w:r>
      <w:r w:rsidRPr="00D26E6C">
        <w:rPr>
          <w:rFonts w:ascii="Consolas" w:hAnsi="Consolas"/>
          <w:color w:val="9CDCFE"/>
          <w:sz w:val="21"/>
          <w:szCs w:val="21"/>
          <w:lang w:val="en-AU" w:eastAsia="en-AU"/>
        </w:rPr>
        <w:t>:</w:t>
      </w:r>
      <w:r w:rsidRPr="00D26E6C">
        <w:rPr>
          <w:rFonts w:ascii="Consolas" w:hAnsi="Consolas"/>
          <w:color w:val="D4D4D4"/>
          <w:sz w:val="21"/>
          <w:szCs w:val="21"/>
          <w:lang w:val="en-AU" w:eastAsia="en-AU"/>
        </w:rPr>
        <w:t xml:space="preserve"> </w:t>
      </w:r>
      <w:r w:rsidR="00A5731E">
        <w:rPr>
          <w:rFonts w:ascii="Consolas" w:hAnsi="Consolas"/>
          <w:color w:val="9CDCFE"/>
          <w:sz w:val="21"/>
          <w:szCs w:val="21"/>
          <w:lang w:val="en-AU" w:eastAsia="en-AU"/>
        </w:rPr>
        <w:t>&lt;function/class/variable name&gt;</w:t>
      </w:r>
      <w:r w:rsidRPr="00D26E6C">
        <w:rPr>
          <w:rFonts w:ascii="Consolas" w:hAnsi="Consolas"/>
          <w:color w:val="D4D4D4"/>
          <w:sz w:val="21"/>
          <w:szCs w:val="21"/>
          <w:lang w:val="en-AU" w:eastAsia="en-AU"/>
        </w:rPr>
        <w:t>,</w:t>
      </w:r>
      <w:r w:rsidR="00A5731E">
        <w:rPr>
          <w:rFonts w:ascii="Consolas" w:hAnsi="Consolas"/>
          <w:color w:val="D4D4D4"/>
          <w:sz w:val="21"/>
          <w:szCs w:val="21"/>
          <w:lang w:val="en-AU" w:eastAsia="en-AU"/>
        </w:rPr>
        <w:br/>
        <w:t xml:space="preserve">    …</w:t>
      </w:r>
    </w:p>
    <w:p w14:paraId="710894A3" w14:textId="77777777" w:rsidR="00D26E6C" w:rsidRPr="00D26E6C" w:rsidRDefault="00D26E6C" w:rsidP="00D26E6C">
      <w:pPr>
        <w:shd w:val="clear" w:color="auto" w:fill="1E1E1E"/>
        <w:spacing w:line="285" w:lineRule="atLeast"/>
        <w:ind w:left="1778"/>
        <w:rPr>
          <w:rFonts w:ascii="Consolas" w:hAnsi="Consolas"/>
          <w:color w:val="D4D4D4"/>
          <w:sz w:val="21"/>
          <w:szCs w:val="21"/>
          <w:lang w:val="en-AU" w:eastAsia="en-AU"/>
        </w:rPr>
      </w:pPr>
      <w:r w:rsidRPr="00D26E6C">
        <w:rPr>
          <w:rFonts w:ascii="Consolas" w:hAnsi="Consolas"/>
          <w:color w:val="D4D4D4"/>
          <w:sz w:val="21"/>
          <w:szCs w:val="21"/>
          <w:lang w:val="en-AU" w:eastAsia="en-AU"/>
        </w:rPr>
        <w:t>};</w:t>
      </w:r>
    </w:p>
    <w:p w14:paraId="0638E8E1" w14:textId="77777777" w:rsidR="00A5731E" w:rsidRDefault="00A5731E" w:rsidP="00A5731E">
      <w:pPr>
        <w:pStyle w:val="Body"/>
        <w:ind w:left="1778"/>
      </w:pPr>
      <w:r>
        <w:t>For example:</w:t>
      </w:r>
    </w:p>
    <w:p w14:paraId="3562A8D4" w14:textId="77777777" w:rsidR="00A5731E" w:rsidRPr="00A5731E" w:rsidRDefault="00A5731E" w:rsidP="00A5731E">
      <w:pPr>
        <w:shd w:val="clear" w:color="auto" w:fill="1E1E1E"/>
        <w:spacing w:line="285" w:lineRule="atLeast"/>
        <w:ind w:left="1778"/>
        <w:rPr>
          <w:rFonts w:ascii="Consolas" w:hAnsi="Consolas"/>
          <w:color w:val="D4D4D4"/>
          <w:sz w:val="21"/>
          <w:szCs w:val="21"/>
          <w:lang w:val="en-AU" w:eastAsia="en-AU"/>
        </w:rPr>
      </w:pPr>
      <w:r w:rsidRPr="00A5731E">
        <w:rPr>
          <w:rFonts w:ascii="Consolas" w:hAnsi="Consolas"/>
          <w:color w:val="4EC9B0"/>
          <w:sz w:val="21"/>
          <w:szCs w:val="21"/>
          <w:lang w:val="en-AU" w:eastAsia="en-AU"/>
        </w:rPr>
        <w:t>module</w:t>
      </w:r>
      <w:r w:rsidRPr="00A5731E">
        <w:rPr>
          <w:rFonts w:ascii="Consolas" w:hAnsi="Consolas"/>
          <w:color w:val="D4D4D4"/>
          <w:sz w:val="21"/>
          <w:szCs w:val="21"/>
          <w:lang w:val="en-AU" w:eastAsia="en-AU"/>
        </w:rPr>
        <w:t>.</w:t>
      </w:r>
      <w:r w:rsidRPr="00A5731E">
        <w:rPr>
          <w:rFonts w:ascii="Consolas" w:hAnsi="Consolas"/>
          <w:color w:val="4EC9B0"/>
          <w:sz w:val="21"/>
          <w:szCs w:val="21"/>
          <w:lang w:val="en-AU" w:eastAsia="en-AU"/>
        </w:rPr>
        <w:t>exports</w:t>
      </w:r>
      <w:r w:rsidRPr="00A5731E">
        <w:rPr>
          <w:rFonts w:ascii="Consolas" w:hAnsi="Consolas"/>
          <w:color w:val="D4D4D4"/>
          <w:sz w:val="21"/>
          <w:szCs w:val="21"/>
          <w:lang w:val="en-AU" w:eastAsia="en-AU"/>
        </w:rPr>
        <w:t xml:space="preserve"> = {</w:t>
      </w:r>
    </w:p>
    <w:p w14:paraId="24F3A4FC" w14:textId="77777777" w:rsidR="00A5731E" w:rsidRPr="00A5731E" w:rsidRDefault="00A5731E" w:rsidP="00A5731E">
      <w:pPr>
        <w:shd w:val="clear" w:color="auto" w:fill="1E1E1E"/>
        <w:spacing w:line="285" w:lineRule="atLeast"/>
        <w:ind w:left="1778"/>
        <w:rPr>
          <w:rFonts w:ascii="Consolas" w:hAnsi="Consolas"/>
          <w:color w:val="D4D4D4"/>
          <w:sz w:val="21"/>
          <w:szCs w:val="21"/>
          <w:lang w:val="en-AU" w:eastAsia="en-AU"/>
        </w:rPr>
      </w:pPr>
      <w:r w:rsidRPr="00A5731E">
        <w:rPr>
          <w:rFonts w:ascii="Consolas" w:hAnsi="Consolas"/>
          <w:color w:val="D4D4D4"/>
          <w:sz w:val="21"/>
          <w:szCs w:val="21"/>
          <w:lang w:val="en-AU" w:eastAsia="en-AU"/>
        </w:rPr>
        <w:t xml:space="preserve">    </w:t>
      </w:r>
      <w:r w:rsidRPr="00A5731E">
        <w:rPr>
          <w:rFonts w:ascii="Consolas" w:hAnsi="Consolas"/>
          <w:color w:val="9CDCFE"/>
          <w:sz w:val="21"/>
          <w:szCs w:val="21"/>
          <w:lang w:val="en-AU" w:eastAsia="en-AU"/>
        </w:rPr>
        <w:t>palindrome:</w:t>
      </w:r>
      <w:r w:rsidRPr="00A5731E">
        <w:rPr>
          <w:rFonts w:ascii="Consolas" w:hAnsi="Consolas"/>
          <w:color w:val="D4D4D4"/>
          <w:sz w:val="21"/>
          <w:szCs w:val="21"/>
          <w:lang w:val="en-AU" w:eastAsia="en-AU"/>
        </w:rPr>
        <w:t xml:space="preserve"> </w:t>
      </w:r>
      <w:r w:rsidRPr="00A5731E">
        <w:rPr>
          <w:rFonts w:ascii="Consolas" w:hAnsi="Consolas"/>
          <w:color w:val="9CDCFE"/>
          <w:sz w:val="21"/>
          <w:szCs w:val="21"/>
          <w:lang w:val="en-AU" w:eastAsia="en-AU"/>
        </w:rPr>
        <w:t>palindrome</w:t>
      </w:r>
      <w:r w:rsidRPr="00A5731E">
        <w:rPr>
          <w:rFonts w:ascii="Consolas" w:hAnsi="Consolas"/>
          <w:color w:val="D4D4D4"/>
          <w:sz w:val="21"/>
          <w:szCs w:val="21"/>
          <w:lang w:val="en-AU" w:eastAsia="en-AU"/>
        </w:rPr>
        <w:t>,</w:t>
      </w:r>
    </w:p>
    <w:p w14:paraId="320D1477" w14:textId="77777777" w:rsidR="00A5731E" w:rsidRPr="00A5731E" w:rsidRDefault="00A5731E" w:rsidP="00A5731E">
      <w:pPr>
        <w:shd w:val="clear" w:color="auto" w:fill="1E1E1E"/>
        <w:spacing w:line="285" w:lineRule="atLeast"/>
        <w:ind w:left="1778"/>
        <w:rPr>
          <w:rFonts w:ascii="Consolas" w:hAnsi="Consolas"/>
          <w:color w:val="D4D4D4"/>
          <w:sz w:val="21"/>
          <w:szCs w:val="21"/>
          <w:lang w:val="en-AU" w:eastAsia="en-AU"/>
        </w:rPr>
      </w:pPr>
      <w:r w:rsidRPr="00A5731E">
        <w:rPr>
          <w:rFonts w:ascii="Consolas" w:hAnsi="Consolas"/>
          <w:color w:val="D4D4D4"/>
          <w:sz w:val="21"/>
          <w:szCs w:val="21"/>
          <w:lang w:val="en-AU" w:eastAsia="en-AU"/>
        </w:rPr>
        <w:t>};</w:t>
      </w:r>
    </w:p>
    <w:p w14:paraId="33EE8DC5" w14:textId="3299F5E4" w:rsidR="00D26E6C" w:rsidRDefault="00A5731E" w:rsidP="001C2AC5">
      <w:pPr>
        <w:pStyle w:val="Body"/>
        <w:numPr>
          <w:ilvl w:val="0"/>
          <w:numId w:val="42"/>
        </w:numPr>
      </w:pPr>
      <w:r>
        <w:t>In the importing module add the following at the top:</w:t>
      </w:r>
    </w:p>
    <w:p w14:paraId="7A640B57" w14:textId="6DF07FD8" w:rsidR="00A5731E" w:rsidRDefault="00A5731E" w:rsidP="00A5731E">
      <w:pPr>
        <w:shd w:val="clear" w:color="auto" w:fill="1E1E1E"/>
        <w:spacing w:line="285" w:lineRule="atLeast"/>
        <w:ind w:left="1778"/>
        <w:rPr>
          <w:rFonts w:ascii="Consolas" w:hAnsi="Consolas"/>
          <w:color w:val="D4D4D4"/>
          <w:sz w:val="21"/>
          <w:szCs w:val="21"/>
          <w:lang w:val="en-AU" w:eastAsia="en-AU"/>
        </w:rPr>
      </w:pPr>
      <w:r w:rsidRPr="00A5731E">
        <w:rPr>
          <w:rFonts w:ascii="Consolas" w:hAnsi="Consolas"/>
          <w:color w:val="569CD6"/>
          <w:sz w:val="21"/>
          <w:szCs w:val="21"/>
          <w:lang w:val="en-AU" w:eastAsia="en-AU"/>
        </w:rPr>
        <w:t>let</w:t>
      </w:r>
      <w:r w:rsidRPr="00A5731E">
        <w:rPr>
          <w:rFonts w:ascii="Consolas" w:hAnsi="Consolas"/>
          <w:color w:val="D4D4D4"/>
          <w:sz w:val="21"/>
          <w:szCs w:val="21"/>
          <w:lang w:val="en-AU" w:eastAsia="en-AU"/>
        </w:rPr>
        <w:t xml:space="preserve"> </w:t>
      </w:r>
      <w:r>
        <w:rPr>
          <w:rFonts w:ascii="Consolas" w:hAnsi="Consolas"/>
          <w:color w:val="9CDCFE"/>
          <w:sz w:val="21"/>
          <w:szCs w:val="21"/>
          <w:lang w:val="en-AU" w:eastAsia="en-AU"/>
        </w:rPr>
        <w:t>&lt;local name&gt;</w:t>
      </w:r>
      <w:r w:rsidRPr="00A5731E">
        <w:rPr>
          <w:rFonts w:ascii="Consolas" w:hAnsi="Consolas"/>
          <w:color w:val="D4D4D4"/>
          <w:sz w:val="21"/>
          <w:szCs w:val="21"/>
          <w:lang w:val="en-AU" w:eastAsia="en-AU"/>
        </w:rPr>
        <w:t xml:space="preserve"> = </w:t>
      </w:r>
      <w:r w:rsidRPr="00A5731E">
        <w:rPr>
          <w:rFonts w:ascii="Consolas" w:hAnsi="Consolas"/>
          <w:color w:val="DCDCAA"/>
          <w:sz w:val="21"/>
          <w:szCs w:val="21"/>
          <w:lang w:val="en-AU" w:eastAsia="en-AU"/>
        </w:rPr>
        <w:t>require</w:t>
      </w:r>
      <w:r>
        <w:rPr>
          <w:rFonts w:ascii="Consolas" w:hAnsi="Consolas"/>
          <w:color w:val="D4D4D4"/>
          <w:sz w:val="21"/>
          <w:szCs w:val="21"/>
          <w:lang w:val="en-AU" w:eastAsia="en-AU"/>
        </w:rPr>
        <w:t>&lt;path for module&gt;.</w:t>
      </w:r>
      <w:r>
        <w:rPr>
          <w:rFonts w:ascii="Consolas" w:hAnsi="Consolas"/>
          <w:color w:val="9CDCFE"/>
          <w:sz w:val="21"/>
          <w:szCs w:val="21"/>
          <w:lang w:val="en-AU" w:eastAsia="en-AU"/>
        </w:rPr>
        <w:t>&lt;exported name&gt;</w:t>
      </w:r>
      <w:r w:rsidRPr="00A5731E">
        <w:rPr>
          <w:rFonts w:ascii="Consolas" w:hAnsi="Consolas"/>
          <w:color w:val="D4D4D4"/>
          <w:sz w:val="21"/>
          <w:szCs w:val="21"/>
          <w:lang w:val="en-AU" w:eastAsia="en-AU"/>
        </w:rPr>
        <w:t>;</w:t>
      </w:r>
    </w:p>
    <w:p w14:paraId="3E656F3D" w14:textId="2BC18F03" w:rsidR="00A5731E" w:rsidRDefault="00A5731E" w:rsidP="00A5731E">
      <w:pPr>
        <w:pStyle w:val="Body"/>
        <w:ind w:left="1778"/>
        <w:rPr>
          <w:lang w:val="en-AU" w:eastAsia="en-AU"/>
        </w:rPr>
      </w:pPr>
      <w:r>
        <w:rPr>
          <w:lang w:val="en-AU" w:eastAsia="en-AU"/>
        </w:rPr>
        <w:t>for example:</w:t>
      </w:r>
    </w:p>
    <w:p w14:paraId="06B28F84" w14:textId="77777777" w:rsidR="00A5731E" w:rsidRPr="00A5731E" w:rsidRDefault="00A5731E" w:rsidP="00A5731E">
      <w:pPr>
        <w:shd w:val="clear" w:color="auto" w:fill="1E1E1E"/>
        <w:spacing w:line="285" w:lineRule="atLeast"/>
        <w:ind w:left="1778"/>
        <w:rPr>
          <w:rFonts w:ascii="Consolas" w:hAnsi="Consolas"/>
          <w:color w:val="D4D4D4"/>
          <w:sz w:val="21"/>
          <w:szCs w:val="21"/>
          <w:lang w:val="en-AU" w:eastAsia="en-AU"/>
        </w:rPr>
      </w:pPr>
      <w:r w:rsidRPr="00A5731E">
        <w:rPr>
          <w:rFonts w:ascii="Consolas" w:hAnsi="Consolas"/>
          <w:color w:val="569CD6"/>
          <w:sz w:val="21"/>
          <w:szCs w:val="21"/>
          <w:lang w:val="en-AU" w:eastAsia="en-AU"/>
        </w:rPr>
        <w:t>let</w:t>
      </w:r>
      <w:r w:rsidRPr="00A5731E">
        <w:rPr>
          <w:rFonts w:ascii="Consolas" w:hAnsi="Consolas"/>
          <w:color w:val="D4D4D4"/>
          <w:sz w:val="21"/>
          <w:szCs w:val="21"/>
          <w:lang w:val="en-AU" w:eastAsia="en-AU"/>
        </w:rPr>
        <w:t xml:space="preserve"> </w:t>
      </w:r>
      <w:r w:rsidRPr="00A5731E">
        <w:rPr>
          <w:rFonts w:ascii="Consolas" w:hAnsi="Consolas"/>
          <w:color w:val="9CDCFE"/>
          <w:sz w:val="21"/>
          <w:szCs w:val="21"/>
          <w:lang w:val="en-AU" w:eastAsia="en-AU"/>
        </w:rPr>
        <w:t>palindrome</w:t>
      </w:r>
      <w:r w:rsidRPr="00A5731E">
        <w:rPr>
          <w:rFonts w:ascii="Consolas" w:hAnsi="Consolas"/>
          <w:color w:val="D4D4D4"/>
          <w:sz w:val="21"/>
          <w:szCs w:val="21"/>
          <w:lang w:val="en-AU" w:eastAsia="en-AU"/>
        </w:rPr>
        <w:t xml:space="preserve"> = </w:t>
      </w:r>
      <w:r w:rsidRPr="00A5731E">
        <w:rPr>
          <w:rFonts w:ascii="Consolas" w:hAnsi="Consolas"/>
          <w:color w:val="DCDCAA"/>
          <w:sz w:val="21"/>
          <w:szCs w:val="21"/>
          <w:lang w:val="en-AU" w:eastAsia="en-AU"/>
        </w:rPr>
        <w:t>require</w:t>
      </w:r>
      <w:r w:rsidRPr="00A5731E">
        <w:rPr>
          <w:rFonts w:ascii="Consolas" w:hAnsi="Consolas"/>
          <w:color w:val="D4D4D4"/>
          <w:sz w:val="21"/>
          <w:szCs w:val="21"/>
          <w:lang w:val="en-AU" w:eastAsia="en-AU"/>
        </w:rPr>
        <w:t>(</w:t>
      </w:r>
      <w:r w:rsidRPr="00A5731E">
        <w:rPr>
          <w:rFonts w:ascii="Consolas" w:hAnsi="Consolas"/>
          <w:color w:val="CE9178"/>
          <w:sz w:val="21"/>
          <w:szCs w:val="21"/>
          <w:lang w:val="en-AU" w:eastAsia="en-AU"/>
        </w:rPr>
        <w:t>"../palindrome_checker"</w:t>
      </w:r>
      <w:r w:rsidRPr="00A5731E">
        <w:rPr>
          <w:rFonts w:ascii="Consolas" w:hAnsi="Consolas"/>
          <w:color w:val="D4D4D4"/>
          <w:sz w:val="21"/>
          <w:szCs w:val="21"/>
          <w:lang w:val="en-AU" w:eastAsia="en-AU"/>
        </w:rPr>
        <w:t>).</w:t>
      </w:r>
      <w:r w:rsidRPr="00A5731E">
        <w:rPr>
          <w:rFonts w:ascii="Consolas" w:hAnsi="Consolas"/>
          <w:color w:val="9CDCFE"/>
          <w:sz w:val="21"/>
          <w:szCs w:val="21"/>
          <w:lang w:val="en-AU" w:eastAsia="en-AU"/>
        </w:rPr>
        <w:t>palindrome</w:t>
      </w:r>
      <w:r w:rsidRPr="00A5731E">
        <w:rPr>
          <w:rFonts w:ascii="Consolas" w:hAnsi="Consolas"/>
          <w:color w:val="D4D4D4"/>
          <w:sz w:val="21"/>
          <w:szCs w:val="21"/>
          <w:lang w:val="en-AU" w:eastAsia="en-AU"/>
        </w:rPr>
        <w:t>;</w:t>
      </w:r>
    </w:p>
    <w:p w14:paraId="3B982841" w14:textId="2C19986A" w:rsidR="00A5731E" w:rsidRPr="00A5731E" w:rsidRDefault="00BB36C6" w:rsidP="00BB36C6">
      <w:pPr>
        <w:pStyle w:val="Body"/>
        <w:ind w:left="1756" w:firstLine="22"/>
        <w:rPr>
          <w:lang w:val="en-AU" w:eastAsia="en-AU"/>
        </w:rPr>
      </w:pPr>
      <w:r>
        <w:rPr>
          <w:lang w:val="en-AU" w:eastAsia="en-AU"/>
        </w:rPr>
        <w:t>Note: the require clause can also contain only the module’s name in order to include all the exported parameters.</w:t>
      </w:r>
    </w:p>
    <w:p w14:paraId="03F416A2" w14:textId="7353B916" w:rsidR="00A5731E" w:rsidRPr="00A5731E" w:rsidRDefault="00A5731E" w:rsidP="00A5731E">
      <w:pPr>
        <w:pStyle w:val="Body"/>
        <w:rPr>
          <w:lang w:val="en-AU"/>
        </w:rPr>
      </w:pPr>
      <w:r>
        <w:rPr>
          <w:lang w:val="en-AU"/>
        </w:rPr>
        <w:tab/>
      </w:r>
    </w:p>
    <w:p w14:paraId="590D0357" w14:textId="1E42EDD5" w:rsidR="00DE675B" w:rsidRDefault="00DE675B" w:rsidP="00DE675B">
      <w:pPr>
        <w:pStyle w:val="Heading2"/>
      </w:pPr>
      <w:bookmarkStart w:id="16" w:name="_Toc38262336"/>
      <w:r>
        <w:t>Import</w:t>
      </w:r>
      <w:r w:rsidR="00330DD8">
        <w:t xml:space="preserve"> &amp; Export</w:t>
      </w:r>
      <w:r>
        <w:t xml:space="preserve"> – ES6 and up</w:t>
      </w:r>
      <w:bookmarkEnd w:id="16"/>
    </w:p>
    <w:p w14:paraId="08AAB4B6" w14:textId="5D715984" w:rsidR="00330DD8" w:rsidRPr="00330DD8" w:rsidRDefault="00330DD8" w:rsidP="00330DD8">
      <w:pPr>
        <w:pStyle w:val="Heading3"/>
      </w:pPr>
      <w:bookmarkStart w:id="17" w:name="_Toc38262337"/>
      <w:r>
        <w:t>import</w:t>
      </w:r>
      <w:bookmarkEnd w:id="17"/>
    </w:p>
    <w:p w14:paraId="72076093" w14:textId="18A40D03" w:rsidR="00DE675B" w:rsidRDefault="00DE675B" w:rsidP="00DE675B">
      <w:pPr>
        <w:pStyle w:val="Body"/>
      </w:pPr>
      <w:r>
        <w:t>Allow us to chose which parts of a module/file to load into a given file:</w:t>
      </w:r>
    </w:p>
    <w:p w14:paraId="6893E615" w14:textId="6E97CB45" w:rsidR="00DE675B" w:rsidRDefault="00DE675B" w:rsidP="00DE675B">
      <w:pPr>
        <w:pStyle w:val="Code"/>
      </w:pPr>
      <w:r w:rsidRPr="00DE675B">
        <w:rPr>
          <w:b/>
          <w:bCs/>
        </w:rPr>
        <w:t>import</w:t>
      </w:r>
      <w:r>
        <w:t xml:space="preserve"> {</w:t>
      </w:r>
      <w:r w:rsidR="002916D3">
        <w:t xml:space="preserve"> </w:t>
      </w:r>
      <w:r>
        <w:t>&lt;funct/var name&gt;</w:t>
      </w:r>
      <w:r w:rsidR="002916D3">
        <w:t xml:space="preserve"> </w:t>
      </w:r>
      <w:r>
        <w:t xml:space="preserve">} </w:t>
      </w:r>
      <w:r w:rsidRPr="00DE675B">
        <w:rPr>
          <w:b/>
          <w:bCs/>
        </w:rPr>
        <w:t>from</w:t>
      </w:r>
      <w:r>
        <w:t xml:space="preserve"> "</w:t>
      </w:r>
      <w:r w:rsidR="000D47A7">
        <w:t>&lt;</w:t>
      </w:r>
      <w:r>
        <w:t>file_path</w:t>
      </w:r>
      <w:r w:rsidR="000D47A7">
        <w:t>&gt;</w:t>
      </w:r>
      <w:r>
        <w:t>"</w:t>
      </w:r>
      <w:r w:rsidR="00547876">
        <w:t>;</w:t>
      </w:r>
      <w:r>
        <w:br/>
      </w:r>
    </w:p>
    <w:p w14:paraId="505DF6CC" w14:textId="45461686" w:rsidR="001C5E00" w:rsidRDefault="001C5E00" w:rsidP="001C5E00">
      <w:pPr>
        <w:pStyle w:val="Body"/>
      </w:pPr>
      <w:r>
        <w:t>to import everything from a file:</w:t>
      </w:r>
    </w:p>
    <w:p w14:paraId="2CDADB23" w14:textId="257861A0" w:rsidR="001C5E00" w:rsidRDefault="001C5E00" w:rsidP="001C5E00">
      <w:pPr>
        <w:pStyle w:val="Code"/>
      </w:pPr>
      <w:r w:rsidRPr="001C5E00">
        <w:rPr>
          <w:b/>
          <w:bCs/>
        </w:rPr>
        <w:t>import * as</w:t>
      </w:r>
      <w:r>
        <w:t xml:space="preserve"> &lt;imported object name&gt; </w:t>
      </w:r>
      <w:r w:rsidRPr="001C5E00">
        <w:rPr>
          <w:b/>
          <w:bCs/>
        </w:rPr>
        <w:t>from</w:t>
      </w:r>
      <w:r>
        <w:t xml:space="preserve"> “&lt;file path&gt;”;</w:t>
      </w:r>
    </w:p>
    <w:p w14:paraId="5BE2D009" w14:textId="77777777" w:rsidR="006B3FB8" w:rsidRDefault="006B3FB8" w:rsidP="006B3FB8">
      <w:pPr>
        <w:pStyle w:val="Body"/>
        <w:rPr>
          <w:b/>
          <w:bCs/>
          <w:lang w:val="en-AU" w:eastAsia="en-AU"/>
        </w:rPr>
      </w:pPr>
      <w:r w:rsidRPr="006B3FB8">
        <w:rPr>
          <w:b/>
          <w:bCs/>
          <w:lang w:val="en-AU" w:eastAsia="en-AU"/>
        </w:rPr>
        <w:t>Note</w:t>
      </w:r>
      <w:r>
        <w:rPr>
          <w:b/>
          <w:bCs/>
          <w:lang w:val="en-AU" w:eastAsia="en-AU"/>
        </w:rPr>
        <w:t>s:</w:t>
      </w:r>
    </w:p>
    <w:p w14:paraId="015EFDA6" w14:textId="15D84CA7" w:rsidR="00330DD8" w:rsidRDefault="00330DD8" w:rsidP="006B3FB8">
      <w:pPr>
        <w:pStyle w:val="Body"/>
        <w:numPr>
          <w:ilvl w:val="0"/>
          <w:numId w:val="35"/>
        </w:numPr>
        <w:rPr>
          <w:lang w:val="en-AU" w:eastAsia="en-AU"/>
        </w:rPr>
      </w:pPr>
      <w:r>
        <w:rPr>
          <w:lang w:val="en-AU" w:eastAsia="en-AU"/>
        </w:rPr>
        <w:t>The Import and Export are both non-browser features!!</w:t>
      </w:r>
    </w:p>
    <w:p w14:paraId="44E155BD" w14:textId="55964842" w:rsidR="006B3FB8" w:rsidRPr="006B3FB8" w:rsidRDefault="006B3FB8" w:rsidP="006B3FB8">
      <w:pPr>
        <w:pStyle w:val="Body"/>
        <w:numPr>
          <w:ilvl w:val="0"/>
          <w:numId w:val="35"/>
        </w:numPr>
        <w:rPr>
          <w:lang w:val="en-AU" w:eastAsia="en-AU"/>
        </w:rPr>
      </w:pPr>
      <w:r w:rsidRPr="006B3FB8">
        <w:rPr>
          <w:lang w:val="en-AU" w:eastAsia="en-AU"/>
        </w:rPr>
        <w:t xml:space="preserve">The whitespace surrounding the function inside the curly braces is a best practice - it makes it easier to read the </w:t>
      </w:r>
      <w:r w:rsidRPr="006B3FB8">
        <w:rPr>
          <w:rFonts w:ascii="Courier New" w:hAnsi="Courier New" w:cs="Courier New"/>
          <w:szCs w:val="20"/>
          <w:lang w:val="en-AU" w:eastAsia="en-AU"/>
        </w:rPr>
        <w:t>import</w:t>
      </w:r>
      <w:r w:rsidRPr="006B3FB8">
        <w:rPr>
          <w:lang w:val="en-AU" w:eastAsia="en-AU"/>
        </w:rPr>
        <w:t xml:space="preserve"> statement.</w:t>
      </w:r>
    </w:p>
    <w:p w14:paraId="700D8765" w14:textId="1B83B4FB" w:rsidR="006B3FB8" w:rsidRPr="006B3FB8" w:rsidRDefault="006B3FB8" w:rsidP="006B3FB8">
      <w:pPr>
        <w:pStyle w:val="Body"/>
        <w:numPr>
          <w:ilvl w:val="0"/>
          <w:numId w:val="35"/>
        </w:numPr>
        <w:rPr>
          <w:lang w:val="en-AU" w:eastAsia="en-AU"/>
        </w:rPr>
      </w:pPr>
      <w:r w:rsidRPr="00736D81">
        <w:rPr>
          <w:highlight w:val="yellow"/>
          <w:lang w:val="en-AU" w:eastAsia="en-AU"/>
        </w:rPr>
        <w:t xml:space="preserve">In most cases, the file path requires a </w:t>
      </w:r>
      <w:r w:rsidRPr="00736D81">
        <w:rPr>
          <w:rStyle w:val="CodeChar"/>
          <w:highlight w:val="yellow"/>
        </w:rPr>
        <w:t>./</w:t>
      </w:r>
      <w:r w:rsidRPr="00736D81">
        <w:rPr>
          <w:highlight w:val="yellow"/>
          <w:lang w:val="en-AU" w:eastAsia="en-AU"/>
        </w:rPr>
        <w:t xml:space="preserve"> before it</w:t>
      </w:r>
      <w:r w:rsidRPr="006B3FB8">
        <w:rPr>
          <w:lang w:val="en-AU" w:eastAsia="en-AU"/>
        </w:rPr>
        <w:t xml:space="preserve">; otherwise, node will look in the </w:t>
      </w:r>
      <w:r w:rsidRPr="006B3FB8">
        <w:rPr>
          <w:rFonts w:ascii="Courier New" w:hAnsi="Courier New" w:cs="Courier New"/>
          <w:szCs w:val="20"/>
          <w:lang w:val="en-AU" w:eastAsia="en-AU"/>
        </w:rPr>
        <w:t>node_modules</w:t>
      </w:r>
      <w:r w:rsidRPr="006B3FB8">
        <w:rPr>
          <w:lang w:val="en-AU" w:eastAsia="en-AU"/>
        </w:rPr>
        <w:t xml:space="preserve"> directory first trying to load it as a dependency.</w:t>
      </w:r>
    </w:p>
    <w:p w14:paraId="7E085D5C" w14:textId="1305A3EC" w:rsidR="006B3FB8" w:rsidRDefault="00330DD8" w:rsidP="00330DD8">
      <w:pPr>
        <w:pStyle w:val="Heading3"/>
      </w:pPr>
      <w:bookmarkStart w:id="18" w:name="_Toc38262338"/>
      <w:r>
        <w:t>Export</w:t>
      </w:r>
      <w:bookmarkEnd w:id="18"/>
    </w:p>
    <w:p w14:paraId="08C7A4CD" w14:textId="29C07195" w:rsidR="00330DD8" w:rsidRDefault="00EF5D86" w:rsidP="00330DD8">
      <w:pPr>
        <w:pStyle w:val="Body"/>
      </w:pPr>
      <w:r>
        <w:t>For each file, we need to declare which functions and variable can be imported from the outside, using the export statements:</w:t>
      </w:r>
    </w:p>
    <w:p w14:paraId="56D22D1B" w14:textId="4F0D94FA" w:rsidR="00EF5D86" w:rsidRDefault="00EF5D86" w:rsidP="00EF5D86">
      <w:pPr>
        <w:pStyle w:val="Code"/>
        <w:ind w:left="1418"/>
      </w:pPr>
      <w:r>
        <w:lastRenderedPageBreak/>
        <w:t>const capitalizeString = (string) =&gt; {</w:t>
      </w:r>
      <w:r>
        <w:br/>
        <w:t>  return string.charAt(0).toUpperCase() + string.slice(1);</w:t>
      </w:r>
      <w:r>
        <w:br/>
        <w:t>}</w:t>
      </w:r>
      <w:r>
        <w:br/>
        <w:t>const foo = "bar";</w:t>
      </w:r>
      <w:r>
        <w:br/>
      </w:r>
      <w:r w:rsidRPr="00EF5D86">
        <w:rPr>
          <w:b/>
          <w:bCs/>
        </w:rPr>
        <w:t>export</w:t>
      </w:r>
      <w:r>
        <w:t xml:space="preserve"> { capitalizeString, foo }</w:t>
      </w:r>
    </w:p>
    <w:p w14:paraId="571909CB" w14:textId="22B2B009" w:rsidR="00EF5D86" w:rsidRDefault="00EF5D86" w:rsidP="00EF5D86">
      <w:pPr>
        <w:pStyle w:val="Body"/>
      </w:pPr>
      <w:r>
        <w:t>We can also write a separate export statement for every function/variable separately:</w:t>
      </w:r>
    </w:p>
    <w:p w14:paraId="3C17FC85" w14:textId="29005E1B" w:rsidR="00EF5D86" w:rsidRDefault="00EF5D86" w:rsidP="00EF5D86">
      <w:pPr>
        <w:pStyle w:val="Code"/>
        <w:ind w:left="1418"/>
      </w:pPr>
      <w:r>
        <w:t>export { capitalizeString } //How to export functions.</w:t>
      </w:r>
      <w:r>
        <w:br/>
        <w:t>export const foo = "bar"; //How to export variables.</w:t>
      </w:r>
    </w:p>
    <w:p w14:paraId="0E2702A9" w14:textId="700788D4" w:rsidR="00325C32" w:rsidRDefault="00325C32" w:rsidP="00325C32">
      <w:pPr>
        <w:pStyle w:val="Heading4"/>
      </w:pPr>
      <w:bookmarkStart w:id="19" w:name="_Toc38262339"/>
      <w:r>
        <w:t>Export Default</w:t>
      </w:r>
      <w:bookmarkEnd w:id="19"/>
    </w:p>
    <w:p w14:paraId="3F288DAB" w14:textId="77777777" w:rsidR="00325C32" w:rsidRPr="00325C32" w:rsidRDefault="00325C32" w:rsidP="00325C32">
      <w:pPr>
        <w:pStyle w:val="Code"/>
        <w:ind w:left="1440"/>
        <w:rPr>
          <w:lang w:eastAsia="en-AU"/>
        </w:rPr>
      </w:pPr>
      <w:r w:rsidRPr="00325C32">
        <w:rPr>
          <w:lang w:eastAsia="en-AU"/>
        </w:rPr>
        <w:t>export default function add(x,y) {</w:t>
      </w:r>
      <w:r w:rsidRPr="00325C32">
        <w:rPr>
          <w:lang w:eastAsia="en-AU"/>
        </w:rPr>
        <w:br/>
        <w:t>  return x + y;</w:t>
      </w:r>
      <w:r w:rsidRPr="00325C32">
        <w:rPr>
          <w:lang w:eastAsia="en-AU"/>
        </w:rPr>
        <w:br/>
        <w:t>}</w:t>
      </w:r>
    </w:p>
    <w:p w14:paraId="11CFA7B9" w14:textId="77777777" w:rsidR="00325C32" w:rsidRPr="00325C32" w:rsidRDefault="00325C32" w:rsidP="00325C32">
      <w:pPr>
        <w:pStyle w:val="Body"/>
        <w:rPr>
          <w:lang w:val="en-AU" w:eastAsia="en-AU"/>
        </w:rPr>
      </w:pPr>
      <w:r w:rsidRPr="00325C32">
        <w:rPr>
          <w:b/>
          <w:bCs/>
          <w:lang w:val="en-AU" w:eastAsia="en-AU"/>
        </w:rPr>
        <w:t>Note:</w:t>
      </w:r>
      <w:r w:rsidRPr="00325C32">
        <w:rPr>
          <w:lang w:val="en-AU" w:eastAsia="en-AU"/>
        </w:rPr>
        <w:t xml:space="preserve"> Since </w:t>
      </w:r>
      <w:r w:rsidRPr="00325C32">
        <w:rPr>
          <w:rFonts w:ascii="Courier New" w:hAnsi="Courier New" w:cs="Courier New"/>
          <w:szCs w:val="20"/>
          <w:lang w:val="en-AU" w:eastAsia="en-AU"/>
        </w:rPr>
        <w:t>export default</w:t>
      </w:r>
      <w:r w:rsidRPr="00325C32">
        <w:rPr>
          <w:lang w:val="en-AU" w:eastAsia="en-AU"/>
        </w:rPr>
        <w:t xml:space="preserve"> is used to declare a fallback value for a module or file, you can only have </w:t>
      </w:r>
      <w:r w:rsidRPr="00325C32">
        <w:rPr>
          <w:b/>
          <w:bCs/>
          <w:lang w:val="en-AU" w:eastAsia="en-AU"/>
        </w:rPr>
        <w:t>one value be a default export in each module or file</w:t>
      </w:r>
      <w:r w:rsidRPr="00325C32">
        <w:rPr>
          <w:lang w:val="en-AU" w:eastAsia="en-AU"/>
        </w:rPr>
        <w:t xml:space="preserve">. Additionally, you cannot use </w:t>
      </w:r>
      <w:r w:rsidRPr="00325C32">
        <w:rPr>
          <w:rFonts w:ascii="Courier New" w:hAnsi="Courier New" w:cs="Courier New"/>
          <w:szCs w:val="20"/>
          <w:lang w:val="en-AU" w:eastAsia="en-AU"/>
        </w:rPr>
        <w:t>export default</w:t>
      </w:r>
      <w:r w:rsidRPr="00325C32">
        <w:rPr>
          <w:lang w:val="en-AU" w:eastAsia="en-AU"/>
        </w:rPr>
        <w:t xml:space="preserve"> with </w:t>
      </w:r>
      <w:r w:rsidRPr="00325C32">
        <w:rPr>
          <w:rFonts w:ascii="Courier New" w:hAnsi="Courier New" w:cs="Courier New"/>
          <w:szCs w:val="20"/>
          <w:lang w:val="en-AU" w:eastAsia="en-AU"/>
        </w:rPr>
        <w:t>var</w:t>
      </w:r>
      <w:r w:rsidRPr="00325C32">
        <w:rPr>
          <w:lang w:val="en-AU" w:eastAsia="en-AU"/>
        </w:rPr>
        <w:t xml:space="preserve">, </w:t>
      </w:r>
      <w:r w:rsidRPr="00325C32">
        <w:rPr>
          <w:rFonts w:ascii="Courier New" w:hAnsi="Courier New" w:cs="Courier New"/>
          <w:szCs w:val="20"/>
          <w:lang w:val="en-AU" w:eastAsia="en-AU"/>
        </w:rPr>
        <w:t>let</w:t>
      </w:r>
      <w:r w:rsidRPr="00325C32">
        <w:rPr>
          <w:lang w:val="en-AU" w:eastAsia="en-AU"/>
        </w:rPr>
        <w:t xml:space="preserve">, or </w:t>
      </w:r>
      <w:r w:rsidRPr="00325C32">
        <w:rPr>
          <w:rFonts w:ascii="Courier New" w:hAnsi="Courier New" w:cs="Courier New"/>
          <w:szCs w:val="20"/>
          <w:lang w:val="en-AU" w:eastAsia="en-AU"/>
        </w:rPr>
        <w:t>const</w:t>
      </w:r>
    </w:p>
    <w:p w14:paraId="6C192ABE" w14:textId="0B5C3650" w:rsidR="00325C32" w:rsidRDefault="00031BC1" w:rsidP="00325C32">
      <w:pPr>
        <w:pStyle w:val="Body"/>
        <w:rPr>
          <w:lang w:val="en-AU"/>
        </w:rPr>
      </w:pPr>
      <w:r>
        <w:rPr>
          <w:lang w:val="en-AU"/>
        </w:rPr>
        <w:t>To import an export default, you need to use this special syntax (without the curly brackets):</w:t>
      </w:r>
    </w:p>
    <w:p w14:paraId="6B9C4A44" w14:textId="7F04B586" w:rsidR="00031BC1" w:rsidRPr="00325C32" w:rsidRDefault="00031BC1" w:rsidP="005E255F">
      <w:pPr>
        <w:pStyle w:val="Code"/>
        <w:ind w:left="1417"/>
      </w:pPr>
      <w:r>
        <w:t>import add from “math_functions”</w:t>
      </w:r>
    </w:p>
    <w:p w14:paraId="442092EA" w14:textId="6DF6E786" w:rsidR="00944066" w:rsidRDefault="00944066" w:rsidP="00944066">
      <w:pPr>
        <w:pStyle w:val="Heading1"/>
      </w:pPr>
      <w:bookmarkStart w:id="20" w:name="_Toc38262340"/>
      <w:r>
        <w:lastRenderedPageBreak/>
        <w:t>Data Types</w:t>
      </w:r>
      <w:bookmarkEnd w:id="20"/>
    </w:p>
    <w:p w14:paraId="0E141137" w14:textId="43427D00" w:rsidR="00DB12CC" w:rsidRDefault="00DB12CC" w:rsidP="00DB12CC">
      <w:pPr>
        <w:pStyle w:val="Body"/>
        <w:rPr>
          <w:sz w:val="20"/>
          <w:szCs w:val="24"/>
        </w:rPr>
      </w:pPr>
      <w:r w:rsidRPr="00DB12CC">
        <w:rPr>
          <w:rFonts w:ascii="Courier New" w:hAnsi="Courier New" w:cs="Courier New"/>
          <w:sz w:val="20"/>
          <w:szCs w:val="20"/>
        </w:rPr>
        <w:t>undefined</w:t>
      </w:r>
      <w:r w:rsidRPr="00DB12CC">
        <w:rPr>
          <w:sz w:val="20"/>
          <w:szCs w:val="24"/>
        </w:rPr>
        <w:t xml:space="preserve">, </w:t>
      </w:r>
      <w:r w:rsidRPr="00DB12CC">
        <w:rPr>
          <w:rFonts w:ascii="Courier New" w:hAnsi="Courier New" w:cs="Courier New"/>
          <w:sz w:val="20"/>
          <w:szCs w:val="20"/>
        </w:rPr>
        <w:t>null</w:t>
      </w:r>
      <w:r w:rsidRPr="00DB12CC">
        <w:rPr>
          <w:sz w:val="20"/>
          <w:szCs w:val="24"/>
        </w:rPr>
        <w:t xml:space="preserve">, </w:t>
      </w:r>
      <w:r w:rsidRPr="00DB12CC">
        <w:rPr>
          <w:rFonts w:ascii="Courier New" w:hAnsi="Courier New" w:cs="Courier New"/>
          <w:sz w:val="20"/>
          <w:szCs w:val="20"/>
        </w:rPr>
        <w:t>boolean</w:t>
      </w:r>
      <w:r w:rsidRPr="00DB12CC">
        <w:rPr>
          <w:sz w:val="20"/>
          <w:szCs w:val="24"/>
        </w:rPr>
        <w:t xml:space="preserve">, </w:t>
      </w:r>
      <w:r w:rsidRPr="00DB12CC">
        <w:rPr>
          <w:rFonts w:ascii="Courier New" w:hAnsi="Courier New" w:cs="Courier New"/>
          <w:sz w:val="20"/>
          <w:szCs w:val="20"/>
        </w:rPr>
        <w:t>string</w:t>
      </w:r>
      <w:r w:rsidRPr="00DB12CC">
        <w:rPr>
          <w:sz w:val="20"/>
          <w:szCs w:val="24"/>
        </w:rPr>
        <w:t xml:space="preserve">, </w:t>
      </w:r>
      <w:r w:rsidRPr="00DB12CC">
        <w:rPr>
          <w:rFonts w:ascii="Courier New" w:hAnsi="Courier New" w:cs="Courier New"/>
          <w:sz w:val="20"/>
          <w:szCs w:val="20"/>
        </w:rPr>
        <w:t>symbol</w:t>
      </w:r>
      <w:r w:rsidRPr="00DB12CC">
        <w:rPr>
          <w:sz w:val="20"/>
          <w:szCs w:val="24"/>
        </w:rPr>
        <w:t xml:space="preserve">, </w:t>
      </w:r>
      <w:r w:rsidRPr="00DB12CC">
        <w:rPr>
          <w:rFonts w:ascii="Courier New" w:hAnsi="Courier New" w:cs="Courier New"/>
          <w:sz w:val="20"/>
          <w:szCs w:val="20"/>
        </w:rPr>
        <w:t>number</w:t>
      </w:r>
      <w:r w:rsidRPr="00DB12CC">
        <w:rPr>
          <w:sz w:val="20"/>
          <w:szCs w:val="24"/>
        </w:rPr>
        <w:t xml:space="preserve">, and </w:t>
      </w:r>
      <w:r w:rsidRPr="00DB12CC">
        <w:rPr>
          <w:rFonts w:ascii="Courier New" w:hAnsi="Courier New" w:cs="Courier New"/>
          <w:sz w:val="20"/>
          <w:szCs w:val="20"/>
        </w:rPr>
        <w:t>object</w:t>
      </w:r>
      <w:r w:rsidRPr="00DB12CC">
        <w:rPr>
          <w:sz w:val="20"/>
          <w:szCs w:val="24"/>
        </w:rPr>
        <w:t>.</w:t>
      </w:r>
    </w:p>
    <w:p w14:paraId="68C23ABF" w14:textId="7F13B1F7" w:rsidR="00767B37" w:rsidRDefault="00767B37" w:rsidP="00DB12CC">
      <w:pPr>
        <w:pStyle w:val="Body"/>
        <w:rPr>
          <w:rFonts w:ascii="Courier New" w:hAnsi="Courier New" w:cs="Courier New"/>
          <w:sz w:val="20"/>
          <w:szCs w:val="20"/>
        </w:rPr>
      </w:pPr>
      <w:r>
        <w:rPr>
          <w:rFonts w:ascii="Courier New" w:hAnsi="Courier New" w:cs="Courier New"/>
          <w:sz w:val="20"/>
          <w:szCs w:val="20"/>
        </w:rPr>
        <w:t xml:space="preserve">We don’t </w:t>
      </w:r>
      <w:r w:rsidR="002243C6">
        <w:rPr>
          <w:rFonts w:ascii="Courier New" w:hAnsi="Courier New" w:cs="Courier New"/>
          <w:sz w:val="20"/>
          <w:szCs w:val="20"/>
        </w:rPr>
        <w:t>declare the type of the variable</w:t>
      </w:r>
      <w:r w:rsidR="00733A7E">
        <w:rPr>
          <w:rFonts w:ascii="Courier New" w:hAnsi="Courier New" w:cs="Courier New"/>
          <w:sz w:val="20"/>
          <w:szCs w:val="20"/>
        </w:rPr>
        <w:t xml:space="preserve"> explicitely</w:t>
      </w:r>
      <w:r w:rsidR="002243C6">
        <w:rPr>
          <w:rFonts w:ascii="Courier New" w:hAnsi="Courier New" w:cs="Courier New"/>
          <w:sz w:val="20"/>
          <w:szCs w:val="20"/>
        </w:rPr>
        <w:t>.</w:t>
      </w:r>
    </w:p>
    <w:p w14:paraId="5C46D1BC" w14:textId="08CD6F5E" w:rsidR="00930430" w:rsidRDefault="00930430" w:rsidP="00930430">
      <w:pPr>
        <w:pStyle w:val="Body"/>
        <w:numPr>
          <w:ilvl w:val="0"/>
          <w:numId w:val="35"/>
        </w:numPr>
      </w:pPr>
      <w:r>
        <w:t>Number: floating point numbers, for decimals and integers</w:t>
      </w:r>
    </w:p>
    <w:p w14:paraId="4C361F79" w14:textId="6827F1D4" w:rsidR="00930430" w:rsidRDefault="00930430" w:rsidP="00930430">
      <w:pPr>
        <w:pStyle w:val="Body"/>
        <w:numPr>
          <w:ilvl w:val="0"/>
          <w:numId w:val="35"/>
        </w:numPr>
      </w:pPr>
      <w:r>
        <w:t>String</w:t>
      </w:r>
    </w:p>
    <w:p w14:paraId="5F7543C1" w14:textId="73744A38" w:rsidR="00930430" w:rsidRPr="00930430" w:rsidRDefault="00930430" w:rsidP="00930430">
      <w:pPr>
        <w:pStyle w:val="Body"/>
        <w:numPr>
          <w:ilvl w:val="0"/>
          <w:numId w:val="35"/>
        </w:numPr>
      </w:pPr>
      <w:r>
        <w:t>Boolean (see below)</w:t>
      </w:r>
    </w:p>
    <w:p w14:paraId="319F5DD2" w14:textId="3378662C" w:rsidR="00930430" w:rsidRPr="00930430" w:rsidRDefault="00930430" w:rsidP="00930430">
      <w:pPr>
        <w:pStyle w:val="Body"/>
        <w:numPr>
          <w:ilvl w:val="0"/>
          <w:numId w:val="35"/>
        </w:numPr>
      </w:pPr>
      <w:r>
        <w:rPr>
          <w:rFonts w:ascii="Courier New" w:hAnsi="Courier New" w:cs="Courier New"/>
          <w:sz w:val="20"/>
          <w:szCs w:val="20"/>
        </w:rPr>
        <w:t>Undefined: data type of a variable that does not have a</w:t>
      </w:r>
      <w:r w:rsidR="00DA36ED">
        <w:rPr>
          <w:rFonts w:ascii="Courier New" w:hAnsi="Courier New" w:cs="Courier New"/>
          <w:sz w:val="20"/>
          <w:szCs w:val="20"/>
        </w:rPr>
        <w:t>ny</w:t>
      </w:r>
      <w:r>
        <w:rPr>
          <w:rFonts w:ascii="Courier New" w:hAnsi="Courier New" w:cs="Courier New"/>
          <w:sz w:val="20"/>
          <w:szCs w:val="20"/>
        </w:rPr>
        <w:t xml:space="preserve"> value yet</w:t>
      </w:r>
    </w:p>
    <w:p w14:paraId="35224B04" w14:textId="583F2078" w:rsidR="00930430" w:rsidRPr="00DB12CC" w:rsidRDefault="00930430" w:rsidP="00930430">
      <w:pPr>
        <w:pStyle w:val="Body"/>
        <w:numPr>
          <w:ilvl w:val="0"/>
          <w:numId w:val="35"/>
        </w:numPr>
      </w:pPr>
      <w:r>
        <w:rPr>
          <w:rFonts w:ascii="Courier New" w:hAnsi="Courier New" w:cs="Courier New"/>
          <w:sz w:val="20"/>
          <w:szCs w:val="20"/>
        </w:rPr>
        <w:t xml:space="preserve">Null: </w:t>
      </w:r>
    </w:p>
    <w:p w14:paraId="29B8DFF5" w14:textId="2F78B5C2" w:rsidR="000E7FDC" w:rsidRDefault="000E7FDC" w:rsidP="00944066">
      <w:pPr>
        <w:pStyle w:val="Heading2"/>
      </w:pPr>
      <w:bookmarkStart w:id="21" w:name="_Toc38262341"/>
      <w:r>
        <w:t>Type Coercion and Variable Mutation</w:t>
      </w:r>
      <w:bookmarkEnd w:id="21"/>
    </w:p>
    <w:p w14:paraId="44E1B1A9" w14:textId="6AC28B75" w:rsidR="000E7FDC" w:rsidRDefault="000E7FDC" w:rsidP="000E7FDC">
      <w:pPr>
        <w:pStyle w:val="Body"/>
        <w:numPr>
          <w:ilvl w:val="0"/>
          <w:numId w:val="35"/>
        </w:numPr>
      </w:pPr>
      <w:r>
        <w:t>Type coercion – javascript ability to automatically convert the type of variables to the required type (for example: console.log(5);)</w:t>
      </w:r>
    </w:p>
    <w:p w14:paraId="446CFA42" w14:textId="1BAC293E" w:rsidR="000E7FDC" w:rsidRDefault="000E7FDC" w:rsidP="000E7FDC">
      <w:pPr>
        <w:pStyle w:val="Body"/>
        <w:numPr>
          <w:ilvl w:val="0"/>
          <w:numId w:val="35"/>
        </w:numPr>
      </w:pPr>
      <w:r>
        <w:t>Variable mutation – javascript ability to change the type of the variable dynamically according to its current value:</w:t>
      </w:r>
      <w:r>
        <w:br/>
      </w:r>
      <w:r w:rsidRPr="000E7FDC">
        <w:rPr>
          <w:rStyle w:val="CodeChar"/>
        </w:rPr>
        <w:t>var varMutation = “now I’m a string”;</w:t>
      </w:r>
      <w:r w:rsidRPr="000E7FDC">
        <w:rPr>
          <w:rStyle w:val="CodeChar"/>
        </w:rPr>
        <w:br/>
        <w:t>varMutation = 5;</w:t>
      </w:r>
    </w:p>
    <w:p w14:paraId="00D1B6B7" w14:textId="77777777" w:rsidR="000E7FDC" w:rsidRPr="000E7FDC" w:rsidRDefault="000E7FDC" w:rsidP="000E7FDC">
      <w:pPr>
        <w:pStyle w:val="Body"/>
      </w:pPr>
    </w:p>
    <w:p w14:paraId="5DCFC040" w14:textId="641C38B8" w:rsidR="00621CDB" w:rsidRDefault="00621CDB" w:rsidP="00944066">
      <w:pPr>
        <w:pStyle w:val="Heading2"/>
      </w:pPr>
      <w:bookmarkStart w:id="22" w:name="_Toc38262342"/>
      <w:r>
        <w:t>Boolean</w:t>
      </w:r>
      <w:bookmarkEnd w:id="22"/>
    </w:p>
    <w:p w14:paraId="017D10C6" w14:textId="374C85FA" w:rsidR="00621CDB" w:rsidRDefault="00BD21A6" w:rsidP="00621CDB">
      <w:pPr>
        <w:pStyle w:val="Body"/>
      </w:pPr>
      <w:r w:rsidRPr="00BD21A6">
        <w:rPr>
          <w:b/>
          <w:bCs/>
        </w:rPr>
        <w:t>Truthy</w:t>
      </w:r>
      <w:r>
        <w:t xml:space="preserve"> values in JS are values that are not defined as Boolean but will evaluate to true when evaluated in a Boolean context.</w:t>
      </w:r>
    </w:p>
    <w:p w14:paraId="10736CBA" w14:textId="77777777" w:rsidR="00461F35" w:rsidRDefault="000A544C" w:rsidP="000A544C">
      <w:pPr>
        <w:pStyle w:val="Body"/>
      </w:pPr>
      <w:r>
        <w:t xml:space="preserve">Here are the </w:t>
      </w:r>
      <w:r w:rsidRPr="008E7D1F">
        <w:rPr>
          <w:b/>
          <w:bCs/>
        </w:rPr>
        <w:t>falsy</w:t>
      </w:r>
      <w:r>
        <w:t xml:space="preserve"> values: </w:t>
      </w:r>
    </w:p>
    <w:p w14:paraId="1BDD3C71" w14:textId="77777777" w:rsidR="00461F35" w:rsidRDefault="000A544C" w:rsidP="00461F35">
      <w:pPr>
        <w:pStyle w:val="Body"/>
        <w:numPr>
          <w:ilvl w:val="0"/>
          <w:numId w:val="35"/>
        </w:numPr>
      </w:pPr>
      <w:r>
        <w:t xml:space="preserve">false </w:t>
      </w:r>
    </w:p>
    <w:p w14:paraId="5591FB79" w14:textId="77777777" w:rsidR="00461F35" w:rsidRDefault="000A544C" w:rsidP="00461F35">
      <w:pPr>
        <w:pStyle w:val="Body"/>
        <w:numPr>
          <w:ilvl w:val="0"/>
          <w:numId w:val="35"/>
        </w:numPr>
      </w:pPr>
      <w:r>
        <w:t xml:space="preserve">null </w:t>
      </w:r>
    </w:p>
    <w:p w14:paraId="49736797" w14:textId="77777777" w:rsidR="00461F35" w:rsidRDefault="000A544C" w:rsidP="00461F35">
      <w:pPr>
        <w:pStyle w:val="Body"/>
        <w:numPr>
          <w:ilvl w:val="0"/>
          <w:numId w:val="35"/>
        </w:numPr>
      </w:pPr>
      <w:r>
        <w:t xml:space="preserve">undefined </w:t>
      </w:r>
    </w:p>
    <w:p w14:paraId="75A20EBE" w14:textId="77777777" w:rsidR="00461F35" w:rsidRDefault="000A544C" w:rsidP="00461F35">
      <w:pPr>
        <w:pStyle w:val="Body"/>
        <w:numPr>
          <w:ilvl w:val="0"/>
          <w:numId w:val="35"/>
        </w:numPr>
      </w:pPr>
      <w:r>
        <w:t xml:space="preserve">The empty string '' </w:t>
      </w:r>
    </w:p>
    <w:p w14:paraId="133C7AFE" w14:textId="77777777" w:rsidR="00461F35" w:rsidRDefault="000A544C" w:rsidP="00461F35">
      <w:pPr>
        <w:pStyle w:val="Body"/>
        <w:numPr>
          <w:ilvl w:val="0"/>
          <w:numId w:val="35"/>
        </w:numPr>
      </w:pPr>
      <w:r>
        <w:t xml:space="preserve">The number 0 </w:t>
      </w:r>
    </w:p>
    <w:p w14:paraId="4EC93983" w14:textId="77777777" w:rsidR="00461F35" w:rsidRDefault="000A544C" w:rsidP="00461F35">
      <w:pPr>
        <w:pStyle w:val="Body"/>
        <w:numPr>
          <w:ilvl w:val="0"/>
          <w:numId w:val="35"/>
        </w:numPr>
      </w:pPr>
      <w:r>
        <w:t xml:space="preserve">The number NaN </w:t>
      </w:r>
    </w:p>
    <w:p w14:paraId="0DBC8C3C" w14:textId="7AA67D89" w:rsidR="000A544C" w:rsidRDefault="000A544C" w:rsidP="00461F35">
      <w:pPr>
        <w:pStyle w:val="Body"/>
      </w:pPr>
      <w:r>
        <w:t>All other values are truthy, including true, the string 'false', and all objects.</w:t>
      </w:r>
    </w:p>
    <w:p w14:paraId="0AE9C4BD" w14:textId="0058FE00" w:rsidR="00755C5D" w:rsidRDefault="00755C5D" w:rsidP="00755C5D">
      <w:pPr>
        <w:pStyle w:val="Heading3"/>
        <w:rPr>
          <w:rFonts w:eastAsia="SimSun"/>
        </w:rPr>
      </w:pPr>
      <w:bookmarkStart w:id="23" w:name="_Toc38262343"/>
      <w:r>
        <w:rPr>
          <w:rFonts w:eastAsia="SimSun"/>
        </w:rPr>
        <w:t>Equality</w:t>
      </w:r>
      <w:bookmarkEnd w:id="23"/>
    </w:p>
    <w:p w14:paraId="13A0DB1B" w14:textId="475336EC" w:rsidR="00755C5D" w:rsidRPr="006333BA" w:rsidRDefault="00755C5D" w:rsidP="00755C5D">
      <w:pPr>
        <w:pStyle w:val="Body"/>
        <w:numPr>
          <w:ilvl w:val="0"/>
          <w:numId w:val="31"/>
        </w:numPr>
      </w:pPr>
      <w:r>
        <w:rPr>
          <w:rFonts w:eastAsia="SimSun"/>
        </w:rPr>
        <w:t xml:space="preserve">== (double ‘=’) – will </w:t>
      </w:r>
      <w:r w:rsidRPr="000576FD">
        <w:rPr>
          <w:sz w:val="20"/>
          <w:szCs w:val="24"/>
        </w:rPr>
        <w:t xml:space="preserve">compare </w:t>
      </w:r>
      <w:r>
        <w:rPr>
          <w:sz w:val="20"/>
          <w:szCs w:val="24"/>
        </w:rPr>
        <w:t>that values and if they are of different types</w:t>
      </w:r>
      <w:r w:rsidRPr="000576FD">
        <w:rPr>
          <w:sz w:val="20"/>
          <w:szCs w:val="24"/>
        </w:rPr>
        <w:t xml:space="preserve"> (for example, </w:t>
      </w:r>
      <w:r w:rsidRPr="000576FD">
        <w:rPr>
          <w:rFonts w:ascii="Courier New" w:hAnsi="Courier New" w:cs="Courier New"/>
          <w:sz w:val="20"/>
          <w:szCs w:val="20"/>
        </w:rPr>
        <w:t>numbers</w:t>
      </w:r>
      <w:r w:rsidRPr="000576FD">
        <w:rPr>
          <w:sz w:val="20"/>
          <w:szCs w:val="24"/>
        </w:rPr>
        <w:t xml:space="preserve"> and </w:t>
      </w:r>
      <w:r w:rsidRPr="000576FD">
        <w:rPr>
          <w:rFonts w:ascii="Courier New" w:hAnsi="Courier New" w:cs="Courier New"/>
          <w:sz w:val="20"/>
          <w:szCs w:val="20"/>
        </w:rPr>
        <w:t>strings</w:t>
      </w:r>
      <w:r w:rsidRPr="000576FD">
        <w:rPr>
          <w:sz w:val="20"/>
          <w:szCs w:val="24"/>
        </w:rPr>
        <w:t xml:space="preserve">), it </w:t>
      </w:r>
      <w:r w:rsidRPr="00755C5D">
        <w:rPr>
          <w:b/>
          <w:bCs/>
          <w:sz w:val="20"/>
          <w:szCs w:val="24"/>
        </w:rPr>
        <w:t>will automatically convert one type to another</w:t>
      </w:r>
      <w:r w:rsidRPr="000576FD">
        <w:rPr>
          <w:sz w:val="20"/>
          <w:szCs w:val="24"/>
        </w:rPr>
        <w:t>. This is known as "Type Coercion".</w:t>
      </w:r>
    </w:p>
    <w:p w14:paraId="1D024CDD" w14:textId="77777777" w:rsidR="00755C5D" w:rsidRPr="00522A7A" w:rsidRDefault="00755C5D" w:rsidP="00755C5D">
      <w:pPr>
        <w:pStyle w:val="ListParagraph"/>
        <w:numPr>
          <w:ilvl w:val="0"/>
          <w:numId w:val="31"/>
        </w:numPr>
      </w:pPr>
      <w:r w:rsidRPr="006333BA">
        <w:rPr>
          <w:rFonts w:ascii="Palatino Linotype" w:eastAsia="Times New Roman" w:hAnsi="Palatino Linotype"/>
          <w:b/>
          <w:bCs/>
          <w:color w:val="0000CC"/>
          <w:sz w:val="20"/>
          <w:szCs w:val="24"/>
          <w:lang w:eastAsia="en-US"/>
        </w:rPr>
        <w:t>Strict equality</w:t>
      </w:r>
      <w:r w:rsidRPr="006333BA">
        <w:rPr>
          <w:rFonts w:ascii="Palatino Linotype" w:eastAsia="Times New Roman" w:hAnsi="Palatino Linotype"/>
          <w:color w:val="0000CC"/>
          <w:sz w:val="20"/>
          <w:szCs w:val="24"/>
          <w:lang w:eastAsia="en-US"/>
        </w:rPr>
        <w:t xml:space="preserve"> </w:t>
      </w:r>
      <w:r w:rsidRPr="006333BA">
        <w:rPr>
          <w:rFonts w:ascii="Palatino Linotype" w:eastAsia="Times New Roman" w:hAnsi="Palatino Linotype"/>
          <w:sz w:val="20"/>
          <w:szCs w:val="24"/>
          <w:lang w:eastAsia="en-US"/>
        </w:rPr>
        <w:t>(</w:t>
      </w:r>
      <w:r w:rsidRPr="006333BA">
        <w:rPr>
          <w:rFonts w:ascii="Courier New" w:eastAsia="Times New Roman" w:hAnsi="Courier New" w:cs="Courier New"/>
          <w:b/>
          <w:bCs/>
          <w:color w:val="0000CC"/>
          <w:sz w:val="20"/>
          <w:szCs w:val="20"/>
          <w:lang w:eastAsia="en-US"/>
        </w:rPr>
        <w:t>===</w:t>
      </w:r>
      <w:r w:rsidRPr="006333BA">
        <w:rPr>
          <w:rFonts w:ascii="Palatino Linotype" w:eastAsia="Times New Roman" w:hAnsi="Palatino Linotype"/>
          <w:sz w:val="20"/>
          <w:szCs w:val="24"/>
          <w:lang w:eastAsia="en-US"/>
        </w:rPr>
        <w:t>) is the counterpart to the equality operator (</w:t>
      </w:r>
      <w:r w:rsidRPr="006333BA">
        <w:rPr>
          <w:rFonts w:ascii="Courier New" w:eastAsia="Times New Roman" w:hAnsi="Courier New" w:cs="Courier New"/>
          <w:sz w:val="20"/>
          <w:szCs w:val="20"/>
          <w:lang w:eastAsia="en-US"/>
        </w:rPr>
        <w:t>==</w:t>
      </w:r>
      <w:r w:rsidRPr="006333BA">
        <w:rPr>
          <w:rFonts w:ascii="Palatino Linotype" w:eastAsia="Times New Roman" w:hAnsi="Palatino Linotype"/>
          <w:sz w:val="20"/>
          <w:szCs w:val="24"/>
          <w:lang w:eastAsia="en-US"/>
        </w:rPr>
        <w:t xml:space="preserve">). However, unlike the equality operator, which attempts to convert both values being compared to a common type, </w:t>
      </w:r>
      <w:r w:rsidRPr="006333BA">
        <w:rPr>
          <w:rFonts w:ascii="Palatino Linotype" w:eastAsia="Times New Roman" w:hAnsi="Palatino Linotype"/>
          <w:sz w:val="20"/>
          <w:szCs w:val="24"/>
          <w:lang w:eastAsia="en-US"/>
        </w:rPr>
        <w:lastRenderedPageBreak/>
        <w:t xml:space="preserve">the strict equality operator </w:t>
      </w:r>
      <w:r w:rsidRPr="006333BA">
        <w:rPr>
          <w:rFonts w:ascii="Palatino Linotype" w:eastAsia="Times New Roman" w:hAnsi="Palatino Linotype"/>
          <w:sz w:val="20"/>
          <w:szCs w:val="24"/>
          <w:u w:val="single"/>
          <w:lang w:eastAsia="en-US"/>
        </w:rPr>
        <w:t>does not perform a type conversion</w:t>
      </w:r>
      <w:r w:rsidRPr="006333BA">
        <w:rPr>
          <w:rFonts w:ascii="Palatino Linotype" w:eastAsia="Times New Roman" w:hAnsi="Palatino Linotype"/>
          <w:sz w:val="20"/>
          <w:szCs w:val="24"/>
          <w:lang w:eastAsia="en-US"/>
        </w:rPr>
        <w:t>.</w:t>
      </w:r>
      <w:r>
        <w:rPr>
          <w:rFonts w:ascii="Palatino Linotype" w:eastAsia="Times New Roman" w:hAnsi="Palatino Linotype"/>
          <w:sz w:val="20"/>
          <w:szCs w:val="24"/>
          <w:lang w:eastAsia="en-US"/>
        </w:rPr>
        <w:t xml:space="preserve"> Strict inequality (!==) is the opposite of ===.</w:t>
      </w:r>
    </w:p>
    <w:p w14:paraId="602AF6BD" w14:textId="77777777" w:rsidR="00660C58" w:rsidRPr="00621CDB" w:rsidRDefault="00660C58" w:rsidP="00461F35">
      <w:pPr>
        <w:pStyle w:val="Body"/>
      </w:pPr>
    </w:p>
    <w:p w14:paraId="58E2F847" w14:textId="32CD21ED" w:rsidR="000E44DD" w:rsidRDefault="000E44DD" w:rsidP="00944066">
      <w:pPr>
        <w:pStyle w:val="Heading2"/>
      </w:pPr>
      <w:bookmarkStart w:id="24" w:name="_Toc38262344"/>
      <w:r>
        <w:t>Number</w:t>
      </w:r>
      <w:bookmarkEnd w:id="24"/>
    </w:p>
    <w:p w14:paraId="353372E6" w14:textId="3CBCD329" w:rsidR="000E44DD" w:rsidRDefault="000E44DD" w:rsidP="000E44DD">
      <w:pPr>
        <w:pStyle w:val="Heading2"/>
        <w:rPr>
          <w:rFonts w:ascii="Palatino Linotype" w:hAnsi="Palatino Linotype"/>
          <w:b w:val="0"/>
          <w:bCs w:val="0"/>
          <w:color w:val="auto"/>
          <w:sz w:val="21"/>
          <w:szCs w:val="21"/>
        </w:rPr>
      </w:pPr>
      <w:bookmarkStart w:id="25" w:name="_Toc38262345"/>
      <w:r w:rsidRPr="000E44DD">
        <w:rPr>
          <w:rFonts w:ascii="Palatino Linotype" w:hAnsi="Palatino Linotype"/>
          <w:b w:val="0"/>
          <w:bCs w:val="0"/>
          <w:color w:val="auto"/>
          <w:sz w:val="21"/>
          <w:szCs w:val="21"/>
        </w:rPr>
        <w:t>JavaScript has a single number type. Internally, it is represented as 64-bit floating point, the same as Java’s double. Unlike most other programming languages, there is no separate integer type, so 1 and 1.0 are the same value. This is a significant convenience because problems of overflow in short integers are completely avoided, and all you need to know about a number is that it is a number. A large class of numeric type errors is avoided.</w:t>
      </w:r>
      <w:bookmarkEnd w:id="25"/>
    </w:p>
    <w:p w14:paraId="1CD373D2" w14:textId="15B8E2E0" w:rsidR="007D6DFC" w:rsidRDefault="007D6DFC" w:rsidP="007D6DFC">
      <w:pPr>
        <w:pStyle w:val="Body"/>
      </w:pPr>
      <w:r>
        <w:t>The value NaN is a number value that is the result of an operation that cannot produce a normal result. NaN is not equal to any value, including itself. You can detect NaN with the isNaN( number ) function.</w:t>
      </w:r>
    </w:p>
    <w:p w14:paraId="70E47301" w14:textId="7B9D9803" w:rsidR="00FB5E65" w:rsidRDefault="008C072E" w:rsidP="007D6DFC">
      <w:pPr>
        <w:pStyle w:val="Body"/>
      </w:pPr>
      <w:r w:rsidRPr="008C072E">
        <w:rPr>
          <w:highlight w:val="yellow"/>
        </w:rPr>
        <w:t xml:space="preserve">The floating point can </w:t>
      </w:r>
      <w:r w:rsidR="00FB5E65" w:rsidRPr="008C072E">
        <w:rPr>
          <w:highlight w:val="yellow"/>
        </w:rPr>
        <w:t>cause precision errors</w:t>
      </w:r>
      <w:r w:rsidR="00FB5E65">
        <w:t xml:space="preserve"> </w:t>
      </w:r>
      <w:r>
        <w:t>unlike when working with decimals or integers in other languages. The ways to avoid this is:</w:t>
      </w:r>
    </w:p>
    <w:p w14:paraId="78C13BEF" w14:textId="77777777" w:rsidR="008C072E" w:rsidRDefault="008C072E" w:rsidP="008C072E">
      <w:pPr>
        <w:pStyle w:val="Body"/>
        <w:numPr>
          <w:ilvl w:val="0"/>
          <w:numId w:val="35"/>
        </w:numPr>
      </w:pPr>
      <w:r>
        <w:t>Write a round function that translate the number to whole number and then use Math.round to round it before translating it back:</w:t>
      </w:r>
    </w:p>
    <w:p w14:paraId="40CE4E6E" w14:textId="2BC1AF3B" w:rsidR="008C072E" w:rsidRPr="008C072E" w:rsidRDefault="008C072E" w:rsidP="008C072E">
      <w:pPr>
        <w:pStyle w:val="Code"/>
        <w:ind w:left="1778"/>
        <w:rPr>
          <w:lang w:eastAsia="en-AU"/>
        </w:rPr>
      </w:pPr>
      <w:r w:rsidRPr="008C072E">
        <w:rPr>
          <w:lang w:eastAsia="en-AU"/>
        </w:rPr>
        <w:t>function roundToCents(floatingValue) {</w:t>
      </w:r>
    </w:p>
    <w:p w14:paraId="45A3BB3C" w14:textId="371B6EA1" w:rsidR="008C072E" w:rsidRPr="008C072E" w:rsidRDefault="008C072E" w:rsidP="008C072E">
      <w:pPr>
        <w:pStyle w:val="Code"/>
        <w:ind w:left="1778"/>
        <w:rPr>
          <w:lang w:eastAsia="en-AU"/>
        </w:rPr>
      </w:pPr>
      <w:r w:rsidRPr="008C072E">
        <w:rPr>
          <w:lang w:eastAsia="en-AU"/>
        </w:rPr>
        <w:t xml:space="preserve">        return (Math.round(floatingValue * 100) / 100);</w:t>
      </w:r>
    </w:p>
    <w:p w14:paraId="3552CE81" w14:textId="77777777" w:rsidR="008C072E" w:rsidRPr="008C072E" w:rsidRDefault="008C072E" w:rsidP="008C072E">
      <w:pPr>
        <w:pStyle w:val="Code"/>
        <w:ind w:left="1778"/>
        <w:rPr>
          <w:lang w:eastAsia="en-AU"/>
        </w:rPr>
      </w:pPr>
      <w:r w:rsidRPr="008C072E">
        <w:rPr>
          <w:lang w:eastAsia="en-AU"/>
        </w:rPr>
        <w:t xml:space="preserve">    }</w:t>
      </w:r>
    </w:p>
    <w:p w14:paraId="1FC0439A" w14:textId="710F5FBC" w:rsidR="008C072E" w:rsidRDefault="008C072E" w:rsidP="008C072E">
      <w:pPr>
        <w:pStyle w:val="Body"/>
        <w:numPr>
          <w:ilvl w:val="0"/>
          <w:numId w:val="35"/>
        </w:numPr>
      </w:pPr>
      <w:r>
        <w:t>Another option is to drop the decimal point completely, translate the problem to whole numbers problems and translate back at the very end to supply the answer.</w:t>
      </w:r>
      <w:r>
        <w:br/>
        <w:t>For the example above, if we need to do arithmetic calculations on dollars and cents, we can translate the algorithm to work with cents only and translate the results to dollars and cents at the very end.</w:t>
      </w:r>
    </w:p>
    <w:p w14:paraId="32FDAC54" w14:textId="45B19DDE" w:rsidR="007D6DFC" w:rsidRPr="007D6DFC" w:rsidRDefault="007D6DFC" w:rsidP="007D6DFC">
      <w:pPr>
        <w:pStyle w:val="Body"/>
      </w:pPr>
    </w:p>
    <w:p w14:paraId="23280AB1" w14:textId="21B1BAC6" w:rsidR="00944066" w:rsidRDefault="00944066" w:rsidP="000E44DD">
      <w:pPr>
        <w:pStyle w:val="Heading2"/>
      </w:pPr>
      <w:bookmarkStart w:id="26" w:name="_Toc38262346"/>
      <w:r>
        <w:t>Strings</w:t>
      </w:r>
      <w:bookmarkEnd w:id="26"/>
    </w:p>
    <w:p w14:paraId="346F0989" w14:textId="7F448756" w:rsidR="0080029B" w:rsidRPr="0080029B" w:rsidRDefault="0080029B" w:rsidP="0080029B">
      <w:pPr>
        <w:pStyle w:val="Body"/>
        <w:numPr>
          <w:ilvl w:val="0"/>
          <w:numId w:val="35"/>
        </w:numPr>
      </w:pPr>
      <w:r>
        <w:t xml:space="preserve">Immutable </w:t>
      </w:r>
    </w:p>
    <w:p w14:paraId="7B49EFAF" w14:textId="48F30613" w:rsidR="004873EB" w:rsidRDefault="004873EB" w:rsidP="004873EB">
      <w:pPr>
        <w:pStyle w:val="Body"/>
      </w:pPr>
      <w:r>
        <w:t>JS accept both single-quoted and double-quoted strings (</w:t>
      </w:r>
      <w:r w:rsidR="00C02662">
        <w:t>‘ and “).</w:t>
      </w:r>
    </w:p>
    <w:p w14:paraId="2E3CDFB2" w14:textId="02C9913E" w:rsidR="008F02C4" w:rsidRDefault="008F02C4" w:rsidP="008F02C4">
      <w:pPr>
        <w:pStyle w:val="Body"/>
        <w:numPr>
          <w:ilvl w:val="0"/>
          <w:numId w:val="35"/>
        </w:numPr>
      </w:pPr>
      <w:r w:rsidRPr="008F02C4">
        <w:rPr>
          <w:b/>
          <w:bCs/>
        </w:rPr>
        <w:t>concatenation</w:t>
      </w:r>
      <w:r>
        <w:t>: + and +=</w:t>
      </w:r>
    </w:p>
    <w:p w14:paraId="09D5A8A3" w14:textId="7ECA04BF" w:rsidR="008F02C4" w:rsidRPr="008F02C4" w:rsidRDefault="008F02C4" w:rsidP="008F02C4">
      <w:pPr>
        <w:pStyle w:val="Body"/>
        <w:numPr>
          <w:ilvl w:val="0"/>
          <w:numId w:val="35"/>
        </w:numPr>
        <w:rPr>
          <w:b/>
          <w:bCs/>
          <w:color w:val="0000CC"/>
        </w:rPr>
      </w:pPr>
      <w:r w:rsidRPr="008F02C4">
        <w:rPr>
          <w:b/>
          <w:bCs/>
          <w:color w:val="0000CC"/>
        </w:rPr>
        <w:t xml:space="preserve">.length </w:t>
      </w:r>
    </w:p>
    <w:p w14:paraId="3761F245" w14:textId="7D6C0A45" w:rsidR="00944066" w:rsidRDefault="00944066" w:rsidP="00944066">
      <w:pPr>
        <w:pStyle w:val="Code"/>
        <w:ind w:left="1440"/>
      </w:pPr>
      <w:r w:rsidRPr="00944066">
        <w:rPr>
          <w:color w:val="0000CC"/>
        </w:rPr>
        <w:t>str</w:t>
      </w:r>
      <w:r w:rsidRPr="00944066">
        <w:rPr>
          <w:b/>
          <w:bCs/>
          <w:color w:val="0000CC"/>
        </w:rPr>
        <w:t>.split</w:t>
      </w:r>
      <w:r>
        <w:t>(&lt;split in substring&gt;) e.g. “my string”.split(“ “) === arr[“my”,”string”]</w:t>
      </w:r>
    </w:p>
    <w:p w14:paraId="34D2F41A" w14:textId="5D8623F2" w:rsidR="00D65F05" w:rsidRDefault="0055549F" w:rsidP="00D65F05">
      <w:pPr>
        <w:pStyle w:val="Body"/>
        <w:numPr>
          <w:ilvl w:val="0"/>
          <w:numId w:val="35"/>
        </w:numPr>
      </w:pPr>
      <w:r>
        <w:t>.replace(&lt;regex&gt;,&lt;value or function to return the value&gt;);</w:t>
      </w:r>
    </w:p>
    <w:p w14:paraId="7E1DE695" w14:textId="2224BE92" w:rsidR="00DC5FA1" w:rsidRDefault="00DC5FA1" w:rsidP="00D65F05">
      <w:pPr>
        <w:pStyle w:val="Body"/>
        <w:numPr>
          <w:ilvl w:val="0"/>
          <w:numId w:val="35"/>
        </w:numPr>
      </w:pPr>
      <w:r>
        <w:t>. trim to remove whitespaces from start/end.</w:t>
      </w:r>
    </w:p>
    <w:p w14:paraId="76AFA3F4" w14:textId="1DC79813" w:rsidR="00F6074C" w:rsidRDefault="00F6074C" w:rsidP="00D65F05">
      <w:pPr>
        <w:pStyle w:val="Body"/>
        <w:numPr>
          <w:ilvl w:val="0"/>
          <w:numId w:val="35"/>
        </w:numPr>
      </w:pPr>
      <w:r>
        <w:t>All characters in JS are 16 bits wide. JS doesn’t have a character type. In order to represent one character, use a 1-length string.</w:t>
      </w:r>
    </w:p>
    <w:p w14:paraId="314E781B" w14:textId="7335FB07" w:rsidR="0015617C" w:rsidRDefault="002411EB" w:rsidP="00734653">
      <w:pPr>
        <w:pStyle w:val="Heading3"/>
      </w:pPr>
      <w:bookmarkStart w:id="27" w:name="_Toc38262347"/>
      <w:r>
        <w:lastRenderedPageBreak/>
        <w:t>Template Literals</w:t>
      </w:r>
      <w:bookmarkEnd w:id="27"/>
    </w:p>
    <w:p w14:paraId="78EC20FE" w14:textId="4DD5D96F" w:rsidR="002411EB" w:rsidRDefault="002411EB" w:rsidP="002411EB">
      <w:pPr>
        <w:pStyle w:val="Body"/>
        <w:numPr>
          <w:ilvl w:val="0"/>
          <w:numId w:val="35"/>
        </w:numPr>
      </w:pPr>
      <w:r w:rsidRPr="004917F6">
        <w:rPr>
          <w:b/>
          <w:bCs/>
          <w:color w:val="0000CC"/>
        </w:rPr>
        <w:t>` (backtick)</w:t>
      </w:r>
      <w:r>
        <w:t xml:space="preserve"> allow you to add newlines in the code of the string instead of using \n</w:t>
      </w:r>
    </w:p>
    <w:p w14:paraId="157D7484" w14:textId="51C5E2BD" w:rsidR="002411EB" w:rsidRPr="002411EB" w:rsidRDefault="002411EB" w:rsidP="002411EB">
      <w:pPr>
        <w:pStyle w:val="Body"/>
        <w:numPr>
          <w:ilvl w:val="0"/>
          <w:numId w:val="35"/>
        </w:numPr>
      </w:pPr>
      <w:r>
        <w:t xml:space="preserve">${variable} placeholder – can be used to pass on a variable to an expression </w:t>
      </w:r>
    </w:p>
    <w:p w14:paraId="54026392" w14:textId="3D473AA2" w:rsidR="00944066" w:rsidRDefault="00EB5506" w:rsidP="00EB5506">
      <w:pPr>
        <w:pStyle w:val="Body"/>
        <w:numPr>
          <w:ilvl w:val="0"/>
          <w:numId w:val="35"/>
        </w:numPr>
      </w:pPr>
      <w:r>
        <w:t>To interpolate variables inside a string:</w:t>
      </w:r>
    </w:p>
    <w:p w14:paraId="21DAE647" w14:textId="77777777" w:rsidR="00EB5506" w:rsidRPr="00EB5506" w:rsidRDefault="00EB5506" w:rsidP="00EB5506">
      <w:pPr>
        <w:pStyle w:val="Code"/>
        <w:ind w:left="2160"/>
        <w:rPr>
          <w:rFonts w:ascii="Consolas" w:hAnsi="Consolas"/>
          <w:color w:val="393318"/>
          <w:lang w:bidi="ar-SA"/>
        </w:rPr>
      </w:pPr>
      <w:r w:rsidRPr="00EB5506">
        <w:rPr>
          <w:b/>
          <w:color w:val="0432FF"/>
          <w:bdr w:val="none" w:sz="0" w:space="0" w:color="auto" w:frame="1"/>
          <w:shd w:val="clear" w:color="auto" w:fill="EFF0F1"/>
          <w:lang w:bidi="ar-SA"/>
        </w:rPr>
        <w:t>`</w:t>
      </w:r>
      <w:r w:rsidRPr="00EB5506">
        <w:rPr>
          <w:bdr w:val="none" w:sz="0" w:space="0" w:color="auto" w:frame="1"/>
          <w:shd w:val="clear" w:color="auto" w:fill="EFF0F1"/>
          <w:lang w:bidi="ar-SA"/>
        </w:rPr>
        <w:t xml:space="preserve">String text </w:t>
      </w:r>
      <w:r w:rsidRPr="00EB5506">
        <w:rPr>
          <w:b/>
          <w:color w:val="0432FF"/>
          <w:bdr w:val="none" w:sz="0" w:space="0" w:color="auto" w:frame="1"/>
          <w:shd w:val="clear" w:color="auto" w:fill="EFF0F1"/>
          <w:lang w:bidi="ar-SA"/>
        </w:rPr>
        <w:t>${</w:t>
      </w:r>
      <w:r w:rsidRPr="00EB5506">
        <w:rPr>
          <w:bdr w:val="none" w:sz="0" w:space="0" w:color="auto" w:frame="1"/>
          <w:shd w:val="clear" w:color="auto" w:fill="EFF0F1"/>
          <w:lang w:bidi="ar-SA"/>
        </w:rPr>
        <w:t>expression</w:t>
      </w:r>
      <w:r w:rsidRPr="00EB5506">
        <w:rPr>
          <w:b/>
          <w:color w:val="0432FF"/>
          <w:bdr w:val="none" w:sz="0" w:space="0" w:color="auto" w:frame="1"/>
          <w:shd w:val="clear" w:color="auto" w:fill="EFF0F1"/>
          <w:lang w:bidi="ar-SA"/>
        </w:rPr>
        <w:t>}`</w:t>
      </w:r>
    </w:p>
    <w:p w14:paraId="70A1402D" w14:textId="77777777" w:rsidR="00EB5506" w:rsidRDefault="00EB5506" w:rsidP="00EB5506">
      <w:pPr>
        <w:pStyle w:val="Body"/>
        <w:ind w:left="1778"/>
      </w:pPr>
    </w:p>
    <w:p w14:paraId="3C67124D" w14:textId="429104BE" w:rsidR="00944066" w:rsidRDefault="0002029D" w:rsidP="0002029D">
      <w:pPr>
        <w:pStyle w:val="Heading2"/>
      </w:pPr>
      <w:bookmarkStart w:id="28" w:name="_Toc38262348"/>
      <w:r>
        <w:t>Arrays</w:t>
      </w:r>
      <w:bookmarkEnd w:id="28"/>
    </w:p>
    <w:p w14:paraId="506FCA15" w14:textId="065DFFA4" w:rsidR="00CB6573" w:rsidRPr="00CB6573" w:rsidRDefault="00CB6573" w:rsidP="00CB6573">
      <w:pPr>
        <w:pStyle w:val="Body"/>
        <w:numPr>
          <w:ilvl w:val="0"/>
          <w:numId w:val="35"/>
        </w:numPr>
      </w:pPr>
      <w:r>
        <w:t>mutable</w:t>
      </w:r>
    </w:p>
    <w:p w14:paraId="0E30C2BA" w14:textId="5F24E123" w:rsidR="0002029D" w:rsidRDefault="0002029D" w:rsidP="0002029D">
      <w:pPr>
        <w:pStyle w:val="Body"/>
      </w:pPr>
      <w:r>
        <w:t>var myArray = [1, “string”, 7.4</w:t>
      </w:r>
      <w:r w:rsidR="00941861">
        <w:t>, [4]</w:t>
      </w:r>
      <w:r>
        <w:t>];</w:t>
      </w:r>
    </w:p>
    <w:p w14:paraId="24DDDC26" w14:textId="20CB500F" w:rsidR="00CB6573" w:rsidRDefault="00CB6573" w:rsidP="00CB6573">
      <w:pPr>
        <w:pStyle w:val="Body"/>
        <w:numPr>
          <w:ilvl w:val="0"/>
          <w:numId w:val="35"/>
        </w:numPr>
      </w:pPr>
      <w:r>
        <w:t>arr</w:t>
      </w:r>
      <w:r w:rsidRPr="00CB6573">
        <w:rPr>
          <w:b/>
          <w:bCs/>
          <w:color w:val="0000CC"/>
        </w:rPr>
        <w:t>.push</w:t>
      </w:r>
      <w:r>
        <w:t>(val) – push val to the end of the array.</w:t>
      </w:r>
    </w:p>
    <w:p w14:paraId="15D918E3" w14:textId="5C92383B" w:rsidR="00CB6573" w:rsidRDefault="00102489" w:rsidP="00CB6573">
      <w:pPr>
        <w:pStyle w:val="Body"/>
        <w:numPr>
          <w:ilvl w:val="0"/>
          <w:numId w:val="35"/>
        </w:numPr>
      </w:pPr>
      <w:r>
        <w:t>v</w:t>
      </w:r>
      <w:r w:rsidR="00CB6573">
        <w:t>al = arr</w:t>
      </w:r>
      <w:r w:rsidR="00CB6573" w:rsidRPr="00CB6573">
        <w:rPr>
          <w:b/>
          <w:bCs/>
          <w:color w:val="0000CC"/>
        </w:rPr>
        <w:t>.p</w:t>
      </w:r>
      <w:r w:rsidR="00CB6573">
        <w:rPr>
          <w:b/>
          <w:bCs/>
          <w:color w:val="0000CC"/>
        </w:rPr>
        <w:t>op</w:t>
      </w:r>
      <w:r w:rsidR="00CB6573">
        <w:t>() – pop val from the end of the array.</w:t>
      </w:r>
    </w:p>
    <w:p w14:paraId="443E45EC" w14:textId="02F65310" w:rsidR="006F314B" w:rsidRDefault="006F314B" w:rsidP="00FB25A3">
      <w:pPr>
        <w:pStyle w:val="Body"/>
        <w:numPr>
          <w:ilvl w:val="0"/>
          <w:numId w:val="35"/>
        </w:numPr>
      </w:pPr>
      <w:r>
        <w:t>arr</w:t>
      </w:r>
      <w:r w:rsidRPr="00CB6573">
        <w:rPr>
          <w:b/>
          <w:bCs/>
          <w:color w:val="0000CC"/>
        </w:rPr>
        <w:t>.</w:t>
      </w:r>
      <w:r>
        <w:rPr>
          <w:b/>
          <w:bCs/>
          <w:color w:val="0000CC"/>
        </w:rPr>
        <w:t>unshift</w:t>
      </w:r>
      <w:r>
        <w:t>(</w:t>
      </w:r>
      <w:r w:rsidR="00FB25A3">
        <w:t>val</w:t>
      </w:r>
      <w:r>
        <w:t xml:space="preserve">) – add </w:t>
      </w:r>
      <w:r w:rsidR="00FB25A3">
        <w:t xml:space="preserve">val to the beginning </w:t>
      </w:r>
      <w:r>
        <w:t>of the array.</w:t>
      </w:r>
    </w:p>
    <w:p w14:paraId="16D737E9" w14:textId="493653EB" w:rsidR="00102489" w:rsidRPr="0002029D" w:rsidRDefault="00102489" w:rsidP="00102489">
      <w:pPr>
        <w:pStyle w:val="Body"/>
        <w:numPr>
          <w:ilvl w:val="0"/>
          <w:numId w:val="35"/>
        </w:numPr>
      </w:pPr>
      <w:r>
        <w:t>val = arr</w:t>
      </w:r>
      <w:r w:rsidRPr="00CB6573">
        <w:rPr>
          <w:b/>
          <w:bCs/>
          <w:color w:val="0000CC"/>
        </w:rPr>
        <w:t>.</w:t>
      </w:r>
      <w:r>
        <w:rPr>
          <w:b/>
          <w:bCs/>
          <w:color w:val="0000CC"/>
        </w:rPr>
        <w:t>shift</w:t>
      </w:r>
      <w:r>
        <w:t>() – remove and return the first element of the array.</w:t>
      </w:r>
    </w:p>
    <w:p w14:paraId="7084199B" w14:textId="26FB5BA3" w:rsidR="00102489" w:rsidRDefault="00C81285" w:rsidP="00CB6573">
      <w:pPr>
        <w:pStyle w:val="Body"/>
        <w:numPr>
          <w:ilvl w:val="0"/>
          <w:numId w:val="35"/>
        </w:numPr>
      </w:pPr>
      <w:r w:rsidRPr="0027580B">
        <w:rPr>
          <w:color w:val="0000CC"/>
        </w:rPr>
        <w:t>arr.filter</w:t>
      </w:r>
      <w:r>
        <w:t>(test-function) - The filter() method creates an array filled with all array elements that pass the test-function. It does not change the original array!</w:t>
      </w:r>
    </w:p>
    <w:p w14:paraId="13F7462C" w14:textId="29E3E917" w:rsidR="009663BA" w:rsidRDefault="008A10D4" w:rsidP="00CB6573">
      <w:pPr>
        <w:pStyle w:val="Body"/>
        <w:numPr>
          <w:ilvl w:val="0"/>
          <w:numId w:val="35"/>
        </w:numPr>
      </w:pPr>
      <w:r w:rsidRPr="0027580B">
        <w:rPr>
          <w:color w:val="0000CC"/>
        </w:rPr>
        <w:t>a</w:t>
      </w:r>
      <w:r w:rsidR="009663BA" w:rsidRPr="0027580B">
        <w:rPr>
          <w:color w:val="0000CC"/>
        </w:rPr>
        <w:t>rr.map</w:t>
      </w:r>
      <w:r w:rsidR="009663BA">
        <w:t>(</w:t>
      </w:r>
      <w:r>
        <w:t>func) - Creates a new array with the result of calling a function for each array element</w:t>
      </w:r>
    </w:p>
    <w:p w14:paraId="2771E2E3" w14:textId="72297C00" w:rsidR="005B3BBB" w:rsidRDefault="00983459" w:rsidP="00CB6573">
      <w:pPr>
        <w:pStyle w:val="Body"/>
        <w:numPr>
          <w:ilvl w:val="0"/>
          <w:numId w:val="35"/>
        </w:numPr>
      </w:pPr>
      <w:r>
        <w:t xml:space="preserve">add/remove items to and array. Return the removed items </w:t>
      </w:r>
      <w:r>
        <w:br/>
      </w:r>
      <w:r w:rsidR="005B3BBB" w:rsidRPr="00983459">
        <w:rPr>
          <w:b/>
          <w:bCs/>
          <w:color w:val="0000CC"/>
        </w:rPr>
        <w:t>arr.</w:t>
      </w:r>
      <w:r w:rsidR="00041B47" w:rsidRPr="00983459">
        <w:rPr>
          <w:b/>
          <w:bCs/>
          <w:color w:val="0000CC"/>
        </w:rPr>
        <w:t>splice</w:t>
      </w:r>
      <w:r w:rsidR="00041B47">
        <w:t>(&lt;from index&gt;,&lt;number of elements to remove&gt;</w:t>
      </w:r>
      <w:r>
        <w:t>, &lt;list of items to add&gt;</w:t>
      </w:r>
      <w:r w:rsidR="00041B47">
        <w:t xml:space="preserve">) </w:t>
      </w:r>
    </w:p>
    <w:p w14:paraId="3C86F74C" w14:textId="540D15E5" w:rsidR="00B86174" w:rsidRDefault="00B86174" w:rsidP="00CB6573">
      <w:pPr>
        <w:pStyle w:val="Body"/>
        <w:numPr>
          <w:ilvl w:val="0"/>
          <w:numId w:val="35"/>
        </w:numPr>
      </w:pPr>
      <w:r w:rsidRPr="00B86174">
        <w:rPr>
          <w:b/>
          <w:bCs/>
          <w:color w:val="0000CC"/>
        </w:rPr>
        <w:t>arr.slice</w:t>
      </w:r>
      <w:r>
        <w:t xml:space="preserve">(&lt;from index&gt;,&lt;until index </w:t>
      </w:r>
      <w:r w:rsidRPr="00B86174">
        <w:rPr>
          <w:u w:val="single"/>
        </w:rPr>
        <w:t>exclusive</w:t>
      </w:r>
      <w:r>
        <w:t>&gt;)</w:t>
      </w:r>
      <w:r>
        <w:br/>
        <w:t>return the sub-array.</w:t>
      </w:r>
    </w:p>
    <w:p w14:paraId="150DD8D9" w14:textId="4C500728" w:rsidR="00BD0B8C" w:rsidRPr="00D84C6D" w:rsidRDefault="00BD0B8C" w:rsidP="00CB6573">
      <w:pPr>
        <w:pStyle w:val="Body"/>
        <w:numPr>
          <w:ilvl w:val="0"/>
          <w:numId w:val="35"/>
        </w:numPr>
      </w:pPr>
      <w:r>
        <w:rPr>
          <w:b/>
          <w:bCs/>
          <w:color w:val="0000CC"/>
        </w:rPr>
        <w:t>arr.forEach(&lt;callback function&gt;)</w:t>
      </w:r>
    </w:p>
    <w:p w14:paraId="0336C935" w14:textId="5B84AFC0" w:rsidR="00D84C6D" w:rsidRPr="0027580B" w:rsidRDefault="00D84C6D" w:rsidP="0047597B">
      <w:pPr>
        <w:pStyle w:val="Body"/>
        <w:numPr>
          <w:ilvl w:val="0"/>
          <w:numId w:val="35"/>
        </w:numPr>
        <w:rPr>
          <w:rStyle w:val="CodeChar"/>
          <w:rFonts w:ascii="Palatino Linotype" w:eastAsia="Times New Roman" w:hAnsi="Palatino Linotype" w:cs="Times New Roman"/>
          <w:color w:val="auto"/>
          <w:shd w:val="clear" w:color="auto" w:fill="auto"/>
        </w:rPr>
      </w:pPr>
      <w:r w:rsidRPr="00D84C6D">
        <w:rPr>
          <w:b/>
          <w:bCs/>
        </w:rPr>
        <w:t>Cloning Arrays:</w:t>
      </w:r>
      <w:r>
        <w:rPr>
          <w:b/>
          <w:bCs/>
        </w:rPr>
        <w:br/>
      </w:r>
      <w:r w:rsidR="0027580B">
        <w:rPr>
          <w:rStyle w:val="CodeChar"/>
        </w:rPr>
        <w:t>let</w:t>
      </w:r>
      <w:r w:rsidRPr="00D84C6D">
        <w:rPr>
          <w:rStyle w:val="CodeChar"/>
        </w:rPr>
        <w:t xml:space="preserve"> rainbowClone =</w:t>
      </w:r>
      <w:r w:rsidR="0027580B">
        <w:rPr>
          <w:rStyle w:val="CodeChar"/>
        </w:rPr>
        <w:t xml:space="preserve"> […rainbow]</w:t>
      </w:r>
      <w:r w:rsidRPr="00D84C6D">
        <w:rPr>
          <w:rStyle w:val="CodeChar"/>
        </w:rPr>
        <w:t>;</w:t>
      </w:r>
    </w:p>
    <w:p w14:paraId="0C572F85" w14:textId="0DDB2C80" w:rsidR="0027580B" w:rsidRDefault="0027580B" w:rsidP="0027580B">
      <w:pPr>
        <w:pStyle w:val="Body"/>
        <w:ind w:left="1778"/>
      </w:pPr>
      <w:r>
        <w:rPr>
          <w:b/>
          <w:bCs/>
        </w:rPr>
        <w:t>Or:</w:t>
      </w:r>
    </w:p>
    <w:p w14:paraId="2C46D4FC" w14:textId="1D16D5C9" w:rsidR="0027580B" w:rsidRDefault="0027580B" w:rsidP="0027580B">
      <w:pPr>
        <w:pStyle w:val="Code"/>
        <w:ind w:left="1778"/>
      </w:pPr>
      <w:r>
        <w:t>let rainbowClone = rainbow.slice();</w:t>
      </w:r>
    </w:p>
    <w:p w14:paraId="352F6FE2" w14:textId="740D73F6" w:rsidR="00D84C6D" w:rsidRDefault="0027580B" w:rsidP="0027580B">
      <w:pPr>
        <w:pStyle w:val="Heading3"/>
      </w:pPr>
      <w:bookmarkStart w:id="29" w:name="_Toc38262349"/>
      <w:r>
        <w:t>Array Comprehension</w:t>
      </w:r>
      <w:bookmarkEnd w:id="29"/>
    </w:p>
    <w:p w14:paraId="1B8C611A" w14:textId="57F7B182" w:rsidR="0027580B" w:rsidRDefault="0027580B" w:rsidP="0027580B">
      <w:pPr>
        <w:pStyle w:val="Body"/>
      </w:pPr>
      <w:r>
        <w:t>Javascript doesn’t support array comprehension like in Python (it is partially supported in a non-standardized way and not supported by Firefox). Instead, use:</w:t>
      </w:r>
    </w:p>
    <w:p w14:paraId="5461BD57" w14:textId="217C09FE" w:rsidR="0047597B" w:rsidRDefault="0047597B" w:rsidP="005E62BE">
      <w:pPr>
        <w:pStyle w:val="Code"/>
        <w:ind w:left="1418"/>
      </w:pPr>
      <w:r w:rsidRPr="005E62BE">
        <w:rPr>
          <w:color w:val="0000CC"/>
        </w:rPr>
        <w:t>Arr</w:t>
      </w:r>
      <w:r w:rsidR="005E62BE" w:rsidRPr="005E62BE">
        <w:rPr>
          <w:color w:val="0000CC"/>
        </w:rPr>
        <w:t>ay.from</w:t>
      </w:r>
      <w:r w:rsidR="005E62BE">
        <w:t>({</w:t>
      </w:r>
      <w:r w:rsidR="005E62BE" w:rsidRPr="005E62BE">
        <w:rPr>
          <w:b/>
          <w:bCs/>
        </w:rPr>
        <w:t>length:</w:t>
      </w:r>
      <w:r w:rsidR="005E62BE">
        <w:t xml:space="preserve"> 5}, (_, i) =&gt; i * 2);</w:t>
      </w:r>
    </w:p>
    <w:p w14:paraId="4326A1DF" w14:textId="78BA3B93" w:rsidR="0027580B" w:rsidRPr="0027580B" w:rsidRDefault="0027580B" w:rsidP="0027580B">
      <w:pPr>
        <w:pStyle w:val="Body"/>
      </w:pPr>
      <w:r>
        <w:t xml:space="preserve"> </w:t>
      </w:r>
    </w:p>
    <w:p w14:paraId="5FBB45C7" w14:textId="2AC2B2C2" w:rsidR="00605A2D" w:rsidRDefault="00605A2D" w:rsidP="00F95CDA">
      <w:pPr>
        <w:pStyle w:val="Heading2"/>
      </w:pPr>
      <w:bookmarkStart w:id="30" w:name="_Toc38262350"/>
      <w:r>
        <w:t>Set</w:t>
      </w:r>
      <w:bookmarkEnd w:id="30"/>
    </w:p>
    <w:p w14:paraId="0A5092B9" w14:textId="7F55B149" w:rsidR="00605A2D" w:rsidRPr="00605A2D" w:rsidRDefault="00FF16FD" w:rsidP="00FF16FD">
      <w:pPr>
        <w:pStyle w:val="Code"/>
        <w:ind w:left="1417"/>
      </w:pPr>
      <w:r>
        <w:t>l</w:t>
      </w:r>
      <w:r w:rsidR="00A34510">
        <w:t xml:space="preserve">et animals = new Set(‘pig’, </w:t>
      </w:r>
      <w:r>
        <w:t>catObject,..);</w:t>
      </w:r>
    </w:p>
    <w:p w14:paraId="6529895D" w14:textId="0444D565" w:rsidR="00F95CDA" w:rsidRDefault="00F95CDA" w:rsidP="00F95CDA">
      <w:pPr>
        <w:pStyle w:val="Heading2"/>
      </w:pPr>
      <w:bookmarkStart w:id="31" w:name="_Toc38262351"/>
      <w:r w:rsidRPr="00714905">
        <w:lastRenderedPageBreak/>
        <w:t>Objects</w:t>
      </w:r>
      <w:bookmarkEnd w:id="31"/>
    </w:p>
    <w:p w14:paraId="25982F2C" w14:textId="0D9E97BF" w:rsidR="00296F52" w:rsidRPr="00BB2CEE" w:rsidRDefault="00296F52" w:rsidP="00BB2CEE">
      <w:pPr>
        <w:pStyle w:val="Body"/>
        <w:rPr>
          <w:sz w:val="24"/>
          <w:szCs w:val="24"/>
        </w:rPr>
      </w:pPr>
      <w:r w:rsidRPr="00BB2CEE">
        <w:rPr>
          <w:sz w:val="24"/>
          <w:szCs w:val="24"/>
        </w:rPr>
        <w:t>Objects in JavaScript are mutable keyed collections. In JavaScript, arrays are objects, functions are objects, regular expressions are objects, and, of course, objects are objects.</w:t>
      </w:r>
    </w:p>
    <w:p w14:paraId="18302C84" w14:textId="77777777" w:rsidR="00296F52" w:rsidRDefault="00296F52" w:rsidP="00296F52">
      <w:pPr>
        <w:pStyle w:val="Body"/>
      </w:pPr>
    </w:p>
    <w:p w14:paraId="40BBB0A7" w14:textId="77777777" w:rsidR="00F95CDA" w:rsidRPr="00C53A9C" w:rsidRDefault="00F95CDA" w:rsidP="00F95CDA">
      <w:pPr>
        <w:rPr>
          <w:sz w:val="24"/>
        </w:rPr>
      </w:pPr>
      <w:r w:rsidRPr="00C53A9C">
        <w:rPr>
          <w:sz w:val="24"/>
          <w:highlight w:val="yellow"/>
        </w:rPr>
        <w:t>There are no classes in JS!</w:t>
      </w:r>
      <w:r w:rsidRPr="00C53A9C">
        <w:rPr>
          <w:sz w:val="24"/>
        </w:rPr>
        <w:t xml:space="preserve"> We can define an object using </w:t>
      </w:r>
      <w:r w:rsidRPr="00C53A9C">
        <w:rPr>
          <w:b/>
          <w:bCs/>
          <w:sz w:val="24"/>
        </w:rPr>
        <w:t>object literal notation</w:t>
      </w:r>
      <w:r w:rsidRPr="00C53A9C">
        <w:rPr>
          <w:sz w:val="24"/>
        </w:rPr>
        <w:t xml:space="preserve"> in the following way (</w:t>
      </w:r>
      <w:r w:rsidRPr="00C53A9C">
        <w:rPr>
          <w:sz w:val="24"/>
          <w:highlight w:val="yellow"/>
        </w:rPr>
        <w:t>similar to python’s dictionaties</w:t>
      </w:r>
      <w:r w:rsidRPr="00C53A9C">
        <w:rPr>
          <w:sz w:val="24"/>
        </w:rPr>
        <w:t>):</w:t>
      </w:r>
    </w:p>
    <w:p w14:paraId="7B74D6F3" w14:textId="77777777" w:rsidR="00F95CDA" w:rsidRPr="00C53A9C" w:rsidRDefault="00F95CDA" w:rsidP="00F95CDA">
      <w:pPr>
        <w:rPr>
          <w:sz w:val="24"/>
        </w:rPr>
      </w:pPr>
      <w:r w:rsidRPr="00C53A9C">
        <w:rPr>
          <w:sz w:val="24"/>
        </w:rPr>
        <w:t>Var &lt;object_name&gt; = {</w:t>
      </w:r>
    </w:p>
    <w:p w14:paraId="4C6711C7" w14:textId="58DBE97C" w:rsidR="00F95CDA" w:rsidRPr="00C53A9C" w:rsidRDefault="00F95CDA" w:rsidP="00F95CDA">
      <w:pPr>
        <w:rPr>
          <w:sz w:val="24"/>
        </w:rPr>
      </w:pPr>
      <w:r w:rsidRPr="00C53A9C">
        <w:rPr>
          <w:sz w:val="24"/>
        </w:rPr>
        <w:tab/>
        <w:t>&lt;key</w:t>
      </w:r>
      <w:r w:rsidR="009C23BA" w:rsidRPr="00C53A9C">
        <w:rPr>
          <w:sz w:val="24"/>
        </w:rPr>
        <w:t xml:space="preserve"> (== </w:t>
      </w:r>
      <w:r w:rsidR="009C23BA" w:rsidRPr="00C53A9C">
        <w:rPr>
          <w:b/>
          <w:bCs/>
          <w:sz w:val="24"/>
        </w:rPr>
        <w:t>property</w:t>
      </w:r>
      <w:r w:rsidR="009C23BA" w:rsidRPr="00C53A9C">
        <w:rPr>
          <w:sz w:val="24"/>
        </w:rPr>
        <w:t>)</w:t>
      </w:r>
      <w:r w:rsidRPr="00C53A9C">
        <w:rPr>
          <w:sz w:val="24"/>
        </w:rPr>
        <w:t>&gt; : &lt;value&gt;,</w:t>
      </w:r>
    </w:p>
    <w:p w14:paraId="2921CF8B" w14:textId="77777777" w:rsidR="00F95CDA" w:rsidRPr="00C53A9C" w:rsidRDefault="00F95CDA" w:rsidP="00F95CDA">
      <w:pPr>
        <w:ind w:firstLine="720"/>
        <w:rPr>
          <w:sz w:val="24"/>
        </w:rPr>
      </w:pPr>
      <w:r w:rsidRPr="00C53A9C">
        <w:rPr>
          <w:sz w:val="24"/>
        </w:rPr>
        <w:t>&lt;key&gt; : &lt;value&gt;</w:t>
      </w:r>
    </w:p>
    <w:p w14:paraId="1123CF95" w14:textId="77777777" w:rsidR="00F95CDA" w:rsidRPr="00C53A9C" w:rsidRDefault="00F95CDA" w:rsidP="00F95CDA">
      <w:pPr>
        <w:ind w:firstLine="720"/>
        <w:rPr>
          <w:sz w:val="24"/>
        </w:rPr>
      </w:pPr>
      <w:r w:rsidRPr="00C53A9C">
        <w:rPr>
          <w:sz w:val="24"/>
        </w:rPr>
        <w:t>};</w:t>
      </w:r>
    </w:p>
    <w:p w14:paraId="25DF3091" w14:textId="77777777" w:rsidR="00F95CDA" w:rsidRDefault="00F95CDA" w:rsidP="00F95CDA">
      <w:pPr>
        <w:pStyle w:val="ListParagraph"/>
        <w:numPr>
          <w:ilvl w:val="0"/>
          <w:numId w:val="31"/>
        </w:numPr>
      </w:pPr>
      <w:r w:rsidRPr="00C53A9C">
        <w:rPr>
          <w:b/>
          <w:bCs/>
          <w:sz w:val="24"/>
          <w:szCs w:val="24"/>
        </w:rPr>
        <w:t>Simple Fields:</w:t>
      </w:r>
      <w:r w:rsidRPr="00C53A9C">
        <w:rPr>
          <w:sz w:val="24"/>
          <w:szCs w:val="24"/>
        </w:rPr>
        <w:br/>
        <w:t>If we want to have the same value for the key and value, e.g.:</w:t>
      </w:r>
      <w:r w:rsidRPr="00C53A9C">
        <w:rPr>
          <w:sz w:val="24"/>
          <w:szCs w:val="24"/>
        </w:rPr>
        <w:br/>
        <w:t>let myObj = {x: x};</w:t>
      </w:r>
      <w:r w:rsidRPr="00C53A9C">
        <w:rPr>
          <w:sz w:val="24"/>
          <w:szCs w:val="24"/>
        </w:rPr>
        <w:br/>
        <w:t>We can remove the repetition and have JS do this under the hood. And we can write:</w:t>
      </w:r>
      <w:r w:rsidRPr="00C53A9C">
        <w:rPr>
          <w:sz w:val="24"/>
          <w:szCs w:val="24"/>
        </w:rPr>
        <w:br/>
      </w:r>
      <w:r w:rsidRPr="00C53A9C">
        <w:rPr>
          <w:rStyle w:val="CodeChar"/>
          <w:sz w:val="24"/>
          <w:szCs w:val="24"/>
        </w:rPr>
        <w:t>let myObj = {x};</w:t>
      </w:r>
      <w:r w:rsidRPr="00C53A9C">
        <w:rPr>
          <w:sz w:val="24"/>
          <w:szCs w:val="24"/>
        </w:rPr>
        <w:br/>
      </w:r>
      <w:r>
        <w:t>instead</w:t>
      </w:r>
    </w:p>
    <w:p w14:paraId="7E56EF4E" w14:textId="77777777" w:rsidR="00F95CDA" w:rsidRDefault="00F95CDA" w:rsidP="00F95CDA">
      <w:pPr>
        <w:pStyle w:val="ListParagraph"/>
        <w:numPr>
          <w:ilvl w:val="0"/>
          <w:numId w:val="31"/>
        </w:numPr>
      </w:pPr>
      <w:r>
        <w:t xml:space="preserve">We can </w:t>
      </w:r>
      <w:r w:rsidRPr="00B50309">
        <w:rPr>
          <w:b/>
          <w:bCs/>
        </w:rPr>
        <w:t>add additional keys</w:t>
      </w:r>
      <w:r>
        <w:t xml:space="preserve"> like in python:</w:t>
      </w:r>
    </w:p>
    <w:p w14:paraId="68279239" w14:textId="77777777" w:rsidR="00F95CDA" w:rsidRDefault="00F95CDA" w:rsidP="00F95CDA">
      <w:pPr>
        <w:pStyle w:val="ListParagraph"/>
        <w:numPr>
          <w:ilvl w:val="1"/>
          <w:numId w:val="31"/>
        </w:numPr>
      </w:pPr>
      <w:r>
        <w:t>&lt;object name&gt;.&lt;new key&gt; = &lt;new value&gt; or</w:t>
      </w:r>
    </w:p>
    <w:p w14:paraId="51217D88" w14:textId="77777777" w:rsidR="00F95CDA" w:rsidRDefault="00F95CDA" w:rsidP="00F95CDA">
      <w:pPr>
        <w:pStyle w:val="ListParagraph"/>
        <w:numPr>
          <w:ilvl w:val="1"/>
          <w:numId w:val="31"/>
        </w:numPr>
      </w:pPr>
      <w:r>
        <w:t>&lt;object name&gt;[“&lt;new key&gt;”] = &lt;new value&gt;</w:t>
      </w:r>
    </w:p>
    <w:p w14:paraId="0CD9A8AB" w14:textId="77777777" w:rsidR="00F95CDA" w:rsidRDefault="00F95CDA" w:rsidP="00F95CDA">
      <w:pPr>
        <w:pStyle w:val="ListParagraph"/>
        <w:numPr>
          <w:ilvl w:val="0"/>
          <w:numId w:val="31"/>
        </w:numPr>
      </w:pPr>
      <w:r w:rsidRPr="003543E2">
        <w:rPr>
          <w:u w:val="single"/>
        </w:rPr>
        <w:t xml:space="preserve">We can also </w:t>
      </w:r>
      <w:r w:rsidRPr="00B50309">
        <w:rPr>
          <w:b/>
          <w:bCs/>
          <w:u w:val="single"/>
        </w:rPr>
        <w:t>add functions</w:t>
      </w:r>
      <w:r w:rsidRPr="003543E2">
        <w:rPr>
          <w:u w:val="single"/>
        </w:rPr>
        <w:t>:</w:t>
      </w:r>
      <w:r w:rsidRPr="003543E2">
        <w:rPr>
          <w:u w:val="single"/>
        </w:rPr>
        <w:br/>
      </w:r>
      <w:r>
        <w:t>My_object.my_func = function(){….} or</w:t>
      </w:r>
      <w:r>
        <w:br/>
        <w:t>&lt;key&gt; : function(){…}</w:t>
      </w:r>
    </w:p>
    <w:p w14:paraId="15286EEE" w14:textId="77777777" w:rsidR="00F95CDA" w:rsidRPr="00B50309" w:rsidRDefault="00F95CDA" w:rsidP="00F95CDA">
      <w:pPr>
        <w:pStyle w:val="ListParagraph"/>
        <w:numPr>
          <w:ilvl w:val="0"/>
          <w:numId w:val="31"/>
        </w:numPr>
      </w:pPr>
      <w:r>
        <w:t>Get all keys:</w:t>
      </w:r>
      <w:r>
        <w:br/>
      </w:r>
      <w:r w:rsidRPr="00CF04DB">
        <w:rPr>
          <w:b/>
          <w:bCs/>
          <w:color w:val="0000CC"/>
        </w:rPr>
        <w:t>Object</w:t>
      </w:r>
      <w:r w:rsidRPr="00B50309">
        <w:rPr>
          <w:b/>
          <w:bCs/>
          <w:color w:val="0000CC"/>
        </w:rPr>
        <w:t>.keys(</w:t>
      </w:r>
      <w:r w:rsidRPr="00CF04DB">
        <w:t>&lt;obj&gt;</w:t>
      </w:r>
      <w:r w:rsidRPr="00B50309">
        <w:rPr>
          <w:b/>
          <w:bCs/>
          <w:color w:val="0000CC"/>
        </w:rPr>
        <w:t>)</w:t>
      </w:r>
    </w:p>
    <w:p w14:paraId="4B346CE3" w14:textId="77777777" w:rsidR="00F95CDA" w:rsidRDefault="00F95CDA" w:rsidP="00F95CDA">
      <w:pPr>
        <w:pStyle w:val="ListParagraph"/>
        <w:numPr>
          <w:ilvl w:val="0"/>
          <w:numId w:val="31"/>
        </w:numPr>
      </w:pPr>
      <w:r w:rsidRPr="00B50309">
        <w:rPr>
          <w:b/>
          <w:bCs/>
        </w:rPr>
        <w:t>Delete properties</w:t>
      </w:r>
      <w:r w:rsidRPr="0022009E">
        <w:t>:</w:t>
      </w:r>
      <w:r>
        <w:br/>
        <w:t>delete obj.key; or delete obj[“key”]</w:t>
      </w:r>
    </w:p>
    <w:p w14:paraId="354224CB" w14:textId="77777777" w:rsidR="00F95CDA" w:rsidRDefault="00F95CDA" w:rsidP="00F95CDA">
      <w:pPr>
        <w:pStyle w:val="ListParagraph"/>
        <w:numPr>
          <w:ilvl w:val="0"/>
          <w:numId w:val="31"/>
        </w:numPr>
        <w:rPr>
          <w:b/>
          <w:bCs/>
        </w:rPr>
      </w:pPr>
      <w:r w:rsidRPr="002B132A">
        <w:rPr>
          <w:b/>
          <w:bCs/>
        </w:rPr>
        <w:t>Function in an object:</w:t>
      </w:r>
    </w:p>
    <w:p w14:paraId="458A61E7" w14:textId="77777777" w:rsidR="00F95CDA" w:rsidRPr="002B132A" w:rsidRDefault="00F95CDA" w:rsidP="00F95CDA">
      <w:pPr>
        <w:pStyle w:val="ListParagraph"/>
        <w:numPr>
          <w:ilvl w:val="1"/>
          <w:numId w:val="31"/>
        </w:numPr>
        <w:rPr>
          <w:b/>
          <w:bCs/>
        </w:rPr>
      </w:pPr>
      <w:r w:rsidRPr="002B132A">
        <w:rPr>
          <w:b/>
          <w:bCs/>
        </w:rPr>
        <w:t>ES5</w:t>
      </w:r>
      <w:r>
        <w:t xml:space="preserve"> and below:</w:t>
      </w:r>
      <w:r>
        <w:br/>
      </w:r>
      <w:r w:rsidRPr="002B132A">
        <w:rPr>
          <w:rStyle w:val="CodeChar"/>
        </w:rPr>
        <w:t>const person = {</w:t>
      </w:r>
      <w:r w:rsidRPr="002B132A">
        <w:rPr>
          <w:rStyle w:val="CodeChar"/>
        </w:rPr>
        <w:br/>
        <w:t>  name: "Taylor",</w:t>
      </w:r>
      <w:r w:rsidRPr="002B132A">
        <w:rPr>
          <w:rStyle w:val="CodeChar"/>
        </w:rPr>
        <w:br/>
        <w:t>  sayHello: function() {</w:t>
      </w:r>
      <w:r w:rsidRPr="002B132A">
        <w:rPr>
          <w:rStyle w:val="CodeChar"/>
        </w:rPr>
        <w:br/>
        <w:t>    return `Hello! My name is ${this.name}.`;</w:t>
      </w:r>
      <w:r w:rsidRPr="002B132A">
        <w:rPr>
          <w:rStyle w:val="CodeChar"/>
        </w:rPr>
        <w:br/>
        <w:t>  }</w:t>
      </w:r>
      <w:r w:rsidRPr="002B132A">
        <w:rPr>
          <w:rStyle w:val="CodeChar"/>
        </w:rPr>
        <w:br/>
        <w:t>};</w:t>
      </w:r>
    </w:p>
    <w:p w14:paraId="68DAB2CF" w14:textId="238B7037" w:rsidR="00F95CDA" w:rsidRPr="00CE570C" w:rsidRDefault="00F95CDA" w:rsidP="00F95CDA">
      <w:pPr>
        <w:pStyle w:val="ListParagraph"/>
        <w:numPr>
          <w:ilvl w:val="1"/>
          <w:numId w:val="31"/>
        </w:numPr>
        <w:rPr>
          <w:rStyle w:val="CodeChar"/>
          <w:rFonts w:ascii="Calibri" w:eastAsia="SimSun" w:hAnsi="Calibri" w:cs="Times New Roman"/>
          <w:b/>
          <w:bCs/>
          <w:color w:val="auto"/>
          <w:shd w:val="clear" w:color="auto" w:fill="auto"/>
        </w:rPr>
      </w:pPr>
      <w:r>
        <w:rPr>
          <w:b/>
          <w:bCs/>
        </w:rPr>
        <w:t>ES6:</w:t>
      </w:r>
      <w:r>
        <w:rPr>
          <w:b/>
          <w:bCs/>
        </w:rPr>
        <w:br/>
      </w:r>
      <w:r w:rsidRPr="002B132A">
        <w:rPr>
          <w:rStyle w:val="CodeChar"/>
        </w:rPr>
        <w:t>const person = {</w:t>
      </w:r>
      <w:r w:rsidRPr="002B132A">
        <w:rPr>
          <w:rStyle w:val="CodeChar"/>
        </w:rPr>
        <w:br/>
        <w:t>  name: "Taylor",</w:t>
      </w:r>
      <w:r w:rsidRPr="002B132A">
        <w:rPr>
          <w:rStyle w:val="CodeChar"/>
        </w:rPr>
        <w:br/>
        <w:t>  sayHello() {</w:t>
      </w:r>
      <w:r w:rsidRPr="002B132A">
        <w:rPr>
          <w:rStyle w:val="CodeChar"/>
        </w:rPr>
        <w:br/>
        <w:t>    return `Hello! My name is ${</w:t>
      </w:r>
      <w:r w:rsidRPr="00F51F61">
        <w:rPr>
          <w:rStyle w:val="CodeChar"/>
          <w:b/>
          <w:bCs/>
        </w:rPr>
        <w:t>this.</w:t>
      </w:r>
      <w:r w:rsidRPr="002B132A">
        <w:rPr>
          <w:rStyle w:val="CodeChar"/>
        </w:rPr>
        <w:t>name}.`;</w:t>
      </w:r>
      <w:r w:rsidRPr="002B132A">
        <w:rPr>
          <w:rStyle w:val="CodeChar"/>
        </w:rPr>
        <w:br/>
        <w:t>  }</w:t>
      </w:r>
      <w:r w:rsidRPr="002B132A">
        <w:rPr>
          <w:rStyle w:val="CodeChar"/>
        </w:rPr>
        <w:br/>
        <w:t>};</w:t>
      </w:r>
    </w:p>
    <w:p w14:paraId="44942032" w14:textId="77777777" w:rsidR="00CE570C" w:rsidRPr="00CE570C" w:rsidRDefault="00CE570C" w:rsidP="00CE570C">
      <w:pPr>
        <w:pStyle w:val="ListParagraph"/>
        <w:numPr>
          <w:ilvl w:val="0"/>
          <w:numId w:val="31"/>
        </w:numPr>
        <w:rPr>
          <w:b/>
          <w:bCs/>
        </w:rPr>
      </w:pPr>
      <w:r>
        <w:rPr>
          <w:b/>
          <w:bCs/>
        </w:rPr>
        <w:t>Constructor:</w:t>
      </w:r>
      <w:r>
        <w:rPr>
          <w:b/>
          <w:bCs/>
        </w:rPr>
        <w:br/>
      </w:r>
      <w:r>
        <w:t>You can create an object by defining its constructor:</w:t>
      </w:r>
    </w:p>
    <w:p w14:paraId="2B608BD6" w14:textId="77777777" w:rsidR="00CE570C" w:rsidRPr="00CE570C" w:rsidRDefault="00CE570C" w:rsidP="00CE570C">
      <w:pPr>
        <w:pStyle w:val="Code"/>
        <w:ind w:left="1440"/>
        <w:rPr>
          <w:b/>
          <w:bCs/>
        </w:rPr>
      </w:pPr>
      <w:r>
        <w:lastRenderedPageBreak/>
        <w:t>function Bird() {</w:t>
      </w:r>
      <w:r>
        <w:br/>
        <w:t>  this.name = "Albert";</w:t>
      </w:r>
      <w:r>
        <w:br/>
        <w:t>  this.color = "blue";</w:t>
      </w:r>
      <w:r>
        <w:br/>
        <w:t>  this.numLegs = 2;</w:t>
      </w:r>
      <w:r>
        <w:br/>
        <w:t>}</w:t>
      </w:r>
    </w:p>
    <w:p w14:paraId="3D01BE7F" w14:textId="77777777" w:rsidR="00CC50A3" w:rsidRDefault="00BB69F6" w:rsidP="00CE570C">
      <w:pPr>
        <w:pStyle w:val="Code"/>
        <w:ind w:left="1440"/>
      </w:pPr>
      <w:r>
        <w:t xml:space="preserve">let </w:t>
      </w:r>
      <w:r w:rsidR="00CE570C">
        <w:t xml:space="preserve">bird = </w:t>
      </w:r>
      <w:r w:rsidR="00CE570C" w:rsidRPr="008F18F9">
        <w:rPr>
          <w:b/>
          <w:bCs/>
          <w:color w:val="0000CC"/>
        </w:rPr>
        <w:t>new</w:t>
      </w:r>
      <w:r w:rsidR="00CE570C" w:rsidRPr="008F18F9">
        <w:rPr>
          <w:color w:val="0000CC"/>
        </w:rPr>
        <w:t xml:space="preserve"> </w:t>
      </w:r>
      <w:r w:rsidR="00CE570C">
        <w:t>Bird();</w:t>
      </w:r>
    </w:p>
    <w:p w14:paraId="290A8B83" w14:textId="7A4983D8" w:rsidR="00F95CDA" w:rsidRDefault="00F95CDA" w:rsidP="00A9085B">
      <w:pPr>
        <w:pStyle w:val="Heading5"/>
      </w:pPr>
      <w:bookmarkStart w:id="32" w:name="_Toc38262352"/>
      <w:r>
        <w:t>Object keys:</w:t>
      </w:r>
      <w:bookmarkEnd w:id="32"/>
    </w:p>
    <w:p w14:paraId="1496F20A" w14:textId="77777777" w:rsidR="00F95CDA" w:rsidRDefault="00F95CDA" w:rsidP="00F95CDA">
      <w:pPr>
        <w:pStyle w:val="Body"/>
        <w:rPr>
          <w:lang w:bidi="ar-SA"/>
        </w:rPr>
      </w:pPr>
      <w:r>
        <w:rPr>
          <w:lang w:bidi="ar-SA"/>
        </w:rPr>
        <w:t>Object’s keys can be strings, literals (strings without the quotation marks), numbers.</w:t>
      </w:r>
    </w:p>
    <w:p w14:paraId="7DD02E1D" w14:textId="77777777" w:rsidR="00F95CDA" w:rsidRDefault="00F95CDA" w:rsidP="00F95CDA">
      <w:pPr>
        <w:pStyle w:val="Body"/>
        <w:rPr>
          <w:lang w:bidi="ar-SA"/>
        </w:rPr>
      </w:pPr>
      <w:r>
        <w:rPr>
          <w:lang w:bidi="ar-SA"/>
        </w:rPr>
        <w:t>Note: in any case, JS will typecast them into string.</w:t>
      </w:r>
    </w:p>
    <w:p w14:paraId="36860F7D" w14:textId="77777777" w:rsidR="00F95CDA" w:rsidRDefault="00F95CDA" w:rsidP="00A9085B">
      <w:pPr>
        <w:pStyle w:val="Heading5"/>
      </w:pPr>
      <w:bookmarkStart w:id="33" w:name="_Toc38262353"/>
      <w:r>
        <w:t>Object notation</w:t>
      </w:r>
      <w:bookmarkEnd w:id="33"/>
    </w:p>
    <w:p w14:paraId="500CF91D" w14:textId="77777777" w:rsidR="00F95CDA" w:rsidRDefault="00F95CDA" w:rsidP="00F95CDA">
      <w:pPr>
        <w:pStyle w:val="Body"/>
        <w:rPr>
          <w:lang w:bidi="ar-SA"/>
        </w:rPr>
      </w:pPr>
      <w:r>
        <w:rPr>
          <w:lang w:bidi="ar-SA"/>
        </w:rPr>
        <w:t>Can use either . or [] to access object’s properties.</w:t>
      </w:r>
    </w:p>
    <w:p w14:paraId="1CBDAB0C" w14:textId="77777777" w:rsidR="00F95CDA" w:rsidRDefault="00F95CDA" w:rsidP="00F95CDA">
      <w:pPr>
        <w:pStyle w:val="Body"/>
        <w:rPr>
          <w:lang w:bidi="ar-SA"/>
        </w:rPr>
      </w:pPr>
      <w:r>
        <w:rPr>
          <w:lang w:bidi="ar-SA"/>
        </w:rPr>
        <w:t>The [] notation can allow us to access the object’s fields dynamically, depending on the value in the variable.</w:t>
      </w:r>
    </w:p>
    <w:p w14:paraId="30CD4CA0" w14:textId="59E5432E" w:rsidR="00023C2B" w:rsidRDefault="00023C2B" w:rsidP="00A9085B">
      <w:pPr>
        <w:pStyle w:val="Heading5"/>
      </w:pPr>
      <w:bookmarkStart w:id="34" w:name="_Toc38262354"/>
      <w:r>
        <w:t>Properties</w:t>
      </w:r>
      <w:bookmarkEnd w:id="34"/>
    </w:p>
    <w:p w14:paraId="4B4F1DCB" w14:textId="39F35779" w:rsidR="00023C2B" w:rsidRDefault="00023C2B" w:rsidP="00023C2B">
      <w:pPr>
        <w:pStyle w:val="Body"/>
        <w:numPr>
          <w:ilvl w:val="2"/>
          <w:numId w:val="31"/>
        </w:numPr>
        <w:rPr>
          <w:lang w:bidi="ar-SA"/>
        </w:rPr>
      </w:pPr>
      <w:r>
        <w:rPr>
          <w:lang w:bidi="ar-SA"/>
        </w:rPr>
        <w:t>Own properties – these are the regular properties that are defined per object (</w:t>
      </w:r>
      <w:r w:rsidR="006870D3">
        <w:rPr>
          <w:lang w:bidi="ar-SA"/>
        </w:rPr>
        <w:t>i.e. this.property). Like normal C++ member variables.</w:t>
      </w:r>
    </w:p>
    <w:p w14:paraId="476F8364" w14:textId="6515306D" w:rsidR="006870D3" w:rsidRPr="00CD1B17" w:rsidRDefault="006870D3" w:rsidP="00023C2B">
      <w:pPr>
        <w:pStyle w:val="Body"/>
        <w:numPr>
          <w:ilvl w:val="2"/>
          <w:numId w:val="31"/>
        </w:numPr>
        <w:rPr>
          <w:rStyle w:val="CodeChar"/>
          <w:rFonts w:ascii="Palatino Linotype" w:eastAsia="Times New Roman" w:hAnsi="Palatino Linotype" w:cs="Times New Roman"/>
          <w:color w:val="auto"/>
          <w:shd w:val="clear" w:color="auto" w:fill="auto"/>
          <w:lang w:bidi="ar-SA"/>
        </w:rPr>
      </w:pPr>
      <w:r>
        <w:rPr>
          <w:lang w:bidi="ar-SA"/>
        </w:rPr>
        <w:t xml:space="preserve">Prototype properties – like C++ static member variables – the same properties are shared between all the objects of this type. </w:t>
      </w:r>
      <w:r w:rsidR="00482458" w:rsidRPr="00482458">
        <w:rPr>
          <w:color w:val="FF0000"/>
          <w:lang w:bidi="ar-SA"/>
        </w:rPr>
        <w:t>This is not true!! When I ran a  test, I saw that if I change the prototype property on one object, it doesn’t change it on different obects!!</w:t>
      </w:r>
      <w:r>
        <w:rPr>
          <w:lang w:bidi="ar-SA"/>
        </w:rPr>
        <w:br/>
        <w:t>This is implemented in javascript by having the prototype be actually an object that is shared among all the instances of the class.</w:t>
      </w:r>
      <w:r>
        <w:rPr>
          <w:lang w:bidi="ar-SA"/>
        </w:rPr>
        <w:br/>
      </w:r>
      <w:r w:rsidRPr="006870D3">
        <w:rPr>
          <w:rStyle w:val="CodeChar"/>
        </w:rPr>
        <w:t>Bird.</w:t>
      </w:r>
      <w:r w:rsidRPr="006870D3">
        <w:rPr>
          <w:rStyle w:val="CodeChar"/>
          <w:b/>
          <w:bCs/>
        </w:rPr>
        <w:t>prototype</w:t>
      </w:r>
      <w:r w:rsidRPr="006870D3">
        <w:rPr>
          <w:rStyle w:val="CodeChar"/>
        </w:rPr>
        <w:t>.numLegs = 2;</w:t>
      </w:r>
    </w:p>
    <w:p w14:paraId="78EFB9CF" w14:textId="7506C931" w:rsidR="00CD1B17" w:rsidRDefault="00AE64CF" w:rsidP="00AE64CF">
      <w:pPr>
        <w:pStyle w:val="Body"/>
        <w:ind w:left="2160"/>
        <w:rPr>
          <w:lang w:bidi="ar-SA"/>
        </w:rPr>
      </w:pPr>
      <w:r>
        <w:rPr>
          <w:lang w:bidi="ar-SA"/>
        </w:rPr>
        <w:t>You can also add a whole bunch of properties to an already existing object (i.e. constructor):</w:t>
      </w:r>
      <w:r>
        <w:rPr>
          <w:lang w:bidi="ar-SA"/>
        </w:rPr>
        <w:br/>
      </w:r>
    </w:p>
    <w:p w14:paraId="14A6F34B" w14:textId="5D76F167" w:rsidR="00AE64CF" w:rsidRPr="00AE64CF" w:rsidRDefault="00AE64CF" w:rsidP="00AE64CF">
      <w:pPr>
        <w:pStyle w:val="Code"/>
        <w:ind w:left="2880"/>
        <w:rPr>
          <w:lang w:eastAsia="en-AU"/>
        </w:rPr>
      </w:pPr>
      <w:r w:rsidRPr="00AE64CF">
        <w:rPr>
          <w:color w:val="0000FF"/>
          <w:lang w:eastAsia="en-AU"/>
        </w:rPr>
        <w:t>function</w:t>
      </w:r>
      <w:r w:rsidRPr="00AE64CF">
        <w:rPr>
          <w:lang w:eastAsia="en-AU"/>
        </w:rPr>
        <w:t xml:space="preserve"> Dog(name) {</w:t>
      </w:r>
      <w:r>
        <w:rPr>
          <w:lang w:eastAsia="en-AU"/>
        </w:rPr>
        <w:br/>
      </w:r>
      <w:r w:rsidRPr="00AE64CF">
        <w:rPr>
          <w:lang w:eastAsia="en-AU"/>
        </w:rPr>
        <w:t xml:space="preserve">  </w:t>
      </w:r>
      <w:r w:rsidRPr="00AE64CF">
        <w:rPr>
          <w:color w:val="0000FF"/>
          <w:lang w:eastAsia="en-AU"/>
        </w:rPr>
        <w:t>this</w:t>
      </w:r>
      <w:r w:rsidRPr="00AE64CF">
        <w:rPr>
          <w:lang w:eastAsia="en-AU"/>
        </w:rPr>
        <w:t xml:space="preserve">.name = name; </w:t>
      </w:r>
      <w:r>
        <w:rPr>
          <w:lang w:eastAsia="en-AU"/>
        </w:rPr>
        <w:br/>
      </w:r>
      <w:r w:rsidRPr="00AE64CF">
        <w:rPr>
          <w:lang w:eastAsia="en-AU"/>
        </w:rPr>
        <w:t>}</w:t>
      </w:r>
    </w:p>
    <w:p w14:paraId="63D03852" w14:textId="77777777" w:rsidR="00AE64CF" w:rsidRPr="00AE64CF" w:rsidRDefault="00AE64CF" w:rsidP="00AE64CF">
      <w:pPr>
        <w:pStyle w:val="Code"/>
        <w:ind w:left="2880"/>
        <w:rPr>
          <w:lang w:eastAsia="en-AU"/>
        </w:rPr>
      </w:pPr>
    </w:p>
    <w:p w14:paraId="4463F6AF" w14:textId="14C41045" w:rsidR="00AE64CF" w:rsidRPr="00AE64CF" w:rsidRDefault="00AE64CF" w:rsidP="00AE64CF">
      <w:pPr>
        <w:pStyle w:val="Code"/>
        <w:ind w:left="2880"/>
        <w:rPr>
          <w:lang w:eastAsia="en-AU"/>
        </w:rPr>
      </w:pPr>
      <w:r w:rsidRPr="00AE64CF">
        <w:rPr>
          <w:lang w:eastAsia="en-AU"/>
        </w:rPr>
        <w:t>Dog.prototype = {</w:t>
      </w:r>
      <w:r w:rsidR="00DB64D3">
        <w:rPr>
          <w:lang w:eastAsia="en-AU"/>
        </w:rPr>
        <w:br/>
      </w:r>
      <w:r w:rsidR="00DB64D3" w:rsidRPr="00DB64D3">
        <w:rPr>
          <w:color w:val="FF0000"/>
          <w:lang w:eastAsia="en-AU"/>
        </w:rPr>
        <w:t xml:space="preserve">  constructor: Dog,</w:t>
      </w:r>
      <w:r>
        <w:rPr>
          <w:lang w:eastAsia="en-AU"/>
        </w:rPr>
        <w:br/>
      </w:r>
      <w:r w:rsidRPr="00AE64CF">
        <w:rPr>
          <w:lang w:eastAsia="en-AU"/>
        </w:rPr>
        <w:t xml:space="preserve">  </w:t>
      </w:r>
      <w:r>
        <w:rPr>
          <w:lang w:eastAsia="en-AU"/>
        </w:rPr>
        <w:t>numOfLegs: 4,</w:t>
      </w:r>
      <w:r>
        <w:rPr>
          <w:lang w:eastAsia="en-AU"/>
        </w:rPr>
        <w:br/>
        <w:t xml:space="preserve">  eat() {…},</w:t>
      </w:r>
      <w:r>
        <w:rPr>
          <w:lang w:eastAsia="en-AU"/>
        </w:rPr>
        <w:br/>
        <w:t xml:space="preserve">  …</w:t>
      </w:r>
      <w:r w:rsidRPr="00AE64CF">
        <w:rPr>
          <w:lang w:eastAsia="en-AU"/>
        </w:rPr>
        <w:t xml:space="preserve">  </w:t>
      </w:r>
      <w:r>
        <w:rPr>
          <w:lang w:eastAsia="en-AU"/>
        </w:rPr>
        <w:br/>
      </w:r>
      <w:r w:rsidRPr="00AE64CF">
        <w:rPr>
          <w:lang w:eastAsia="en-AU"/>
        </w:rPr>
        <w:t>};</w:t>
      </w:r>
    </w:p>
    <w:p w14:paraId="20615CB5" w14:textId="6645A608" w:rsidR="00AE64CF" w:rsidRDefault="00DB64D3" w:rsidP="00AE64CF">
      <w:pPr>
        <w:pStyle w:val="Body"/>
        <w:ind w:left="2160"/>
        <w:rPr>
          <w:lang w:bidi="ar-SA"/>
        </w:rPr>
      </w:pPr>
      <w:r w:rsidRPr="00E007B9">
        <w:rPr>
          <w:highlight w:val="yellow"/>
          <w:lang w:bidi="ar-SA"/>
        </w:rPr>
        <w:t xml:space="preserve">Note: when setting the prototype to a new object, you must re-define the constructor in the prototype (see above in red), otherwise, it will be </w:t>
      </w:r>
      <w:r w:rsidR="00F769DA" w:rsidRPr="00E007B9">
        <w:rPr>
          <w:highlight w:val="yellow"/>
          <w:lang w:bidi="ar-SA"/>
        </w:rPr>
        <w:t>erased</w:t>
      </w:r>
      <w:r w:rsidRPr="00E007B9">
        <w:rPr>
          <w:highlight w:val="yellow"/>
          <w:lang w:bidi="ar-SA"/>
        </w:rPr>
        <w:t>!!</w:t>
      </w:r>
    </w:p>
    <w:p w14:paraId="18FF7F9D" w14:textId="7EA5B833" w:rsidR="004F6D28" w:rsidRDefault="004F6D28" w:rsidP="001C2AC5">
      <w:pPr>
        <w:pStyle w:val="Body"/>
        <w:numPr>
          <w:ilvl w:val="0"/>
          <w:numId w:val="41"/>
        </w:numPr>
      </w:pPr>
      <w:r>
        <w:t>If the object has only prototype properties without any own properties, you can also define a new object of this type like this:</w:t>
      </w:r>
      <w:r>
        <w:br/>
      </w:r>
      <w:r w:rsidRPr="004F6D28">
        <w:rPr>
          <w:rStyle w:val="CodeChar"/>
        </w:rPr>
        <w:t>let myDogo = Object.create(Dog.prototype);</w:t>
      </w:r>
      <w:r>
        <w:rPr>
          <w:rStyle w:val="CodeChar"/>
        </w:rPr>
        <w:br/>
      </w:r>
      <w:r>
        <w:t>Note: this method will only initialize the prototype properties. All the member properties will remain undefined!!.</w:t>
      </w:r>
    </w:p>
    <w:p w14:paraId="36987CE1" w14:textId="2C6B4802" w:rsidR="004F6D28" w:rsidRPr="00442052" w:rsidRDefault="004F6D28" w:rsidP="001C2AC5">
      <w:pPr>
        <w:pStyle w:val="Body"/>
        <w:numPr>
          <w:ilvl w:val="0"/>
          <w:numId w:val="41"/>
        </w:numPr>
        <w:rPr>
          <w:rStyle w:val="CodeChar"/>
          <w:rFonts w:ascii="Palatino Linotype" w:eastAsia="Times New Roman" w:hAnsi="Palatino Linotype" w:cs="Times New Roman"/>
          <w:color w:val="auto"/>
          <w:shd w:val="clear" w:color="auto" w:fill="auto"/>
        </w:rPr>
      </w:pPr>
      <w:r>
        <w:lastRenderedPageBreak/>
        <w:t xml:space="preserve">Inheritance with objects: </w:t>
      </w:r>
      <w:r>
        <w:br/>
      </w:r>
      <w:r w:rsidRPr="004F6D28">
        <w:rPr>
          <w:b/>
          <w:bCs/>
        </w:rPr>
        <w:t>NOTE:</w:t>
      </w:r>
      <w:r>
        <w:t xml:space="preserve"> in ES6 and up you should use proper classes instead!!</w:t>
      </w:r>
      <w:r>
        <w:br/>
      </w:r>
      <w:r w:rsidRPr="00D11FE7">
        <w:rPr>
          <w:rStyle w:val="CodeChar"/>
        </w:rPr>
        <w:t>Bird.prototype = Object.create(Animal.prototype);</w:t>
      </w:r>
      <w:r w:rsidR="00537326">
        <w:rPr>
          <w:rStyle w:val="CodeChar"/>
        </w:rPr>
        <w:br/>
        <w:t>Bird.prototype.constructor = Bird;</w:t>
      </w:r>
    </w:p>
    <w:p w14:paraId="2AB637CA" w14:textId="283EB26A" w:rsidR="00442052" w:rsidRPr="004F6D28" w:rsidRDefault="00442052" w:rsidP="00442052">
      <w:pPr>
        <w:pStyle w:val="Body"/>
        <w:ind w:left="2520"/>
      </w:pPr>
      <w:r>
        <w:t>Now you can add additional properties and functions specific to the inherited object:</w:t>
      </w:r>
      <w:r>
        <w:br/>
      </w:r>
      <w:r w:rsidRPr="00442052">
        <w:rPr>
          <w:rStyle w:val="CodeChar"/>
        </w:rPr>
        <w:t>Bird.prototype.myFunc = function() {…}</w:t>
      </w:r>
    </w:p>
    <w:p w14:paraId="3357B936" w14:textId="4C81F628" w:rsidR="00F95CDA" w:rsidRDefault="00F95CDA" w:rsidP="00A9085B">
      <w:pPr>
        <w:pStyle w:val="Heading5"/>
      </w:pPr>
      <w:bookmarkStart w:id="35" w:name="_Toc38262355"/>
      <w:r>
        <w:t>Functions</w:t>
      </w:r>
      <w:bookmarkEnd w:id="35"/>
    </w:p>
    <w:p w14:paraId="47691BE4" w14:textId="76E570FA" w:rsidR="00F95CDA" w:rsidRDefault="00F95CDA" w:rsidP="00F95CDA">
      <w:pPr>
        <w:pStyle w:val="Body"/>
        <w:numPr>
          <w:ilvl w:val="2"/>
          <w:numId w:val="31"/>
        </w:numPr>
        <w:rPr>
          <w:lang w:bidi="ar-SA"/>
        </w:rPr>
      </w:pPr>
      <w:r w:rsidRPr="00E83C60">
        <w:rPr>
          <w:b/>
          <w:bCs/>
          <w:color w:val="0000CC"/>
          <w:lang w:bidi="ar-SA"/>
        </w:rPr>
        <w:t>hasOwnProperty</w:t>
      </w:r>
      <w:r>
        <w:rPr>
          <w:lang w:bidi="ar-SA"/>
        </w:rPr>
        <w:t>(propname) – does the property exist?</w:t>
      </w:r>
    </w:p>
    <w:p w14:paraId="5B2C1351" w14:textId="63A7AA64" w:rsidR="00023C2B" w:rsidRDefault="00023C2B" w:rsidP="00F95CDA">
      <w:pPr>
        <w:pStyle w:val="Body"/>
        <w:numPr>
          <w:ilvl w:val="2"/>
          <w:numId w:val="31"/>
        </w:numPr>
        <w:rPr>
          <w:lang w:bidi="ar-SA"/>
        </w:rPr>
      </w:pPr>
      <w:r>
        <w:rPr>
          <w:b/>
          <w:bCs/>
          <w:color w:val="0000CC"/>
          <w:lang w:bidi="ar-SA"/>
        </w:rPr>
        <w:t xml:space="preserve">Instanceof </w:t>
      </w:r>
      <w:r>
        <w:rPr>
          <w:lang w:bidi="ar-SA"/>
        </w:rPr>
        <w:t>–</w:t>
      </w:r>
      <w:r w:rsidRPr="00023C2B">
        <w:rPr>
          <w:lang w:bidi="ar-SA"/>
        </w:rPr>
        <w:t xml:space="preserve"> </w:t>
      </w:r>
      <w:r>
        <w:rPr>
          <w:lang w:bidi="ar-SA"/>
        </w:rPr>
        <w:t>is the object an instance of the constructor:</w:t>
      </w:r>
      <w:r>
        <w:rPr>
          <w:lang w:bidi="ar-SA"/>
        </w:rPr>
        <w:br/>
        <w:t>if( bird instanceof Bird)…</w:t>
      </w:r>
    </w:p>
    <w:p w14:paraId="3C3751AC" w14:textId="79FF016E" w:rsidR="00EF7C0A" w:rsidRPr="00EF7C0A" w:rsidRDefault="00EF7C0A" w:rsidP="00EF7C0A">
      <w:pPr>
        <w:pStyle w:val="ListParagraph"/>
        <w:numPr>
          <w:ilvl w:val="2"/>
          <w:numId w:val="31"/>
        </w:numPr>
        <w:shd w:val="clear" w:color="auto" w:fill="FFFFFE"/>
        <w:spacing w:line="285" w:lineRule="atLeast"/>
        <w:rPr>
          <w:rFonts w:ascii="Consolas" w:hAnsi="Consolas"/>
          <w:color w:val="000000"/>
          <w:sz w:val="21"/>
          <w:szCs w:val="21"/>
          <w:lang w:val="en-AU" w:eastAsia="en-AU"/>
        </w:rPr>
      </w:pPr>
      <w:r w:rsidRPr="00EF7C0A">
        <w:rPr>
          <w:rFonts w:ascii="Consolas" w:hAnsi="Consolas"/>
          <w:b/>
          <w:bCs/>
          <w:color w:val="0000CC"/>
          <w:sz w:val="21"/>
          <w:szCs w:val="21"/>
          <w:lang w:val="en-AU" w:eastAsia="en-AU"/>
        </w:rPr>
        <w:t>JSON.stringify</w:t>
      </w:r>
      <w:r w:rsidRPr="00EF7C0A">
        <w:rPr>
          <w:rFonts w:ascii="Consolas" w:hAnsi="Consolas"/>
          <w:color w:val="000000"/>
          <w:sz w:val="21"/>
          <w:szCs w:val="21"/>
          <w:lang w:val="en-AU" w:eastAsia="en-AU"/>
        </w:rPr>
        <w:t>(</w:t>
      </w:r>
      <w:r>
        <w:rPr>
          <w:rFonts w:ascii="Consolas" w:hAnsi="Consolas"/>
          <w:color w:val="000000"/>
          <w:sz w:val="21"/>
          <w:szCs w:val="21"/>
          <w:lang w:val="en-AU" w:eastAsia="en-AU"/>
        </w:rPr>
        <w:t>object</w:t>
      </w:r>
      <w:r w:rsidRPr="00EF7C0A">
        <w:rPr>
          <w:rFonts w:ascii="Consolas" w:hAnsi="Consolas"/>
          <w:color w:val="000000"/>
          <w:sz w:val="21"/>
          <w:szCs w:val="21"/>
          <w:lang w:val="en-AU" w:eastAsia="en-AU"/>
        </w:rPr>
        <w:t>)</w:t>
      </w:r>
      <w:r>
        <w:rPr>
          <w:rFonts w:ascii="Consolas" w:hAnsi="Consolas"/>
          <w:color w:val="000000"/>
          <w:sz w:val="21"/>
          <w:szCs w:val="21"/>
          <w:lang w:val="en-AU" w:eastAsia="en-AU"/>
        </w:rPr>
        <w:t xml:space="preserve"> – will print all the object’s fields and values for debugging.</w:t>
      </w:r>
    </w:p>
    <w:p w14:paraId="3240A6C8" w14:textId="77777777" w:rsidR="00EF7C0A" w:rsidRDefault="00EF7C0A" w:rsidP="00F95CDA">
      <w:pPr>
        <w:pStyle w:val="Body"/>
        <w:numPr>
          <w:ilvl w:val="2"/>
          <w:numId w:val="31"/>
        </w:numPr>
        <w:rPr>
          <w:lang w:bidi="ar-SA"/>
        </w:rPr>
      </w:pPr>
    </w:p>
    <w:p w14:paraId="056494C6" w14:textId="71423413" w:rsidR="00970DB8" w:rsidRDefault="00E45008" w:rsidP="00A9085B">
      <w:pPr>
        <w:pStyle w:val="Heading5"/>
      </w:pPr>
      <w:bookmarkStart w:id="36" w:name="_Toc38262356"/>
      <w:r>
        <w:t>Mixin</w:t>
      </w:r>
      <w:bookmarkEnd w:id="36"/>
    </w:p>
    <w:p w14:paraId="5CE5AD54" w14:textId="77777777" w:rsidR="00E45008" w:rsidRPr="00E45008" w:rsidRDefault="00E45008" w:rsidP="00E45008">
      <w:pPr>
        <w:pStyle w:val="Body"/>
        <w:rPr>
          <w:lang w:val="en-AU" w:eastAsia="en-AU"/>
        </w:rPr>
      </w:pPr>
      <w:r w:rsidRPr="00E45008">
        <w:rPr>
          <w:lang w:val="en-AU" w:eastAsia="en-AU"/>
        </w:rPr>
        <w:t xml:space="preserve">As you have seen, behavior is shared through inheritance. However, there are cases when inheritance is not the best solution. Inheritance does not work well for unrelated objects like </w:t>
      </w:r>
      <w:r w:rsidRPr="00E45008">
        <w:rPr>
          <w:rFonts w:ascii="Courier New" w:hAnsi="Courier New" w:cs="Courier New"/>
          <w:szCs w:val="20"/>
          <w:lang w:val="en-AU" w:eastAsia="en-AU"/>
        </w:rPr>
        <w:t>Bird</w:t>
      </w:r>
      <w:r w:rsidRPr="00E45008">
        <w:rPr>
          <w:lang w:val="en-AU" w:eastAsia="en-AU"/>
        </w:rPr>
        <w:t xml:space="preserve"> and </w:t>
      </w:r>
      <w:r w:rsidRPr="00E45008">
        <w:rPr>
          <w:rFonts w:ascii="Courier New" w:hAnsi="Courier New" w:cs="Courier New"/>
          <w:szCs w:val="20"/>
          <w:lang w:val="en-AU" w:eastAsia="en-AU"/>
        </w:rPr>
        <w:t>Airplane</w:t>
      </w:r>
      <w:r w:rsidRPr="00E45008">
        <w:rPr>
          <w:lang w:val="en-AU" w:eastAsia="en-AU"/>
        </w:rPr>
        <w:t xml:space="preserve">. They can both fly, but a </w:t>
      </w:r>
      <w:r w:rsidRPr="00E45008">
        <w:rPr>
          <w:rFonts w:ascii="Courier New" w:hAnsi="Courier New" w:cs="Courier New"/>
          <w:szCs w:val="20"/>
          <w:lang w:val="en-AU" w:eastAsia="en-AU"/>
        </w:rPr>
        <w:t>Bird</w:t>
      </w:r>
      <w:r w:rsidRPr="00E45008">
        <w:rPr>
          <w:lang w:val="en-AU" w:eastAsia="en-AU"/>
        </w:rPr>
        <w:t xml:space="preserve"> is not a type of </w:t>
      </w:r>
      <w:r w:rsidRPr="00E45008">
        <w:rPr>
          <w:rFonts w:ascii="Courier New" w:hAnsi="Courier New" w:cs="Courier New"/>
          <w:szCs w:val="20"/>
          <w:lang w:val="en-AU" w:eastAsia="en-AU"/>
        </w:rPr>
        <w:t>Airplane</w:t>
      </w:r>
      <w:r w:rsidRPr="00E45008">
        <w:rPr>
          <w:lang w:val="en-AU" w:eastAsia="en-AU"/>
        </w:rPr>
        <w:t xml:space="preserve"> and vice versa.</w:t>
      </w:r>
    </w:p>
    <w:p w14:paraId="723749F4" w14:textId="3E7E26C2" w:rsidR="00E45008" w:rsidRPr="00E45008" w:rsidRDefault="00E45008" w:rsidP="00E45008">
      <w:pPr>
        <w:pStyle w:val="Body"/>
        <w:rPr>
          <w:lang w:val="en-AU" w:eastAsia="en-AU"/>
        </w:rPr>
      </w:pPr>
      <w:r w:rsidRPr="00E45008">
        <w:rPr>
          <w:lang w:val="en-AU" w:eastAsia="en-AU"/>
        </w:rPr>
        <w:t xml:space="preserve">For unrelated objects, it's better to use </w:t>
      </w:r>
      <w:r w:rsidRPr="00E45008">
        <w:rPr>
          <w:rFonts w:ascii="Courier New" w:hAnsi="Courier New" w:cs="Courier New"/>
          <w:szCs w:val="20"/>
          <w:lang w:val="en-AU" w:eastAsia="en-AU"/>
        </w:rPr>
        <w:t>mixins</w:t>
      </w:r>
      <w:r w:rsidRPr="00E45008">
        <w:rPr>
          <w:lang w:val="en-AU" w:eastAsia="en-AU"/>
        </w:rPr>
        <w:t xml:space="preserve">. </w:t>
      </w:r>
      <w:r w:rsidRPr="00E45008">
        <w:rPr>
          <w:highlight w:val="yellow"/>
          <w:lang w:val="en-AU" w:eastAsia="en-AU"/>
        </w:rPr>
        <w:t xml:space="preserve">A </w:t>
      </w:r>
      <w:r w:rsidRPr="00E45008">
        <w:rPr>
          <w:rFonts w:ascii="Courier New" w:hAnsi="Courier New" w:cs="Courier New"/>
          <w:szCs w:val="20"/>
          <w:highlight w:val="yellow"/>
          <w:lang w:val="en-AU" w:eastAsia="en-AU"/>
        </w:rPr>
        <w:t>mixin</w:t>
      </w:r>
      <w:r w:rsidRPr="00E45008">
        <w:rPr>
          <w:highlight w:val="yellow"/>
          <w:lang w:val="en-AU" w:eastAsia="en-AU"/>
        </w:rPr>
        <w:t xml:space="preserve"> allows other objects to use a collection of functions.</w:t>
      </w:r>
      <w:r>
        <w:rPr>
          <w:highlight w:val="yellow"/>
          <w:lang w:val="en-AU" w:eastAsia="en-AU"/>
        </w:rPr>
        <w:t xml:space="preserve"> </w:t>
      </w:r>
    </w:p>
    <w:p w14:paraId="4E1CF8B2" w14:textId="77777777" w:rsidR="00E45008" w:rsidRPr="00E45008" w:rsidRDefault="00E45008" w:rsidP="00E45008">
      <w:pPr>
        <w:pStyle w:val="Code"/>
        <w:ind w:left="1418"/>
        <w:rPr>
          <w:lang w:eastAsia="en-AU"/>
        </w:rPr>
      </w:pPr>
      <w:r w:rsidRPr="00E45008">
        <w:rPr>
          <w:lang w:eastAsia="en-AU"/>
        </w:rPr>
        <w:t>let flyMixin = function(obj) {</w:t>
      </w:r>
      <w:r w:rsidRPr="00E45008">
        <w:rPr>
          <w:lang w:eastAsia="en-AU"/>
        </w:rPr>
        <w:br/>
        <w:t>  obj.fly = function() {</w:t>
      </w:r>
      <w:r w:rsidRPr="00E45008">
        <w:rPr>
          <w:lang w:eastAsia="en-AU"/>
        </w:rPr>
        <w:br/>
        <w:t>    console.log("Flying, wooosh!");</w:t>
      </w:r>
      <w:r w:rsidRPr="00E45008">
        <w:rPr>
          <w:lang w:eastAsia="en-AU"/>
        </w:rPr>
        <w:br/>
        <w:t>  }</w:t>
      </w:r>
      <w:r w:rsidRPr="00E45008">
        <w:rPr>
          <w:lang w:eastAsia="en-AU"/>
        </w:rPr>
        <w:br/>
        <w:t>};</w:t>
      </w:r>
    </w:p>
    <w:p w14:paraId="487DA399" w14:textId="77777777" w:rsidR="00E45008" w:rsidRPr="00E45008" w:rsidRDefault="00E45008" w:rsidP="00E45008">
      <w:pPr>
        <w:pStyle w:val="Body"/>
        <w:rPr>
          <w:lang w:val="en-AU" w:eastAsia="en-AU"/>
        </w:rPr>
      </w:pPr>
      <w:r w:rsidRPr="00E45008">
        <w:rPr>
          <w:b/>
          <w:bCs/>
          <w:lang w:val="en-AU" w:eastAsia="en-AU"/>
        </w:rPr>
        <w:t xml:space="preserve">The </w:t>
      </w:r>
      <w:r w:rsidRPr="00E45008">
        <w:rPr>
          <w:rFonts w:ascii="Courier New" w:hAnsi="Courier New" w:cs="Courier New"/>
          <w:b/>
          <w:bCs/>
          <w:szCs w:val="20"/>
          <w:lang w:val="en-AU" w:eastAsia="en-AU"/>
        </w:rPr>
        <w:t>flyMixin</w:t>
      </w:r>
      <w:r w:rsidRPr="00E45008">
        <w:rPr>
          <w:b/>
          <w:bCs/>
          <w:lang w:val="en-AU" w:eastAsia="en-AU"/>
        </w:rPr>
        <w:t xml:space="preserve"> takes any object and gives it the </w:t>
      </w:r>
      <w:r w:rsidRPr="00E45008">
        <w:rPr>
          <w:rFonts w:ascii="Courier New" w:hAnsi="Courier New" w:cs="Courier New"/>
          <w:b/>
          <w:bCs/>
          <w:szCs w:val="20"/>
          <w:lang w:val="en-AU" w:eastAsia="en-AU"/>
        </w:rPr>
        <w:t>fly</w:t>
      </w:r>
      <w:r w:rsidRPr="00E45008">
        <w:rPr>
          <w:b/>
          <w:bCs/>
          <w:lang w:val="en-AU" w:eastAsia="en-AU"/>
        </w:rPr>
        <w:t xml:space="preserve"> method</w:t>
      </w:r>
      <w:r w:rsidRPr="00E45008">
        <w:rPr>
          <w:lang w:val="en-AU" w:eastAsia="en-AU"/>
        </w:rPr>
        <w:t>.</w:t>
      </w:r>
    </w:p>
    <w:p w14:paraId="16FA03BE" w14:textId="77777777" w:rsidR="00E45008" w:rsidRPr="00E45008" w:rsidRDefault="00E45008" w:rsidP="00E45008">
      <w:pPr>
        <w:pStyle w:val="Body"/>
        <w:rPr>
          <w:lang w:val="en-AU" w:eastAsia="en-AU"/>
        </w:rPr>
      </w:pPr>
      <w:r w:rsidRPr="00E45008">
        <w:rPr>
          <w:lang w:val="en-AU" w:eastAsia="en-AU"/>
        </w:rPr>
        <w:t>let bird = {</w:t>
      </w:r>
      <w:r w:rsidRPr="00E45008">
        <w:rPr>
          <w:lang w:val="en-AU" w:eastAsia="en-AU"/>
        </w:rPr>
        <w:br/>
        <w:t>  name: "Donald",</w:t>
      </w:r>
      <w:r w:rsidRPr="00E45008">
        <w:rPr>
          <w:lang w:val="en-AU" w:eastAsia="en-AU"/>
        </w:rPr>
        <w:br/>
        <w:t>  numLegs: 2</w:t>
      </w:r>
      <w:r w:rsidRPr="00E45008">
        <w:rPr>
          <w:lang w:val="en-AU" w:eastAsia="en-AU"/>
        </w:rPr>
        <w:br/>
        <w:t>};</w:t>
      </w:r>
      <w:r w:rsidRPr="00E45008">
        <w:rPr>
          <w:lang w:val="en-AU" w:eastAsia="en-AU"/>
        </w:rPr>
        <w:br/>
      </w:r>
      <w:r w:rsidRPr="00E45008">
        <w:rPr>
          <w:lang w:val="en-AU" w:eastAsia="en-AU"/>
        </w:rPr>
        <w:br/>
        <w:t>let plane = {</w:t>
      </w:r>
      <w:r w:rsidRPr="00E45008">
        <w:rPr>
          <w:lang w:val="en-AU" w:eastAsia="en-AU"/>
        </w:rPr>
        <w:br/>
        <w:t>  model: "777",</w:t>
      </w:r>
      <w:r w:rsidRPr="00E45008">
        <w:rPr>
          <w:lang w:val="en-AU" w:eastAsia="en-AU"/>
        </w:rPr>
        <w:br/>
        <w:t>  numPassengers: 524</w:t>
      </w:r>
      <w:r w:rsidRPr="00E45008">
        <w:rPr>
          <w:lang w:val="en-AU" w:eastAsia="en-AU"/>
        </w:rPr>
        <w:br/>
        <w:t>};</w:t>
      </w:r>
      <w:r w:rsidRPr="00E45008">
        <w:rPr>
          <w:lang w:val="en-AU" w:eastAsia="en-AU"/>
        </w:rPr>
        <w:br/>
      </w:r>
      <w:r w:rsidRPr="00E45008">
        <w:rPr>
          <w:lang w:val="en-AU" w:eastAsia="en-AU"/>
        </w:rPr>
        <w:br/>
        <w:t>flyMixin(bird);</w:t>
      </w:r>
      <w:r w:rsidRPr="00E45008">
        <w:rPr>
          <w:lang w:val="en-AU" w:eastAsia="en-AU"/>
        </w:rPr>
        <w:br/>
        <w:t>flyMixin(plane);</w:t>
      </w:r>
    </w:p>
    <w:p w14:paraId="106E5DBA" w14:textId="77777777" w:rsidR="00E45008" w:rsidRPr="00E45008" w:rsidRDefault="00E45008" w:rsidP="00E45008">
      <w:pPr>
        <w:pStyle w:val="Body"/>
        <w:rPr>
          <w:lang w:val="en-AU" w:eastAsia="en-AU"/>
        </w:rPr>
      </w:pPr>
      <w:r w:rsidRPr="00E45008">
        <w:rPr>
          <w:lang w:val="en-AU" w:eastAsia="en-AU"/>
        </w:rPr>
        <w:t xml:space="preserve">Here </w:t>
      </w:r>
      <w:r w:rsidRPr="00E45008">
        <w:rPr>
          <w:rFonts w:ascii="Courier New" w:hAnsi="Courier New" w:cs="Courier New"/>
          <w:szCs w:val="20"/>
          <w:lang w:val="en-AU" w:eastAsia="en-AU"/>
        </w:rPr>
        <w:t>bird</w:t>
      </w:r>
      <w:r w:rsidRPr="00E45008">
        <w:rPr>
          <w:lang w:val="en-AU" w:eastAsia="en-AU"/>
        </w:rPr>
        <w:t xml:space="preserve"> and </w:t>
      </w:r>
      <w:r w:rsidRPr="00E45008">
        <w:rPr>
          <w:rFonts w:ascii="Courier New" w:hAnsi="Courier New" w:cs="Courier New"/>
          <w:szCs w:val="20"/>
          <w:lang w:val="en-AU" w:eastAsia="en-AU"/>
        </w:rPr>
        <w:t>plane</w:t>
      </w:r>
      <w:r w:rsidRPr="00E45008">
        <w:rPr>
          <w:lang w:val="en-AU" w:eastAsia="en-AU"/>
        </w:rPr>
        <w:t xml:space="preserve"> are passed into </w:t>
      </w:r>
      <w:r w:rsidRPr="00E45008">
        <w:rPr>
          <w:rFonts w:ascii="Courier New" w:hAnsi="Courier New" w:cs="Courier New"/>
          <w:szCs w:val="20"/>
          <w:lang w:val="en-AU" w:eastAsia="en-AU"/>
        </w:rPr>
        <w:t>flyMixin</w:t>
      </w:r>
      <w:r w:rsidRPr="00E45008">
        <w:rPr>
          <w:lang w:val="en-AU" w:eastAsia="en-AU"/>
        </w:rPr>
        <w:t xml:space="preserve">, which then assigns the </w:t>
      </w:r>
      <w:r w:rsidRPr="00E45008">
        <w:rPr>
          <w:rFonts w:ascii="Courier New" w:hAnsi="Courier New" w:cs="Courier New"/>
          <w:szCs w:val="20"/>
          <w:lang w:val="en-AU" w:eastAsia="en-AU"/>
        </w:rPr>
        <w:t>fly</w:t>
      </w:r>
      <w:r w:rsidRPr="00E45008">
        <w:rPr>
          <w:lang w:val="en-AU" w:eastAsia="en-AU"/>
        </w:rPr>
        <w:t xml:space="preserve"> function to each object. Now </w:t>
      </w:r>
      <w:r w:rsidRPr="00E45008">
        <w:rPr>
          <w:rFonts w:ascii="Courier New" w:hAnsi="Courier New" w:cs="Courier New"/>
          <w:szCs w:val="20"/>
          <w:lang w:val="en-AU" w:eastAsia="en-AU"/>
        </w:rPr>
        <w:t>bird</w:t>
      </w:r>
      <w:r w:rsidRPr="00E45008">
        <w:rPr>
          <w:lang w:val="en-AU" w:eastAsia="en-AU"/>
        </w:rPr>
        <w:t xml:space="preserve"> and </w:t>
      </w:r>
      <w:r w:rsidRPr="00E45008">
        <w:rPr>
          <w:rFonts w:ascii="Courier New" w:hAnsi="Courier New" w:cs="Courier New"/>
          <w:szCs w:val="20"/>
          <w:lang w:val="en-AU" w:eastAsia="en-AU"/>
        </w:rPr>
        <w:t>plane</w:t>
      </w:r>
      <w:r w:rsidRPr="00E45008">
        <w:rPr>
          <w:lang w:val="en-AU" w:eastAsia="en-AU"/>
        </w:rPr>
        <w:t xml:space="preserve"> can both fly:</w:t>
      </w:r>
    </w:p>
    <w:p w14:paraId="750E69E8" w14:textId="77777777" w:rsidR="00E45008" w:rsidRPr="00E45008" w:rsidRDefault="00E45008" w:rsidP="00E45008">
      <w:pPr>
        <w:pStyle w:val="Body"/>
        <w:rPr>
          <w:lang w:val="en-AU" w:eastAsia="en-AU"/>
        </w:rPr>
      </w:pPr>
      <w:r w:rsidRPr="00E45008">
        <w:rPr>
          <w:lang w:val="en-AU" w:eastAsia="en-AU"/>
        </w:rPr>
        <w:t>bird.fly(); // prints "Flying, wooosh!"</w:t>
      </w:r>
      <w:r w:rsidRPr="00E45008">
        <w:rPr>
          <w:lang w:val="en-AU" w:eastAsia="en-AU"/>
        </w:rPr>
        <w:br/>
        <w:t>plane.fly(); // prints "Flying, wooosh!"</w:t>
      </w:r>
    </w:p>
    <w:p w14:paraId="4501D21B" w14:textId="77777777" w:rsidR="00E45008" w:rsidRPr="00E45008" w:rsidRDefault="00E45008" w:rsidP="00E45008">
      <w:pPr>
        <w:pStyle w:val="Body"/>
        <w:rPr>
          <w:lang w:val="en-AU" w:eastAsia="en-AU"/>
        </w:rPr>
      </w:pPr>
      <w:r w:rsidRPr="00E45008">
        <w:rPr>
          <w:lang w:val="en-AU" w:eastAsia="en-AU"/>
        </w:rPr>
        <w:lastRenderedPageBreak/>
        <w:t xml:space="preserve">Note how the </w:t>
      </w:r>
      <w:r w:rsidRPr="00E45008">
        <w:rPr>
          <w:rFonts w:ascii="Courier New" w:hAnsi="Courier New" w:cs="Courier New"/>
          <w:szCs w:val="20"/>
          <w:lang w:val="en-AU" w:eastAsia="en-AU"/>
        </w:rPr>
        <w:t>mixin</w:t>
      </w:r>
      <w:r w:rsidRPr="00E45008">
        <w:rPr>
          <w:lang w:val="en-AU" w:eastAsia="en-AU"/>
        </w:rPr>
        <w:t xml:space="preserve"> allows for the same </w:t>
      </w:r>
      <w:r w:rsidRPr="00E45008">
        <w:rPr>
          <w:rFonts w:ascii="Courier New" w:hAnsi="Courier New" w:cs="Courier New"/>
          <w:szCs w:val="20"/>
          <w:lang w:val="en-AU" w:eastAsia="en-AU"/>
        </w:rPr>
        <w:t>fly</w:t>
      </w:r>
      <w:r w:rsidRPr="00E45008">
        <w:rPr>
          <w:lang w:val="en-AU" w:eastAsia="en-AU"/>
        </w:rPr>
        <w:t xml:space="preserve"> method to be reused by unrelated objects </w:t>
      </w:r>
      <w:r w:rsidRPr="00E45008">
        <w:rPr>
          <w:rFonts w:ascii="Courier New" w:hAnsi="Courier New" w:cs="Courier New"/>
          <w:szCs w:val="20"/>
          <w:lang w:val="en-AU" w:eastAsia="en-AU"/>
        </w:rPr>
        <w:t>bird</w:t>
      </w:r>
      <w:r w:rsidRPr="00E45008">
        <w:rPr>
          <w:lang w:val="en-AU" w:eastAsia="en-AU"/>
        </w:rPr>
        <w:t xml:space="preserve"> and </w:t>
      </w:r>
      <w:r w:rsidRPr="00E45008">
        <w:rPr>
          <w:rFonts w:ascii="Courier New" w:hAnsi="Courier New" w:cs="Courier New"/>
          <w:szCs w:val="20"/>
          <w:lang w:val="en-AU" w:eastAsia="en-AU"/>
        </w:rPr>
        <w:t>plane</w:t>
      </w:r>
      <w:r w:rsidRPr="00E45008">
        <w:rPr>
          <w:lang w:val="en-AU" w:eastAsia="en-AU"/>
        </w:rPr>
        <w:t>.</w:t>
      </w:r>
    </w:p>
    <w:p w14:paraId="375C6346" w14:textId="14589A64" w:rsidR="00E45008" w:rsidRDefault="006A1778" w:rsidP="00A9085B">
      <w:pPr>
        <w:pStyle w:val="Heading5"/>
      </w:pPr>
      <w:bookmarkStart w:id="37" w:name="_Toc38262357"/>
      <w:r>
        <w:t>Closure</w:t>
      </w:r>
      <w:bookmarkEnd w:id="37"/>
    </w:p>
    <w:p w14:paraId="28569892" w14:textId="77777777" w:rsidR="0030564F" w:rsidRPr="0030564F" w:rsidRDefault="0030564F" w:rsidP="0030564F">
      <w:pPr>
        <w:pStyle w:val="Body"/>
        <w:rPr>
          <w:lang w:val="en-AU" w:eastAsia="en-AU"/>
        </w:rPr>
      </w:pPr>
      <w:r w:rsidRPr="0030564F">
        <w:rPr>
          <w:lang w:val="en-AU" w:eastAsia="en-AU"/>
        </w:rPr>
        <w:t xml:space="preserve">The simplest way to </w:t>
      </w:r>
      <w:r w:rsidRPr="007C31DE">
        <w:rPr>
          <w:b/>
          <w:bCs/>
          <w:highlight w:val="yellow"/>
          <w:lang w:val="en-AU" w:eastAsia="en-AU"/>
        </w:rPr>
        <w:t>make properties private</w:t>
      </w:r>
      <w:r w:rsidRPr="0030564F">
        <w:rPr>
          <w:lang w:val="en-AU" w:eastAsia="en-AU"/>
        </w:rPr>
        <w:t xml:space="preserve"> is by creating a variable within the constructor function. This changes the scope of that variable to be within the constructor function versus available globally. This way, the property can only be accessed and changed by methods also within the constructor function.</w:t>
      </w:r>
    </w:p>
    <w:p w14:paraId="1D27E76B" w14:textId="77777777" w:rsidR="0030564F" w:rsidRPr="0030564F" w:rsidRDefault="0030564F" w:rsidP="0030564F">
      <w:pPr>
        <w:pStyle w:val="Body"/>
        <w:rPr>
          <w:lang w:val="en-AU" w:eastAsia="en-AU"/>
        </w:rPr>
      </w:pPr>
      <w:r w:rsidRPr="0030564F">
        <w:rPr>
          <w:lang w:val="en-AU" w:eastAsia="en-AU"/>
        </w:rPr>
        <w:t>function Bird() {</w:t>
      </w:r>
      <w:r w:rsidRPr="0030564F">
        <w:rPr>
          <w:lang w:val="en-AU" w:eastAsia="en-AU"/>
        </w:rPr>
        <w:br/>
        <w:t>  let hatchedEgg = 10; // private property</w:t>
      </w:r>
      <w:r w:rsidRPr="0030564F">
        <w:rPr>
          <w:lang w:val="en-AU" w:eastAsia="en-AU"/>
        </w:rPr>
        <w:br/>
      </w:r>
      <w:r w:rsidRPr="0030564F">
        <w:rPr>
          <w:lang w:val="en-AU" w:eastAsia="en-AU"/>
        </w:rPr>
        <w:br/>
        <w:t>  this.getHatchedEggCount = function() { // publicly available method that a bird object can use</w:t>
      </w:r>
      <w:r w:rsidRPr="0030564F">
        <w:rPr>
          <w:lang w:val="en-AU" w:eastAsia="en-AU"/>
        </w:rPr>
        <w:br/>
        <w:t>    return hatchedEgg;</w:t>
      </w:r>
      <w:r w:rsidRPr="0030564F">
        <w:rPr>
          <w:lang w:val="en-AU" w:eastAsia="en-AU"/>
        </w:rPr>
        <w:br/>
        <w:t>  };</w:t>
      </w:r>
      <w:r w:rsidRPr="0030564F">
        <w:rPr>
          <w:lang w:val="en-AU" w:eastAsia="en-AU"/>
        </w:rPr>
        <w:br/>
        <w:t>}</w:t>
      </w:r>
      <w:r w:rsidRPr="0030564F">
        <w:rPr>
          <w:lang w:val="en-AU" w:eastAsia="en-AU"/>
        </w:rPr>
        <w:br/>
        <w:t>let ducky = new Bird();</w:t>
      </w:r>
      <w:r w:rsidRPr="0030564F">
        <w:rPr>
          <w:lang w:val="en-AU" w:eastAsia="en-AU"/>
        </w:rPr>
        <w:br/>
        <w:t>ducky.getHatchedEggCount(); // returns 10</w:t>
      </w:r>
    </w:p>
    <w:p w14:paraId="1EE5A733" w14:textId="77777777" w:rsidR="0030564F" w:rsidRPr="0030564F" w:rsidRDefault="0030564F" w:rsidP="0030564F">
      <w:pPr>
        <w:pStyle w:val="Body"/>
        <w:rPr>
          <w:lang w:val="en-AU" w:eastAsia="en-AU"/>
        </w:rPr>
      </w:pPr>
      <w:r w:rsidRPr="0030564F">
        <w:rPr>
          <w:lang w:val="en-AU" w:eastAsia="en-AU"/>
        </w:rPr>
        <w:t xml:space="preserve">Here </w:t>
      </w:r>
      <w:r w:rsidRPr="0030564F">
        <w:rPr>
          <w:rFonts w:ascii="Courier New" w:hAnsi="Courier New" w:cs="Courier New"/>
          <w:szCs w:val="20"/>
          <w:lang w:val="en-AU" w:eastAsia="en-AU"/>
        </w:rPr>
        <w:t>getHachedEggCount</w:t>
      </w:r>
      <w:r w:rsidRPr="0030564F">
        <w:rPr>
          <w:lang w:val="en-AU" w:eastAsia="en-AU"/>
        </w:rPr>
        <w:t xml:space="preserve"> is a privileged method, because it has access to the private variable </w:t>
      </w:r>
      <w:r w:rsidRPr="0030564F">
        <w:rPr>
          <w:rFonts w:ascii="Courier New" w:hAnsi="Courier New" w:cs="Courier New"/>
          <w:szCs w:val="20"/>
          <w:lang w:val="en-AU" w:eastAsia="en-AU"/>
        </w:rPr>
        <w:t>hatchedEgg</w:t>
      </w:r>
      <w:r w:rsidRPr="0030564F">
        <w:rPr>
          <w:lang w:val="en-AU" w:eastAsia="en-AU"/>
        </w:rPr>
        <w:t xml:space="preserve">. This is possible because </w:t>
      </w:r>
      <w:r w:rsidRPr="0030564F">
        <w:rPr>
          <w:rFonts w:ascii="Courier New" w:hAnsi="Courier New" w:cs="Courier New"/>
          <w:szCs w:val="20"/>
          <w:lang w:val="en-AU" w:eastAsia="en-AU"/>
        </w:rPr>
        <w:t>hatchedEgg</w:t>
      </w:r>
      <w:r w:rsidRPr="0030564F">
        <w:rPr>
          <w:lang w:val="en-AU" w:eastAsia="en-AU"/>
        </w:rPr>
        <w:t xml:space="preserve"> is declared in the same context as </w:t>
      </w:r>
      <w:r w:rsidRPr="0030564F">
        <w:rPr>
          <w:rFonts w:ascii="Courier New" w:hAnsi="Courier New" w:cs="Courier New"/>
          <w:szCs w:val="20"/>
          <w:lang w:val="en-AU" w:eastAsia="en-AU"/>
        </w:rPr>
        <w:t>getHachedEggCount</w:t>
      </w:r>
      <w:r w:rsidRPr="0030564F">
        <w:rPr>
          <w:lang w:val="en-AU" w:eastAsia="en-AU"/>
        </w:rPr>
        <w:t xml:space="preserve">. </w:t>
      </w:r>
      <w:r w:rsidRPr="0030564F">
        <w:rPr>
          <w:highlight w:val="yellow"/>
          <w:lang w:val="en-AU" w:eastAsia="en-AU"/>
        </w:rPr>
        <w:t xml:space="preserve">In JavaScript, a function always has access to the context in which it was created. This is called </w:t>
      </w:r>
      <w:r w:rsidRPr="0030564F">
        <w:rPr>
          <w:rFonts w:ascii="Courier New" w:hAnsi="Courier New" w:cs="Courier New"/>
          <w:szCs w:val="20"/>
          <w:highlight w:val="yellow"/>
          <w:lang w:val="en-AU" w:eastAsia="en-AU"/>
        </w:rPr>
        <w:t>closure</w:t>
      </w:r>
    </w:p>
    <w:p w14:paraId="2627A81A" w14:textId="77777777" w:rsidR="006A1778" w:rsidRPr="006A1778" w:rsidRDefault="006A1778" w:rsidP="006A1778">
      <w:pPr>
        <w:pStyle w:val="Body"/>
        <w:rPr>
          <w:lang w:val="en-AU" w:bidi="ar-SA"/>
        </w:rPr>
      </w:pPr>
    </w:p>
    <w:p w14:paraId="74DE505C" w14:textId="77777777" w:rsidR="00F95CDA" w:rsidRDefault="00F95CDA" w:rsidP="00F95CDA">
      <w:pPr>
        <w:pStyle w:val="Heading2"/>
      </w:pPr>
      <w:bookmarkStart w:id="38" w:name="_Toc38262358"/>
      <w:r>
        <w:t>Classes</w:t>
      </w:r>
      <w:bookmarkEnd w:id="38"/>
    </w:p>
    <w:p w14:paraId="0FBDD309" w14:textId="77777777" w:rsidR="00F95CDA" w:rsidRDefault="00F95CDA" w:rsidP="00F95CDA">
      <w:pPr>
        <w:pStyle w:val="Body"/>
      </w:pPr>
      <w:r>
        <w:t>JS doesn’t support full-fledged class-based implementation of object-oriented paradigm like in C++ or python.</w:t>
      </w:r>
    </w:p>
    <w:p w14:paraId="0055AC42" w14:textId="77777777" w:rsidR="00F95CDA" w:rsidRDefault="00F95CDA" w:rsidP="00F95CDA">
      <w:pPr>
        <w:pStyle w:val="Body"/>
      </w:pPr>
      <w:r>
        <w:t>Instead, it has a syntax to allow re-using an object definition to instantiate new objects.</w:t>
      </w:r>
    </w:p>
    <w:p w14:paraId="71BE04FD" w14:textId="77777777" w:rsidR="00F95CDA" w:rsidRDefault="00F95CDA" w:rsidP="00F95CDA">
      <w:pPr>
        <w:pStyle w:val="Heading3"/>
      </w:pPr>
      <w:bookmarkStart w:id="39" w:name="_Toc38262359"/>
      <w:r>
        <w:t>ES5 and Below</w:t>
      </w:r>
      <w:bookmarkEnd w:id="39"/>
    </w:p>
    <w:p w14:paraId="21D253C7" w14:textId="77777777" w:rsidR="00F95CDA" w:rsidRDefault="00F95CDA" w:rsidP="00F95CDA">
      <w:pPr>
        <w:pStyle w:val="Code"/>
        <w:ind w:left="1417"/>
      </w:pPr>
      <w:r>
        <w:t>var SpaceShuttle = function(targetPlanet){</w:t>
      </w:r>
      <w:r>
        <w:br/>
        <w:t>  this.targetPlanet = targetPlanet;</w:t>
      </w:r>
      <w:r>
        <w:br/>
        <w:t xml:space="preserve">  this.count = 0;</w:t>
      </w:r>
      <w:r>
        <w:br/>
        <w:t>}</w:t>
      </w:r>
    </w:p>
    <w:p w14:paraId="1CE4B085" w14:textId="77777777" w:rsidR="00F95CDA" w:rsidRDefault="00F95CDA" w:rsidP="00F95CDA">
      <w:pPr>
        <w:pStyle w:val="Code"/>
        <w:ind w:left="1417"/>
      </w:pPr>
      <w:r w:rsidRPr="00A121E6">
        <w:rPr>
          <w:b/>
          <w:bCs/>
        </w:rPr>
        <w:t>SpaceShuttle.prototype.countMyCalls</w:t>
      </w:r>
      <w:r>
        <w:t xml:space="preserve"> = function() {</w:t>
      </w:r>
      <w:r>
        <w:br/>
        <w:t xml:space="preserve">   this.count++;</w:t>
      </w:r>
      <w:r>
        <w:br/>
        <w:t>}</w:t>
      </w:r>
    </w:p>
    <w:p w14:paraId="0C548CC7" w14:textId="77777777" w:rsidR="00F95CDA" w:rsidRDefault="00F95CDA" w:rsidP="00F95CDA">
      <w:pPr>
        <w:pStyle w:val="Code"/>
        <w:ind w:left="1417"/>
      </w:pPr>
      <w:r>
        <w:t xml:space="preserve">var zeus = </w:t>
      </w:r>
      <w:r w:rsidRPr="0059273B">
        <w:rPr>
          <w:b/>
          <w:bCs/>
        </w:rPr>
        <w:t>new</w:t>
      </w:r>
      <w:r>
        <w:t xml:space="preserve"> SpaceShuttle('Jupiter');</w:t>
      </w:r>
    </w:p>
    <w:p w14:paraId="22A95316" w14:textId="77777777" w:rsidR="00F95CDA" w:rsidRDefault="00F95CDA" w:rsidP="00F95CDA">
      <w:pPr>
        <w:pStyle w:val="Heading3"/>
      </w:pPr>
      <w:bookmarkStart w:id="40" w:name="_Toc38262360"/>
      <w:r>
        <w:t>ES6</w:t>
      </w:r>
      <w:bookmarkEnd w:id="40"/>
    </w:p>
    <w:p w14:paraId="0946567F" w14:textId="567F29D9" w:rsidR="001C2AC5" w:rsidRPr="001C2AC5" w:rsidRDefault="00F95CDA" w:rsidP="001C2AC5">
      <w:pPr>
        <w:pStyle w:val="Code"/>
        <w:rPr>
          <w:color w:val="auto"/>
          <w:lang w:eastAsia="en-AU"/>
        </w:rPr>
      </w:pPr>
      <w:r w:rsidRPr="001C2AC5">
        <w:rPr>
          <w:color w:val="auto"/>
          <w:highlight w:val="yellow"/>
          <w:lang w:eastAsia="en-AU"/>
        </w:rPr>
        <w:t>class</w:t>
      </w:r>
      <w:r w:rsidRPr="001C2AC5">
        <w:rPr>
          <w:color w:val="auto"/>
          <w:lang w:eastAsia="en-AU"/>
        </w:rPr>
        <w:t xml:space="preserve"> SpaceShuttle {</w:t>
      </w:r>
      <w:r w:rsidR="001C2AC5">
        <w:rPr>
          <w:color w:val="auto"/>
          <w:lang w:eastAsia="en-AU"/>
        </w:rPr>
        <w:br/>
      </w:r>
      <w:r w:rsidRPr="001C2AC5">
        <w:rPr>
          <w:color w:val="auto"/>
          <w:lang w:eastAsia="en-AU"/>
        </w:rPr>
        <w:t xml:space="preserve">    </w:t>
      </w:r>
      <w:r w:rsidRPr="001C2AC5">
        <w:rPr>
          <w:color w:val="auto"/>
          <w:highlight w:val="yellow"/>
          <w:lang w:eastAsia="en-AU"/>
        </w:rPr>
        <w:t>constructor</w:t>
      </w:r>
      <w:r w:rsidRPr="001C2AC5">
        <w:rPr>
          <w:color w:val="auto"/>
          <w:lang w:eastAsia="en-AU"/>
        </w:rPr>
        <w:t>(targetPlanet){</w:t>
      </w:r>
      <w:r w:rsidR="001C2AC5">
        <w:rPr>
          <w:color w:val="auto"/>
          <w:lang w:eastAsia="en-AU"/>
        </w:rPr>
        <w:br/>
      </w:r>
      <w:r w:rsidRPr="001C2AC5">
        <w:rPr>
          <w:color w:val="auto"/>
          <w:lang w:eastAsia="en-AU"/>
        </w:rPr>
        <w:t xml:space="preserve">      this.targetPlanet = targetPlanet;</w:t>
      </w:r>
      <w:r w:rsidR="001C2AC5">
        <w:rPr>
          <w:color w:val="auto"/>
          <w:lang w:eastAsia="en-AU"/>
        </w:rPr>
        <w:br/>
      </w:r>
      <w:r w:rsidRPr="001C2AC5">
        <w:rPr>
          <w:color w:val="auto"/>
          <w:lang w:eastAsia="en-AU"/>
        </w:rPr>
        <w:t xml:space="preserve">      this.count = 0;</w:t>
      </w:r>
      <w:r w:rsidR="001C2AC5">
        <w:rPr>
          <w:color w:val="auto"/>
          <w:lang w:eastAsia="en-AU"/>
        </w:rPr>
        <w:br/>
      </w:r>
      <w:r w:rsidR="001C2AC5">
        <w:rPr>
          <w:color w:val="auto"/>
          <w:lang w:eastAsia="en-AU"/>
        </w:rPr>
        <w:br/>
      </w:r>
      <w:r w:rsidR="001C2AC5" w:rsidRPr="001C2AC5">
        <w:rPr>
          <w:color w:val="auto"/>
          <w:lang w:eastAsia="en-AU"/>
        </w:rPr>
        <w:tab/>
        <w:t xml:space="preserve">// Note: for each function that you allow calling from </w:t>
      </w:r>
      <w:r w:rsidR="001C2AC5" w:rsidRPr="001C2AC5">
        <w:rPr>
          <w:color w:val="auto"/>
          <w:lang w:eastAsia="en-AU"/>
        </w:rPr>
        <w:br/>
        <w:t xml:space="preserve">      // outside (e.g. React callbacks) – you must bind the </w:t>
      </w:r>
      <w:r w:rsidR="001C2AC5" w:rsidRPr="001C2AC5">
        <w:rPr>
          <w:color w:val="auto"/>
          <w:lang w:eastAsia="en-AU"/>
        </w:rPr>
        <w:br/>
      </w:r>
      <w:r w:rsidR="001C2AC5" w:rsidRPr="001C2AC5">
        <w:rPr>
          <w:color w:val="auto"/>
          <w:lang w:eastAsia="en-AU"/>
        </w:rPr>
        <w:lastRenderedPageBreak/>
        <w:t xml:space="preserve">      // function to this whenever the constructor is called:</w:t>
      </w:r>
      <w:r w:rsidR="001C2AC5" w:rsidRPr="001C2AC5">
        <w:rPr>
          <w:color w:val="auto"/>
          <w:lang w:eastAsia="en-AU"/>
        </w:rPr>
        <w:br/>
        <w:t xml:space="preserve">      </w:t>
      </w:r>
      <w:r w:rsidR="001C2AC5" w:rsidRPr="001C2AC5">
        <w:rPr>
          <w:b/>
          <w:bCs/>
          <w:color w:val="0000CC"/>
          <w:lang w:eastAsia="en-AU"/>
        </w:rPr>
        <w:t>this.countMyCalls = this.countMyCalls.bind(this);</w:t>
      </w:r>
    </w:p>
    <w:p w14:paraId="39438636" w14:textId="67754C36" w:rsidR="00F95CDA" w:rsidRPr="001C2AC5" w:rsidRDefault="00F95CDA" w:rsidP="001C2AC5">
      <w:pPr>
        <w:pStyle w:val="Code"/>
        <w:rPr>
          <w:color w:val="auto"/>
          <w:lang w:eastAsia="en-AU"/>
        </w:rPr>
      </w:pPr>
      <w:r w:rsidRPr="001C2AC5">
        <w:rPr>
          <w:color w:val="auto"/>
          <w:lang w:eastAsia="en-AU"/>
        </w:rPr>
        <w:t xml:space="preserve">    }</w:t>
      </w:r>
    </w:p>
    <w:p w14:paraId="79958A89" w14:textId="77777777" w:rsidR="00EF424F" w:rsidRDefault="00F95CDA" w:rsidP="001C2AC5">
      <w:pPr>
        <w:pStyle w:val="Code"/>
        <w:rPr>
          <w:color w:val="auto"/>
          <w:lang w:eastAsia="en-AU"/>
        </w:rPr>
      </w:pPr>
      <w:r w:rsidRPr="001C2AC5">
        <w:rPr>
          <w:color w:val="auto"/>
          <w:lang w:eastAsia="en-AU"/>
        </w:rPr>
        <w:t xml:space="preserve">    countMyCalls() {</w:t>
      </w:r>
      <w:r w:rsidR="001C2AC5">
        <w:rPr>
          <w:color w:val="auto"/>
          <w:lang w:eastAsia="en-AU"/>
        </w:rPr>
        <w:br/>
      </w:r>
      <w:r w:rsidRPr="001C2AC5">
        <w:rPr>
          <w:color w:val="auto"/>
          <w:lang w:eastAsia="en-AU"/>
        </w:rPr>
        <w:t xml:space="preserve">      this.count++;</w:t>
      </w:r>
      <w:r w:rsidR="001C2AC5">
        <w:rPr>
          <w:color w:val="auto"/>
          <w:lang w:eastAsia="en-AU"/>
        </w:rPr>
        <w:br/>
      </w:r>
      <w:r w:rsidRPr="001C2AC5">
        <w:rPr>
          <w:color w:val="auto"/>
          <w:lang w:eastAsia="en-AU"/>
        </w:rPr>
        <w:t xml:space="preserve">    }</w:t>
      </w:r>
    </w:p>
    <w:p w14:paraId="61C665BB" w14:textId="1F069904" w:rsidR="00945853" w:rsidRDefault="00EF424F" w:rsidP="00945853">
      <w:pPr>
        <w:pStyle w:val="Code"/>
        <w:rPr>
          <w:color w:val="auto"/>
          <w:lang w:eastAsia="en-AU"/>
        </w:rPr>
      </w:pPr>
      <w:r>
        <w:rPr>
          <w:color w:val="auto"/>
          <w:lang w:eastAsia="en-AU"/>
        </w:rPr>
        <w:t xml:space="preserve">    </w:t>
      </w:r>
      <w:r w:rsidR="00945853">
        <w:rPr>
          <w:color w:val="auto"/>
          <w:lang w:eastAsia="en-AU"/>
        </w:rPr>
        <w:t>// another option will be, using babel class-properties:</w:t>
      </w:r>
      <w:r w:rsidR="00945853">
        <w:rPr>
          <w:color w:val="auto"/>
          <w:lang w:eastAsia="en-AU"/>
        </w:rPr>
        <w:br/>
        <w:t xml:space="preserve">    // this syntax will bind the method automatically to the </w:t>
      </w:r>
      <w:r w:rsidR="00945853">
        <w:rPr>
          <w:color w:val="auto"/>
          <w:lang w:eastAsia="en-AU"/>
        </w:rPr>
        <w:br/>
        <w:t xml:space="preserve">    // class so we won’t have to bind it in the constructor.</w:t>
      </w:r>
      <w:r w:rsidR="00945853">
        <w:rPr>
          <w:color w:val="auto"/>
          <w:lang w:eastAsia="en-AU"/>
        </w:rPr>
        <w:br/>
        <w:t xml:space="preserve">    countMyCalls = () {…}</w:t>
      </w:r>
    </w:p>
    <w:p w14:paraId="38951E4E" w14:textId="78F098E3" w:rsidR="00F95CDA" w:rsidRPr="001C2AC5" w:rsidRDefault="001C2AC5" w:rsidP="001C2AC5">
      <w:pPr>
        <w:pStyle w:val="Code"/>
        <w:rPr>
          <w:color w:val="auto"/>
          <w:lang w:eastAsia="en-AU"/>
        </w:rPr>
      </w:pPr>
      <w:r>
        <w:rPr>
          <w:color w:val="auto"/>
          <w:lang w:eastAsia="en-AU"/>
        </w:rPr>
        <w:br/>
      </w:r>
      <w:r w:rsidR="00F95CDA" w:rsidRPr="001C2AC5">
        <w:rPr>
          <w:color w:val="auto"/>
          <w:lang w:eastAsia="en-AU"/>
        </w:rPr>
        <w:t xml:space="preserve">  }</w:t>
      </w:r>
    </w:p>
    <w:p w14:paraId="4BB86B87" w14:textId="77777777" w:rsidR="00F95CDA" w:rsidRPr="001C2AC5" w:rsidRDefault="00F95CDA" w:rsidP="001C2AC5">
      <w:pPr>
        <w:pStyle w:val="Code"/>
        <w:rPr>
          <w:color w:val="auto"/>
          <w:lang w:eastAsia="en-AU"/>
        </w:rPr>
      </w:pPr>
      <w:r w:rsidRPr="001C2AC5">
        <w:rPr>
          <w:color w:val="auto"/>
          <w:lang w:eastAsia="en-AU"/>
        </w:rPr>
        <w:t xml:space="preserve">  const zeus = </w:t>
      </w:r>
      <w:r w:rsidRPr="001C2AC5">
        <w:rPr>
          <w:color w:val="auto"/>
          <w:highlight w:val="yellow"/>
          <w:lang w:eastAsia="en-AU"/>
        </w:rPr>
        <w:t>new</w:t>
      </w:r>
      <w:r w:rsidRPr="001C2AC5">
        <w:rPr>
          <w:color w:val="auto"/>
          <w:lang w:eastAsia="en-AU"/>
        </w:rPr>
        <w:t xml:space="preserve"> SpaceShuttle('Jupiter');</w:t>
      </w:r>
    </w:p>
    <w:p w14:paraId="3DC70B67" w14:textId="5336B0DD" w:rsidR="00E52AC0" w:rsidRDefault="00E52AC0" w:rsidP="00F95CDA">
      <w:pPr>
        <w:pStyle w:val="Heading4"/>
        <w:rPr>
          <w:lang w:val="en-AU"/>
        </w:rPr>
      </w:pPr>
      <w:bookmarkStart w:id="41" w:name="_Toc38262361"/>
      <w:r>
        <w:rPr>
          <w:lang w:val="en-AU"/>
        </w:rPr>
        <w:t>This</w:t>
      </w:r>
      <w:bookmarkEnd w:id="41"/>
    </w:p>
    <w:p w14:paraId="742C0139" w14:textId="7636411F" w:rsidR="00E52AC0" w:rsidRDefault="00E52AC0" w:rsidP="00E52AC0">
      <w:pPr>
        <w:pStyle w:val="Body"/>
      </w:pPr>
      <w:r>
        <w:t xml:space="preserve">Even though it appears </w:t>
      </w:r>
      <w:r>
        <w:rPr>
          <w:rStyle w:val="Emphasis"/>
        </w:rPr>
        <w:t>this</w:t>
      </w:r>
      <w:r>
        <w:t xml:space="preserve"> refers to the object where it is defined, it is not until an object invokes the </w:t>
      </w:r>
      <w:r>
        <w:rPr>
          <w:rStyle w:val="Emphasis"/>
        </w:rPr>
        <w:t>this Function</w:t>
      </w:r>
      <w:r>
        <w:t xml:space="preserve"> that </w:t>
      </w:r>
      <w:r>
        <w:rPr>
          <w:rStyle w:val="Emphasis"/>
        </w:rPr>
        <w:t>this</w:t>
      </w:r>
      <w:r>
        <w:t xml:space="preserve"> is actually assigned a value. And the value it is assigned is based </w:t>
      </w:r>
      <w:r>
        <w:rPr>
          <w:rStyle w:val="Strong"/>
        </w:rPr>
        <w:t>exclusively</w:t>
      </w:r>
      <w:r>
        <w:t xml:space="preserve"> on the </w:t>
      </w:r>
      <w:r>
        <w:rPr>
          <w:rStyle w:val="Strong"/>
        </w:rPr>
        <w:t>object</w:t>
      </w:r>
      <w:r>
        <w:t xml:space="preserve"> that invokes the </w:t>
      </w:r>
      <w:r>
        <w:rPr>
          <w:rStyle w:val="Emphasis"/>
        </w:rPr>
        <w:t>this Function</w:t>
      </w:r>
      <w:r>
        <w:t xml:space="preserve">. </w:t>
      </w:r>
      <w:r>
        <w:rPr>
          <w:rStyle w:val="Emphasis"/>
        </w:rPr>
        <w:t>this</w:t>
      </w:r>
      <w:r>
        <w:t xml:space="preserve"> has the value of the invoking object in most circumstances. However, there are a few scenarios where </w:t>
      </w:r>
      <w:r>
        <w:rPr>
          <w:rStyle w:val="Emphasis"/>
        </w:rPr>
        <w:t>this</w:t>
      </w:r>
      <w:r>
        <w:t xml:space="preserve"> does not have the value of the invoking object</w:t>
      </w:r>
      <w:r w:rsidR="0026208D">
        <w:t>:</w:t>
      </w:r>
    </w:p>
    <w:p w14:paraId="1A6D4431" w14:textId="09C1DF59" w:rsidR="0026208D" w:rsidRDefault="0026208D" w:rsidP="001C2AC5">
      <w:pPr>
        <w:pStyle w:val="Body"/>
        <w:numPr>
          <w:ilvl w:val="0"/>
          <w:numId w:val="44"/>
        </w:numPr>
      </w:pPr>
      <w:r>
        <w:t xml:space="preserve">When </w:t>
      </w:r>
      <w:r w:rsidRPr="0026208D">
        <w:rPr>
          <w:b/>
          <w:bCs/>
        </w:rPr>
        <w:t>passing the function through a Callback</w:t>
      </w:r>
      <w:r>
        <w:t>:</w:t>
      </w:r>
    </w:p>
    <w:p w14:paraId="526F55DB" w14:textId="5325F1EC" w:rsidR="0026208D" w:rsidRPr="0026208D" w:rsidRDefault="0026208D" w:rsidP="0026208D">
      <w:pPr>
        <w:pStyle w:val="Code"/>
        <w:ind w:left="1778"/>
        <w:rPr>
          <w:lang w:eastAsia="en-AU"/>
        </w:rPr>
      </w:pPr>
      <w:r w:rsidRPr="0026208D">
        <w:rPr>
          <w:lang w:eastAsia="en-AU"/>
        </w:rPr>
        <w:t>// We have a simple object with a clickHandler method</w:t>
      </w:r>
      <w:r>
        <w:rPr>
          <w:lang w:eastAsia="en-AU"/>
        </w:rPr>
        <w:br/>
        <w:t>//</w:t>
      </w:r>
      <w:r w:rsidRPr="0026208D">
        <w:rPr>
          <w:lang w:eastAsia="en-AU"/>
        </w:rPr>
        <w:t xml:space="preserve"> that we want to use when a button on the page is </w:t>
      </w:r>
      <w:r>
        <w:rPr>
          <w:lang w:eastAsia="en-AU"/>
        </w:rPr>
        <w:br/>
        <w:t xml:space="preserve">// </w:t>
      </w:r>
      <w:r w:rsidRPr="0026208D">
        <w:rPr>
          <w:lang w:eastAsia="en-AU"/>
        </w:rPr>
        <w:t>clicked</w:t>
      </w:r>
    </w:p>
    <w:p w14:paraId="143D89DA" w14:textId="5A5FFBFA" w:rsidR="0026208D" w:rsidRPr="0026208D" w:rsidRDefault="0026208D" w:rsidP="0026208D">
      <w:pPr>
        <w:pStyle w:val="Code"/>
        <w:ind w:left="1778"/>
        <w:rPr>
          <w:lang w:eastAsia="en-AU"/>
        </w:rPr>
      </w:pPr>
      <w:r>
        <w:rPr>
          <w:lang w:eastAsia="en-AU"/>
        </w:rPr>
        <w:t>var</w:t>
      </w:r>
      <w:r w:rsidRPr="0026208D">
        <w:rPr>
          <w:lang w:eastAsia="en-AU"/>
        </w:rPr>
        <w:t xml:space="preserve"> user = {</w:t>
      </w:r>
    </w:p>
    <w:p w14:paraId="58745D6D" w14:textId="3505F73E" w:rsidR="0026208D" w:rsidRPr="0026208D" w:rsidRDefault="0026208D" w:rsidP="0026208D">
      <w:pPr>
        <w:pStyle w:val="Code"/>
        <w:ind w:left="1778"/>
        <w:rPr>
          <w:lang w:eastAsia="en-AU"/>
        </w:rPr>
      </w:pPr>
      <w:r w:rsidRPr="0026208D">
        <w:rPr>
          <w:lang w:eastAsia="en-AU"/>
        </w:rPr>
        <w:t xml:space="preserve">    </w:t>
      </w:r>
      <w:r>
        <w:rPr>
          <w:lang w:eastAsia="en-AU"/>
        </w:rPr>
        <w:t>count</w:t>
      </w:r>
      <w:r w:rsidRPr="0026208D">
        <w:rPr>
          <w:lang w:eastAsia="en-AU"/>
        </w:rPr>
        <w:t>:</w:t>
      </w:r>
      <w:r>
        <w:rPr>
          <w:lang w:eastAsia="en-AU"/>
        </w:rPr>
        <w:t>0</w:t>
      </w:r>
      <w:r w:rsidRPr="0026208D">
        <w:rPr>
          <w:lang w:eastAsia="en-AU"/>
        </w:rPr>
        <w:t>,</w:t>
      </w:r>
    </w:p>
    <w:p w14:paraId="446774CE" w14:textId="39835C71" w:rsidR="0026208D" w:rsidRPr="0026208D" w:rsidRDefault="0026208D" w:rsidP="0026208D">
      <w:pPr>
        <w:pStyle w:val="Code"/>
        <w:ind w:left="1778"/>
        <w:rPr>
          <w:lang w:eastAsia="en-AU"/>
        </w:rPr>
      </w:pPr>
      <w:r w:rsidRPr="0026208D">
        <w:rPr>
          <w:lang w:eastAsia="en-AU"/>
        </w:rPr>
        <w:t xml:space="preserve">    clickHandler:function (event) {</w:t>
      </w:r>
      <w:r>
        <w:rPr>
          <w:lang w:eastAsia="en-AU"/>
        </w:rPr>
        <w:br/>
        <w:t xml:space="preserve">   </w:t>
      </w:r>
      <w:r w:rsidRPr="0026208D">
        <w:rPr>
          <w:lang w:eastAsia="en-AU"/>
        </w:rPr>
        <w:t xml:space="preserve">    </w:t>
      </w:r>
      <w:r>
        <w:rPr>
          <w:lang w:eastAsia="en-AU"/>
        </w:rPr>
        <w:t>count += 1;</w:t>
      </w:r>
      <w:r>
        <w:rPr>
          <w:lang w:eastAsia="en-AU"/>
        </w:rPr>
        <w:br/>
        <w:t xml:space="preserve">       </w:t>
      </w:r>
      <w:r w:rsidRPr="0026208D">
        <w:rPr>
          <w:lang w:eastAsia="en-AU"/>
        </w:rPr>
        <w:t>console.log(</w:t>
      </w:r>
      <w:r>
        <w:rPr>
          <w:lang w:eastAsia="en-AU"/>
        </w:rPr>
        <w:t>`Current count is: ${this.count}`);</w:t>
      </w:r>
      <w:r>
        <w:rPr>
          <w:lang w:eastAsia="en-AU"/>
        </w:rPr>
        <w:br/>
      </w:r>
      <w:r w:rsidRPr="0026208D">
        <w:rPr>
          <w:lang w:eastAsia="en-AU"/>
        </w:rPr>
        <w:t xml:space="preserve">    }</w:t>
      </w:r>
      <w:r>
        <w:rPr>
          <w:lang w:eastAsia="en-AU"/>
        </w:rPr>
        <w:br/>
      </w:r>
      <w:r w:rsidRPr="0026208D">
        <w:rPr>
          <w:lang w:eastAsia="en-AU"/>
        </w:rPr>
        <w:t>}</w:t>
      </w:r>
      <w:r>
        <w:rPr>
          <w:lang w:eastAsia="en-AU"/>
        </w:rPr>
        <w:t>;</w:t>
      </w:r>
    </w:p>
    <w:p w14:paraId="4FF8D0D6" w14:textId="77777777" w:rsidR="0026208D" w:rsidRPr="0026208D" w:rsidRDefault="0026208D" w:rsidP="0026208D">
      <w:pPr>
        <w:pStyle w:val="Code"/>
        <w:ind w:left="1778"/>
        <w:rPr>
          <w:lang w:eastAsia="en-AU"/>
        </w:rPr>
      </w:pPr>
    </w:p>
    <w:p w14:paraId="51C32EFB" w14:textId="538CB448" w:rsidR="0026208D" w:rsidRPr="0026208D" w:rsidRDefault="0026208D" w:rsidP="0026208D">
      <w:pPr>
        <w:pStyle w:val="Code"/>
        <w:ind w:left="1778"/>
        <w:rPr>
          <w:lang w:eastAsia="en-AU"/>
        </w:rPr>
      </w:pPr>
      <w:r w:rsidRPr="0026208D">
        <w:rPr>
          <w:lang w:eastAsia="en-AU"/>
        </w:rPr>
        <w:t xml:space="preserve">// The button is wrapped inside a jQuery $ wrapper, </w:t>
      </w:r>
      <w:r>
        <w:rPr>
          <w:lang w:eastAsia="en-AU"/>
        </w:rPr>
        <w:br/>
        <w:t xml:space="preserve">// </w:t>
      </w:r>
      <w:r w:rsidRPr="0026208D">
        <w:rPr>
          <w:lang w:eastAsia="en-AU"/>
        </w:rPr>
        <w:t>so it is now a jQuery object</w:t>
      </w:r>
      <w:r>
        <w:rPr>
          <w:lang w:eastAsia="en-AU"/>
        </w:rPr>
        <w:br/>
      </w:r>
      <w:r w:rsidRPr="0026208D">
        <w:rPr>
          <w:lang w:eastAsia="en-AU"/>
        </w:rPr>
        <w:t>// And the output will be undefined because there is</w:t>
      </w:r>
      <w:r>
        <w:rPr>
          <w:lang w:eastAsia="en-AU"/>
        </w:rPr>
        <w:br/>
        <w:t>//</w:t>
      </w:r>
      <w:r w:rsidRPr="0026208D">
        <w:rPr>
          <w:lang w:eastAsia="en-AU"/>
        </w:rPr>
        <w:t xml:space="preserve"> no data property on the button object</w:t>
      </w:r>
    </w:p>
    <w:p w14:paraId="47EE32F1" w14:textId="0973445E" w:rsidR="0026208D" w:rsidRPr="0026208D" w:rsidRDefault="0026208D" w:rsidP="0026208D">
      <w:pPr>
        <w:pStyle w:val="Code"/>
        <w:ind w:left="1778"/>
        <w:rPr>
          <w:lang w:eastAsia="en-AU"/>
        </w:rPr>
      </w:pPr>
      <w:r w:rsidRPr="0026208D">
        <w:rPr>
          <w:lang w:eastAsia="en-AU"/>
        </w:rPr>
        <w:t xml:space="preserve">$ ("button").click (user.clickHandler); </w:t>
      </w:r>
      <w:r>
        <w:rPr>
          <w:lang w:eastAsia="en-AU"/>
        </w:rPr>
        <w:br/>
      </w:r>
      <w:r w:rsidRPr="0026208D">
        <w:rPr>
          <w:lang w:eastAsia="en-AU"/>
        </w:rPr>
        <w:t xml:space="preserve">// Cannot read property </w:t>
      </w:r>
      <w:r>
        <w:rPr>
          <w:lang w:eastAsia="en-AU"/>
        </w:rPr>
        <w:t>count</w:t>
      </w:r>
      <w:r w:rsidRPr="0026208D">
        <w:rPr>
          <w:lang w:eastAsia="en-AU"/>
        </w:rPr>
        <w:t xml:space="preserve"> of undefined</w:t>
      </w:r>
    </w:p>
    <w:p w14:paraId="6DA20251" w14:textId="1703A589" w:rsidR="0026208D" w:rsidRPr="0026208D" w:rsidRDefault="0026208D" w:rsidP="0026208D">
      <w:pPr>
        <w:pStyle w:val="Body"/>
        <w:ind w:left="1778"/>
        <w:rPr>
          <w:b/>
          <w:bCs/>
          <w:lang w:val="en-AU"/>
        </w:rPr>
      </w:pPr>
      <w:r w:rsidRPr="0026208D">
        <w:rPr>
          <w:b/>
          <w:bCs/>
          <w:lang w:val="en-AU"/>
        </w:rPr>
        <w:t>How to fix:</w:t>
      </w:r>
    </w:p>
    <w:p w14:paraId="2D1409A8" w14:textId="77777777" w:rsidR="0026208D" w:rsidRPr="0026208D" w:rsidRDefault="0026208D" w:rsidP="0026208D">
      <w:pPr>
        <w:spacing w:before="100" w:beforeAutospacing="1" w:after="100" w:afterAutospacing="1"/>
        <w:ind w:left="1778"/>
        <w:rPr>
          <w:rFonts w:ascii="Times New Roman" w:hAnsi="Times New Roman"/>
          <w:sz w:val="24"/>
          <w:lang w:val="en-AU" w:eastAsia="en-AU"/>
        </w:rPr>
      </w:pPr>
      <w:r w:rsidRPr="0026208D">
        <w:rPr>
          <w:rFonts w:ascii="Times New Roman" w:hAnsi="Times New Roman"/>
          <w:sz w:val="24"/>
          <w:lang w:val="en-AU" w:eastAsia="en-AU"/>
        </w:rPr>
        <w:t>Instead of this line:</w:t>
      </w:r>
    </w:p>
    <w:p w14:paraId="74C34BF1" w14:textId="60D955C7" w:rsidR="0026208D" w:rsidRPr="0026208D" w:rsidRDefault="0026208D" w:rsidP="0026208D">
      <w:pPr>
        <w:pStyle w:val="Code"/>
        <w:ind w:left="1778"/>
        <w:rPr>
          <w:lang w:eastAsia="en-AU"/>
        </w:rPr>
      </w:pPr>
      <w:r w:rsidRPr="0026208D">
        <w:rPr>
          <w:lang w:eastAsia="en-AU"/>
        </w:rPr>
        <w:t xml:space="preserve"> $("button").click(user.clickHandler);</w:t>
      </w:r>
    </w:p>
    <w:p w14:paraId="03455B8F" w14:textId="77777777" w:rsidR="0026208D" w:rsidRPr="0026208D" w:rsidRDefault="0026208D" w:rsidP="0026208D">
      <w:pPr>
        <w:spacing w:before="100" w:beforeAutospacing="1" w:after="100" w:afterAutospacing="1"/>
        <w:ind w:left="1778"/>
        <w:rPr>
          <w:rFonts w:ascii="Times New Roman" w:hAnsi="Times New Roman"/>
          <w:sz w:val="24"/>
          <w:lang w:val="en-AU" w:eastAsia="en-AU"/>
        </w:rPr>
      </w:pPr>
      <w:r w:rsidRPr="0026208D">
        <w:rPr>
          <w:rFonts w:ascii="Times New Roman" w:hAnsi="Times New Roman"/>
          <w:sz w:val="24"/>
          <w:lang w:val="en-AU" w:eastAsia="en-AU"/>
        </w:rPr>
        <w:t xml:space="preserve">We have to </w:t>
      </w:r>
      <w:r w:rsidRPr="0026208D">
        <w:rPr>
          <w:rFonts w:ascii="Times New Roman" w:hAnsi="Times New Roman"/>
          <w:b/>
          <w:bCs/>
          <w:color w:val="0000CC"/>
          <w:sz w:val="24"/>
          <w:lang w:val="en-AU" w:eastAsia="en-AU"/>
        </w:rPr>
        <w:t>bind</w:t>
      </w:r>
      <w:r w:rsidRPr="0026208D">
        <w:rPr>
          <w:rFonts w:ascii="Times New Roman" w:hAnsi="Times New Roman"/>
          <w:color w:val="0000CC"/>
          <w:sz w:val="24"/>
          <w:lang w:val="en-AU" w:eastAsia="en-AU"/>
        </w:rPr>
        <w:t xml:space="preserve"> the clickHandler method to the user object </w:t>
      </w:r>
      <w:r w:rsidRPr="0026208D">
        <w:rPr>
          <w:rFonts w:ascii="Times New Roman" w:hAnsi="Times New Roman"/>
          <w:sz w:val="24"/>
          <w:lang w:val="en-AU" w:eastAsia="en-AU"/>
        </w:rPr>
        <w:t>like this:</w:t>
      </w:r>
    </w:p>
    <w:p w14:paraId="31601F08" w14:textId="390D77D4" w:rsidR="0026208D" w:rsidRPr="0026208D" w:rsidRDefault="0026208D" w:rsidP="0026208D">
      <w:pPr>
        <w:pStyle w:val="Code"/>
        <w:ind w:left="1778"/>
        <w:rPr>
          <w:lang w:eastAsia="en-AU"/>
        </w:rPr>
      </w:pPr>
      <w:r w:rsidRPr="0026208D">
        <w:rPr>
          <w:lang w:eastAsia="en-AU"/>
        </w:rPr>
        <w:t>$("button").click(user.clickHandler</w:t>
      </w:r>
      <w:r w:rsidRPr="0026208D">
        <w:rPr>
          <w:color w:val="0000CC"/>
          <w:lang w:eastAsia="en-AU"/>
        </w:rPr>
        <w:t>.bind(user)</w:t>
      </w:r>
      <w:r w:rsidRPr="0026208D">
        <w:rPr>
          <w:lang w:eastAsia="en-AU"/>
        </w:rPr>
        <w:t xml:space="preserve">); // </w:t>
      </w:r>
      <w:r>
        <w:rPr>
          <w:lang w:eastAsia="en-AU"/>
        </w:rPr>
        <w:t>count</w:t>
      </w:r>
    </w:p>
    <w:p w14:paraId="01F22B0D" w14:textId="4919F2AB" w:rsidR="0026208D" w:rsidRDefault="00262E3E" w:rsidP="001C2AC5">
      <w:pPr>
        <w:pStyle w:val="Body"/>
        <w:numPr>
          <w:ilvl w:val="0"/>
          <w:numId w:val="44"/>
        </w:numPr>
        <w:rPr>
          <w:lang w:val="en-AU"/>
        </w:rPr>
      </w:pPr>
      <w:r>
        <w:rPr>
          <w:lang w:val="en-AU"/>
        </w:rPr>
        <w:t xml:space="preserve">When </w:t>
      </w:r>
      <w:r w:rsidR="007462CF" w:rsidRPr="005D6981">
        <w:rPr>
          <w:b/>
          <w:bCs/>
          <w:lang w:val="en-AU"/>
        </w:rPr>
        <w:t>passing to an inner method (closure):</w:t>
      </w:r>
    </w:p>
    <w:p w14:paraId="4979F393" w14:textId="77777777" w:rsidR="005D6981" w:rsidRDefault="005D6981" w:rsidP="005D6981">
      <w:pPr>
        <w:pStyle w:val="Code"/>
        <w:rPr>
          <w:color w:val="auto"/>
          <w:lang w:eastAsia="en-AU"/>
        </w:rPr>
      </w:pPr>
      <w:r w:rsidRPr="005D6981">
        <w:rPr>
          <w:color w:val="auto"/>
          <w:lang w:eastAsia="en-AU"/>
        </w:rPr>
        <w:t>var user = {</w:t>
      </w:r>
      <w:r>
        <w:rPr>
          <w:color w:val="auto"/>
          <w:lang w:eastAsia="en-AU"/>
        </w:rPr>
        <w:br/>
      </w:r>
      <w:r w:rsidRPr="005D6981">
        <w:rPr>
          <w:color w:val="auto"/>
          <w:lang w:eastAsia="en-AU"/>
        </w:rPr>
        <w:t xml:space="preserve">    tournament:"The Masters",</w:t>
      </w:r>
      <w:r>
        <w:rPr>
          <w:color w:val="auto"/>
          <w:lang w:eastAsia="en-AU"/>
        </w:rPr>
        <w:br/>
      </w:r>
      <w:r w:rsidRPr="005D6981">
        <w:rPr>
          <w:color w:val="auto"/>
          <w:lang w:eastAsia="en-AU"/>
        </w:rPr>
        <w:t xml:space="preserve">    data      :[</w:t>
      </w:r>
      <w:r>
        <w:rPr>
          <w:color w:val="auto"/>
          <w:lang w:eastAsia="en-AU"/>
        </w:rPr>
        <w:t xml:space="preserve"> </w:t>
      </w:r>
      <w:r w:rsidRPr="005D6981">
        <w:rPr>
          <w:color w:val="auto"/>
          <w:lang w:eastAsia="en-AU"/>
        </w:rPr>
        <w:t>{name:"T. Woods", age:37},</w:t>
      </w:r>
      <w:r>
        <w:rPr>
          <w:color w:val="auto"/>
          <w:lang w:eastAsia="en-AU"/>
        </w:rPr>
        <w:br/>
        <w:t xml:space="preserve">             </w:t>
      </w:r>
      <w:r w:rsidRPr="005D6981">
        <w:rPr>
          <w:color w:val="auto"/>
          <w:lang w:eastAsia="en-AU"/>
        </w:rPr>
        <w:t xml:space="preserve">    {name:"P. Mickelson", age:43}],</w:t>
      </w:r>
    </w:p>
    <w:p w14:paraId="773D7705" w14:textId="5EEEFD4E" w:rsidR="005D6981" w:rsidRPr="005D6981" w:rsidRDefault="005D6981" w:rsidP="005D6981">
      <w:pPr>
        <w:pStyle w:val="Code"/>
        <w:rPr>
          <w:color w:val="auto"/>
          <w:lang w:eastAsia="en-AU"/>
        </w:rPr>
      </w:pPr>
      <w:r w:rsidRPr="005D6981">
        <w:rPr>
          <w:color w:val="auto"/>
          <w:lang w:eastAsia="en-AU"/>
        </w:rPr>
        <w:lastRenderedPageBreak/>
        <w:t xml:space="preserve">    clickHandler:function () {</w:t>
      </w:r>
      <w:r>
        <w:rPr>
          <w:color w:val="auto"/>
          <w:lang w:eastAsia="en-AU"/>
        </w:rPr>
        <w:br/>
      </w:r>
      <w:r w:rsidRPr="005D6981">
        <w:rPr>
          <w:color w:val="auto"/>
          <w:lang w:eastAsia="en-AU"/>
        </w:rPr>
        <w:t xml:space="preserve">    // the use of this.data here is fine, because </w:t>
      </w:r>
      <w:r>
        <w:rPr>
          <w:color w:val="auto"/>
          <w:lang w:eastAsia="en-AU"/>
        </w:rPr>
        <w:br/>
        <w:t xml:space="preserve">    // </w:t>
      </w:r>
      <w:r w:rsidRPr="005D6981">
        <w:rPr>
          <w:color w:val="auto"/>
          <w:lang w:eastAsia="en-AU"/>
        </w:rPr>
        <w:t xml:space="preserve">"this" refers to the user object, and data is </w:t>
      </w:r>
      <w:r>
        <w:rPr>
          <w:color w:val="auto"/>
          <w:lang w:eastAsia="en-AU"/>
        </w:rPr>
        <w:br/>
        <w:t xml:space="preserve">    // </w:t>
      </w:r>
      <w:r w:rsidRPr="005D6981">
        <w:rPr>
          <w:color w:val="auto"/>
          <w:lang w:eastAsia="en-AU"/>
        </w:rPr>
        <w:t>a property on the user object.</w:t>
      </w:r>
    </w:p>
    <w:p w14:paraId="3ED58CBD" w14:textId="77777777" w:rsidR="005D6981" w:rsidRPr="005D6981" w:rsidRDefault="005D6981" w:rsidP="005D6981">
      <w:pPr>
        <w:pStyle w:val="Code"/>
        <w:rPr>
          <w:color w:val="auto"/>
          <w:lang w:eastAsia="en-AU"/>
        </w:rPr>
      </w:pPr>
      <w:r w:rsidRPr="005D6981">
        <w:rPr>
          <w:color w:val="auto"/>
          <w:lang w:eastAsia="en-AU"/>
        </w:rPr>
        <w:t xml:space="preserve">        this.data.forEach (function (person) {</w:t>
      </w:r>
    </w:p>
    <w:p w14:paraId="078A0957" w14:textId="1B7778AD" w:rsidR="005D6981" w:rsidRPr="005D6981" w:rsidRDefault="005D6981" w:rsidP="005D6981">
      <w:pPr>
        <w:pStyle w:val="Code"/>
        <w:rPr>
          <w:color w:val="auto"/>
          <w:lang w:eastAsia="en-AU"/>
        </w:rPr>
      </w:pPr>
      <w:r w:rsidRPr="005D6981">
        <w:rPr>
          <w:color w:val="auto"/>
          <w:lang w:eastAsia="en-AU"/>
        </w:rPr>
        <w:t xml:space="preserve">        // But here inside the anonymous function </w:t>
      </w:r>
      <w:r>
        <w:rPr>
          <w:color w:val="auto"/>
          <w:lang w:eastAsia="en-AU"/>
        </w:rPr>
        <w:br/>
        <w:t xml:space="preserve">        // </w:t>
      </w:r>
      <w:r w:rsidRPr="005D6981">
        <w:rPr>
          <w:color w:val="auto"/>
          <w:lang w:eastAsia="en-AU"/>
        </w:rPr>
        <w:t xml:space="preserve">(that we pass to the forEach method), </w:t>
      </w:r>
      <w:r>
        <w:rPr>
          <w:color w:val="auto"/>
          <w:lang w:eastAsia="en-AU"/>
        </w:rPr>
        <w:br/>
        <w:t xml:space="preserve">        // </w:t>
      </w:r>
      <w:r w:rsidRPr="005D6981">
        <w:rPr>
          <w:color w:val="auto"/>
          <w:lang w:eastAsia="en-AU"/>
        </w:rPr>
        <w:t>"this" no longer refers to the user object.</w:t>
      </w:r>
      <w:r>
        <w:rPr>
          <w:color w:val="auto"/>
          <w:lang w:eastAsia="en-AU"/>
        </w:rPr>
        <w:br/>
      </w:r>
      <w:r w:rsidRPr="005D6981">
        <w:rPr>
          <w:color w:val="auto"/>
          <w:lang w:eastAsia="en-AU"/>
        </w:rPr>
        <w:t xml:space="preserve">        // This inner function cannot access the outer </w:t>
      </w:r>
      <w:r>
        <w:rPr>
          <w:color w:val="auto"/>
          <w:lang w:eastAsia="en-AU"/>
        </w:rPr>
        <w:br/>
        <w:t xml:space="preserve">        // </w:t>
      </w:r>
      <w:r w:rsidRPr="005D6981">
        <w:rPr>
          <w:color w:val="auto"/>
          <w:lang w:eastAsia="en-AU"/>
        </w:rPr>
        <w:t>function's "this"</w:t>
      </w:r>
    </w:p>
    <w:p w14:paraId="503B9446" w14:textId="1DE3AA19" w:rsidR="005D6981" w:rsidRPr="005D6981" w:rsidRDefault="005D6981" w:rsidP="005D6981">
      <w:pPr>
        <w:pStyle w:val="Code"/>
        <w:rPr>
          <w:color w:val="auto"/>
          <w:lang w:eastAsia="en-AU"/>
        </w:rPr>
      </w:pPr>
      <w:r w:rsidRPr="005D6981">
        <w:rPr>
          <w:color w:val="auto"/>
          <w:lang w:eastAsia="en-AU"/>
        </w:rPr>
        <w:t xml:space="preserve">        console.log("What is This referring to? " + this); </w:t>
      </w:r>
      <w:r>
        <w:rPr>
          <w:color w:val="auto"/>
          <w:lang w:eastAsia="en-AU"/>
        </w:rPr>
        <w:br/>
        <w:t xml:space="preserve">        </w:t>
      </w:r>
      <w:r w:rsidRPr="005D6981">
        <w:rPr>
          <w:color w:val="auto"/>
          <w:lang w:eastAsia="en-AU"/>
        </w:rPr>
        <w:t>//[object Window]</w:t>
      </w:r>
    </w:p>
    <w:p w14:paraId="532A7959" w14:textId="445CD3DB" w:rsidR="005D6981" w:rsidRPr="005D6981" w:rsidRDefault="005D6981" w:rsidP="005D6981">
      <w:pPr>
        <w:pStyle w:val="Code"/>
        <w:rPr>
          <w:color w:val="auto"/>
          <w:lang w:eastAsia="en-AU"/>
        </w:rPr>
      </w:pPr>
      <w:r w:rsidRPr="005D6981">
        <w:rPr>
          <w:color w:val="auto"/>
          <w:lang w:eastAsia="en-AU"/>
        </w:rPr>
        <w:t xml:space="preserve">        console.log(person.name + " is playing at " +</w:t>
      </w:r>
      <w:r>
        <w:rPr>
          <w:color w:val="auto"/>
          <w:lang w:eastAsia="en-AU"/>
        </w:rPr>
        <w:br/>
      </w:r>
      <w:r w:rsidRPr="005D6981">
        <w:rPr>
          <w:color w:val="auto"/>
          <w:lang w:eastAsia="en-AU"/>
        </w:rPr>
        <w:t xml:space="preserve"> </w:t>
      </w:r>
      <w:r>
        <w:rPr>
          <w:color w:val="auto"/>
          <w:lang w:eastAsia="en-AU"/>
        </w:rPr>
        <w:t xml:space="preserve">                   </w:t>
      </w:r>
      <w:r w:rsidRPr="005D6981">
        <w:rPr>
          <w:color w:val="auto"/>
          <w:lang w:eastAsia="en-AU"/>
        </w:rPr>
        <w:t>this.tournament);</w:t>
      </w:r>
    </w:p>
    <w:p w14:paraId="43EC4B99" w14:textId="6195FD8E" w:rsidR="005D6981" w:rsidRPr="005D6981" w:rsidRDefault="005D6981" w:rsidP="005D6981">
      <w:pPr>
        <w:pStyle w:val="Code"/>
        <w:rPr>
          <w:color w:val="auto"/>
          <w:lang w:eastAsia="en-AU"/>
        </w:rPr>
      </w:pPr>
      <w:r w:rsidRPr="005D6981">
        <w:rPr>
          <w:color w:val="auto"/>
          <w:lang w:eastAsia="en-AU"/>
        </w:rPr>
        <w:t xml:space="preserve">            // T. Woods is playing at </w:t>
      </w:r>
      <w:r w:rsidRPr="005D6981">
        <w:rPr>
          <w:color w:val="0000CC"/>
          <w:lang w:eastAsia="en-AU"/>
        </w:rPr>
        <w:t>undefined</w:t>
      </w:r>
      <w:r>
        <w:rPr>
          <w:color w:val="auto"/>
          <w:lang w:eastAsia="en-AU"/>
        </w:rPr>
        <w:br/>
      </w:r>
      <w:r w:rsidRPr="005D6981">
        <w:rPr>
          <w:color w:val="auto"/>
          <w:lang w:eastAsia="en-AU"/>
        </w:rPr>
        <w:t xml:space="preserve">            // P. Mickelson is playing at </w:t>
      </w:r>
      <w:r w:rsidRPr="005D6981">
        <w:rPr>
          <w:color w:val="0000CC"/>
          <w:lang w:eastAsia="en-AU"/>
        </w:rPr>
        <w:t>undefined</w:t>
      </w:r>
    </w:p>
    <w:p w14:paraId="0C047200" w14:textId="02B5347A" w:rsidR="005D6981" w:rsidRPr="005D6981" w:rsidRDefault="005D6981" w:rsidP="005D6981">
      <w:pPr>
        <w:pStyle w:val="Code"/>
        <w:rPr>
          <w:color w:val="auto"/>
          <w:lang w:eastAsia="en-AU"/>
        </w:rPr>
      </w:pPr>
      <w:r w:rsidRPr="005D6981">
        <w:rPr>
          <w:color w:val="auto"/>
          <w:lang w:eastAsia="en-AU"/>
        </w:rPr>
        <w:t xml:space="preserve">        })</w:t>
      </w:r>
      <w:r>
        <w:rPr>
          <w:color w:val="auto"/>
          <w:lang w:eastAsia="en-AU"/>
        </w:rPr>
        <w:br/>
      </w:r>
      <w:r w:rsidRPr="005D6981">
        <w:rPr>
          <w:color w:val="auto"/>
          <w:lang w:eastAsia="en-AU"/>
        </w:rPr>
        <w:t xml:space="preserve">   }</w:t>
      </w:r>
      <w:r>
        <w:rPr>
          <w:color w:val="auto"/>
          <w:lang w:eastAsia="en-AU"/>
        </w:rPr>
        <w:br/>
      </w:r>
      <w:r w:rsidRPr="005D6981">
        <w:rPr>
          <w:color w:val="auto"/>
          <w:lang w:eastAsia="en-AU"/>
        </w:rPr>
        <w:t>};</w:t>
      </w:r>
    </w:p>
    <w:p w14:paraId="15BC5117" w14:textId="7CAAD9B9" w:rsidR="005D6981" w:rsidRPr="005D6981" w:rsidRDefault="005D6981" w:rsidP="005D6981">
      <w:pPr>
        <w:pStyle w:val="Code"/>
        <w:rPr>
          <w:color w:val="auto"/>
          <w:lang w:eastAsia="en-AU"/>
        </w:rPr>
      </w:pPr>
      <w:r w:rsidRPr="005D6981">
        <w:rPr>
          <w:color w:val="auto"/>
          <w:lang w:eastAsia="en-AU"/>
        </w:rPr>
        <w:t>user.clickHandler(); // What is "this" referring to? [object Window]</w:t>
      </w:r>
    </w:p>
    <w:p w14:paraId="037F67C9" w14:textId="77777777" w:rsidR="005D6981" w:rsidRDefault="005D6981" w:rsidP="005D6981">
      <w:pPr>
        <w:pStyle w:val="Body"/>
        <w:ind w:left="1778"/>
        <w:rPr>
          <w:lang w:val="en-AU"/>
        </w:rPr>
      </w:pPr>
    </w:p>
    <w:p w14:paraId="720A6B10" w14:textId="38894F49" w:rsidR="005D6981" w:rsidRDefault="005D6981" w:rsidP="007462CF">
      <w:pPr>
        <w:pStyle w:val="Body"/>
        <w:ind w:left="1778"/>
        <w:rPr>
          <w:b/>
          <w:bCs/>
          <w:lang w:val="en-AU"/>
        </w:rPr>
      </w:pPr>
      <w:r w:rsidRPr="005D6981">
        <w:rPr>
          <w:b/>
          <w:bCs/>
          <w:lang w:val="en-AU"/>
        </w:rPr>
        <w:t>How to fix:</w:t>
      </w:r>
    </w:p>
    <w:p w14:paraId="22F3A804" w14:textId="77777777" w:rsidR="005D6981" w:rsidRDefault="005D6981">
      <w:pPr>
        <w:rPr>
          <w:b/>
          <w:bCs/>
          <w:lang w:val="en-AU"/>
        </w:rPr>
      </w:pPr>
      <w:r>
        <w:rPr>
          <w:b/>
          <w:bCs/>
          <w:lang w:val="en-AU"/>
        </w:rPr>
        <w:tab/>
      </w:r>
      <w:r>
        <w:rPr>
          <w:b/>
          <w:bCs/>
          <w:lang w:val="en-AU"/>
        </w:rPr>
        <w:tab/>
      </w:r>
      <w:r>
        <w:rPr>
          <w:b/>
          <w:bCs/>
          <w:lang w:val="en-AU"/>
        </w:rPr>
        <w:tab/>
        <w:t>Initialize a local variable to this before calling the anonymous function:</w:t>
      </w:r>
    </w:p>
    <w:p w14:paraId="07BAC620" w14:textId="50475F31" w:rsidR="005D6981" w:rsidRPr="005D6981" w:rsidRDefault="005D6981" w:rsidP="005D6981">
      <w:pPr>
        <w:pStyle w:val="Code"/>
        <w:rPr>
          <w:lang w:eastAsia="en-AU"/>
        </w:rPr>
      </w:pPr>
      <w:r w:rsidRPr="005D6981">
        <w:rPr>
          <w:lang w:eastAsia="en-AU"/>
        </w:rPr>
        <w:t>var user = {</w:t>
      </w:r>
      <w:r>
        <w:rPr>
          <w:lang w:eastAsia="en-AU"/>
        </w:rPr>
        <w:br/>
      </w:r>
      <w:r w:rsidRPr="005D6981">
        <w:rPr>
          <w:lang w:eastAsia="en-AU"/>
        </w:rPr>
        <w:t xml:space="preserve">    tournament:"The Masters",</w:t>
      </w:r>
      <w:r>
        <w:rPr>
          <w:lang w:eastAsia="en-AU"/>
        </w:rPr>
        <w:br/>
      </w:r>
      <w:r w:rsidRPr="005D6981">
        <w:rPr>
          <w:lang w:eastAsia="en-AU"/>
        </w:rPr>
        <w:t xml:space="preserve">    data      :[ {name:"T. Woods", age:37},</w:t>
      </w:r>
      <w:r>
        <w:rPr>
          <w:lang w:eastAsia="en-AU"/>
        </w:rPr>
        <w:br/>
        <w:t xml:space="preserve">             </w:t>
      </w:r>
      <w:r w:rsidRPr="005D6981">
        <w:rPr>
          <w:lang w:eastAsia="en-AU"/>
        </w:rPr>
        <w:t xml:space="preserve">    {name:"P. Mickelson", age:43} ]   ,</w:t>
      </w:r>
    </w:p>
    <w:p w14:paraId="373C2596" w14:textId="77777777" w:rsidR="005D6981" w:rsidRPr="005D6981" w:rsidRDefault="005D6981" w:rsidP="005D6981">
      <w:pPr>
        <w:pStyle w:val="Code"/>
        <w:rPr>
          <w:lang w:eastAsia="en-AU"/>
        </w:rPr>
      </w:pPr>
      <w:r w:rsidRPr="005D6981">
        <w:rPr>
          <w:lang w:eastAsia="en-AU"/>
        </w:rPr>
        <w:t xml:space="preserve">    clickHandler:function () {</w:t>
      </w:r>
    </w:p>
    <w:p w14:paraId="315FAB9B" w14:textId="017C3E28" w:rsidR="005D6981" w:rsidRPr="005D6981" w:rsidRDefault="005D6981" w:rsidP="005D6981">
      <w:pPr>
        <w:pStyle w:val="Code"/>
        <w:rPr>
          <w:lang w:eastAsia="en-AU"/>
        </w:rPr>
      </w:pPr>
      <w:r w:rsidRPr="005D6981">
        <w:rPr>
          <w:lang w:eastAsia="en-AU"/>
        </w:rPr>
        <w:t xml:space="preserve">    </w:t>
      </w:r>
      <w:r>
        <w:rPr>
          <w:lang w:eastAsia="en-AU"/>
        </w:rPr>
        <w:t xml:space="preserve">    </w:t>
      </w:r>
      <w:r w:rsidRPr="005D6981">
        <w:rPr>
          <w:b/>
          <w:bCs/>
          <w:color w:val="0000CC"/>
          <w:lang w:eastAsia="en-AU"/>
        </w:rPr>
        <w:t>var theUserObj = this;</w:t>
      </w:r>
      <w:r>
        <w:rPr>
          <w:lang w:eastAsia="en-AU"/>
        </w:rPr>
        <w:br/>
        <w:t xml:space="preserve">        </w:t>
      </w:r>
      <w:r w:rsidRPr="005D6981">
        <w:rPr>
          <w:lang w:eastAsia="en-AU"/>
        </w:rPr>
        <w:t>this.data.forEach(function (person) {</w:t>
      </w:r>
    </w:p>
    <w:p w14:paraId="4CF5054E" w14:textId="233EC622" w:rsidR="005D6981" w:rsidRPr="005D6981" w:rsidRDefault="005D6981" w:rsidP="005D6981">
      <w:pPr>
        <w:pStyle w:val="Code"/>
        <w:rPr>
          <w:lang w:eastAsia="en-AU"/>
        </w:rPr>
      </w:pPr>
      <w:r w:rsidRPr="005D6981">
        <w:rPr>
          <w:lang w:eastAsia="en-AU"/>
        </w:rPr>
        <w:t xml:space="preserve">        </w:t>
      </w:r>
      <w:r>
        <w:rPr>
          <w:lang w:eastAsia="en-AU"/>
        </w:rPr>
        <w:t xml:space="preserve">    </w:t>
      </w:r>
      <w:r w:rsidRPr="005D6981">
        <w:rPr>
          <w:lang w:eastAsia="en-AU"/>
        </w:rPr>
        <w:t xml:space="preserve">console.log (person.name + " is playing at " + </w:t>
      </w:r>
      <w:r>
        <w:rPr>
          <w:lang w:eastAsia="en-AU"/>
        </w:rPr>
        <w:br/>
        <w:t xml:space="preserve">            </w:t>
      </w:r>
      <w:r w:rsidRPr="005D6981">
        <w:rPr>
          <w:color w:val="0000CC"/>
          <w:lang w:eastAsia="en-AU"/>
        </w:rPr>
        <w:t>theUserObj.tournament</w:t>
      </w:r>
      <w:r w:rsidRPr="005D6981">
        <w:rPr>
          <w:lang w:eastAsia="en-AU"/>
        </w:rPr>
        <w:t>);</w:t>
      </w:r>
    </w:p>
    <w:p w14:paraId="08A4AB72" w14:textId="27B32E93" w:rsidR="005D6981" w:rsidRPr="005D6981" w:rsidRDefault="005D6981" w:rsidP="005D6981">
      <w:pPr>
        <w:pStyle w:val="Code"/>
        <w:rPr>
          <w:lang w:eastAsia="en-AU"/>
        </w:rPr>
      </w:pPr>
      <w:r w:rsidRPr="005D6981">
        <w:rPr>
          <w:lang w:eastAsia="en-AU"/>
        </w:rPr>
        <w:t xml:space="preserve">        });</w:t>
      </w:r>
      <w:r>
        <w:rPr>
          <w:lang w:eastAsia="en-AU"/>
        </w:rPr>
        <w:br/>
      </w:r>
      <w:r w:rsidRPr="005D6981">
        <w:rPr>
          <w:lang w:eastAsia="en-AU"/>
        </w:rPr>
        <w:t xml:space="preserve">    }</w:t>
      </w:r>
      <w:r>
        <w:rPr>
          <w:lang w:eastAsia="en-AU"/>
        </w:rPr>
        <w:br/>
      </w:r>
      <w:r w:rsidRPr="005D6981">
        <w:rPr>
          <w:lang w:eastAsia="en-AU"/>
        </w:rPr>
        <w:t>};</w:t>
      </w:r>
    </w:p>
    <w:p w14:paraId="06B3733F" w14:textId="200E82DD" w:rsidR="005D6981" w:rsidRDefault="005D6981">
      <w:pPr>
        <w:rPr>
          <w:b/>
          <w:bCs/>
          <w:sz w:val="21"/>
          <w:szCs w:val="21"/>
          <w:lang w:val="en-AU"/>
        </w:rPr>
      </w:pPr>
    </w:p>
    <w:p w14:paraId="466F57D5" w14:textId="4ED06B46" w:rsidR="007462CF" w:rsidRDefault="00982377" w:rsidP="001C2AC5">
      <w:pPr>
        <w:pStyle w:val="Body"/>
        <w:numPr>
          <w:ilvl w:val="0"/>
          <w:numId w:val="44"/>
        </w:numPr>
        <w:rPr>
          <w:b/>
          <w:bCs/>
          <w:lang w:val="en-AU"/>
        </w:rPr>
      </w:pPr>
      <w:r>
        <w:rPr>
          <w:b/>
          <w:bCs/>
          <w:lang w:val="en-AU"/>
        </w:rPr>
        <w:t xml:space="preserve">When </w:t>
      </w:r>
      <w:r w:rsidR="00861F5D">
        <w:rPr>
          <w:b/>
          <w:bCs/>
          <w:lang w:val="en-AU"/>
        </w:rPr>
        <w:t>assigning the method to a variable:</w:t>
      </w:r>
    </w:p>
    <w:p w14:paraId="43CCAE8A" w14:textId="519A75B8" w:rsidR="00861F5D" w:rsidRPr="00861F5D" w:rsidRDefault="00861F5D" w:rsidP="00861F5D">
      <w:pPr>
        <w:pStyle w:val="Code"/>
        <w:rPr>
          <w:lang w:eastAsia="en-AU"/>
        </w:rPr>
      </w:pPr>
      <w:r w:rsidRPr="00861F5D">
        <w:rPr>
          <w:lang w:eastAsia="en-AU"/>
        </w:rPr>
        <w:t>var information = {</w:t>
      </w:r>
      <w:r>
        <w:rPr>
          <w:lang w:eastAsia="en-AU"/>
        </w:rPr>
        <w:br/>
      </w:r>
      <w:r w:rsidRPr="00861F5D">
        <w:rPr>
          <w:lang w:eastAsia="en-AU"/>
        </w:rPr>
        <w:t xml:space="preserve">    count: 0,</w:t>
      </w:r>
      <w:r>
        <w:rPr>
          <w:lang w:eastAsia="en-AU"/>
        </w:rPr>
        <w:br/>
      </w:r>
      <w:r w:rsidRPr="00861F5D">
        <w:rPr>
          <w:lang w:eastAsia="en-AU"/>
        </w:rPr>
        <w:t xml:space="preserve">    showCounter:function (event) {</w:t>
      </w:r>
      <w:r>
        <w:rPr>
          <w:lang w:eastAsia="en-AU"/>
        </w:rPr>
        <w:br/>
      </w:r>
      <w:r w:rsidRPr="00861F5D">
        <w:rPr>
          <w:lang w:eastAsia="en-AU"/>
        </w:rPr>
        <w:t xml:space="preserve">        console.log (`Current Counter is: ${this.count}`);</w:t>
      </w:r>
      <w:r>
        <w:rPr>
          <w:lang w:eastAsia="en-AU"/>
        </w:rPr>
        <w:br/>
      </w:r>
      <w:r w:rsidRPr="00861F5D">
        <w:rPr>
          <w:lang w:eastAsia="en-AU"/>
        </w:rPr>
        <w:t xml:space="preserve">    }</w:t>
      </w:r>
      <w:r>
        <w:rPr>
          <w:lang w:eastAsia="en-AU"/>
        </w:rPr>
        <w:br/>
      </w:r>
      <w:r w:rsidRPr="00861F5D">
        <w:rPr>
          <w:lang w:eastAsia="en-AU"/>
        </w:rPr>
        <w:t>};</w:t>
      </w:r>
    </w:p>
    <w:p w14:paraId="1E50BFFF" w14:textId="77777777" w:rsidR="00861F5D" w:rsidRPr="00861F5D" w:rsidRDefault="00861F5D" w:rsidP="00861F5D">
      <w:pPr>
        <w:pStyle w:val="Code"/>
        <w:rPr>
          <w:lang w:eastAsia="en-AU"/>
        </w:rPr>
      </w:pPr>
    </w:p>
    <w:p w14:paraId="1AE267A4" w14:textId="4773FFE6" w:rsidR="00861F5D" w:rsidRPr="00861F5D" w:rsidRDefault="00861F5D" w:rsidP="00861F5D">
      <w:pPr>
        <w:pStyle w:val="Code"/>
        <w:rPr>
          <w:lang w:eastAsia="en-AU"/>
        </w:rPr>
      </w:pPr>
      <w:r w:rsidRPr="00861F5D">
        <w:rPr>
          <w:lang w:eastAsia="en-AU"/>
        </w:rPr>
        <w:t xml:space="preserve">// Assign the user.showData to a variable - </w:t>
      </w:r>
      <w:r>
        <w:rPr>
          <w:lang w:eastAsia="en-AU"/>
        </w:rPr>
        <w:br/>
        <w:t xml:space="preserve">// </w:t>
      </w:r>
      <w:r w:rsidRPr="00861F5D">
        <w:rPr>
          <w:lang w:eastAsia="en-AU"/>
        </w:rPr>
        <w:t>will cause the 'this' to be undefined in showUserCounter:</w:t>
      </w:r>
    </w:p>
    <w:p w14:paraId="1B72EEF1" w14:textId="6956EB43" w:rsidR="00861F5D" w:rsidRPr="00861F5D" w:rsidRDefault="00861F5D" w:rsidP="00861F5D">
      <w:pPr>
        <w:pStyle w:val="Code"/>
        <w:rPr>
          <w:lang w:eastAsia="en-AU"/>
        </w:rPr>
      </w:pPr>
      <w:r w:rsidRPr="00861F5D">
        <w:rPr>
          <w:lang w:eastAsia="en-AU"/>
        </w:rPr>
        <w:t>var showUserCounter = information.showCounter;</w:t>
      </w:r>
      <w:r>
        <w:rPr>
          <w:lang w:eastAsia="en-AU"/>
        </w:rPr>
        <w:br/>
      </w:r>
      <w:r w:rsidRPr="00861F5D">
        <w:rPr>
          <w:lang w:eastAsia="en-AU"/>
        </w:rPr>
        <w:t xml:space="preserve">showUserCounter(); </w:t>
      </w:r>
      <w:r>
        <w:rPr>
          <w:lang w:eastAsia="en-AU"/>
        </w:rPr>
        <w:t xml:space="preserve">// Current Counter is </w:t>
      </w:r>
      <w:r w:rsidRPr="00861F5D">
        <w:rPr>
          <w:b/>
          <w:bCs/>
          <w:lang w:eastAsia="en-AU"/>
        </w:rPr>
        <w:t>undefined</w:t>
      </w:r>
    </w:p>
    <w:p w14:paraId="2CB045DB" w14:textId="20AA9646" w:rsidR="00861F5D" w:rsidRDefault="00861F5D" w:rsidP="00861F5D">
      <w:pPr>
        <w:pStyle w:val="Body"/>
        <w:ind w:left="1778"/>
        <w:rPr>
          <w:b/>
          <w:bCs/>
          <w:lang w:val="en-AU"/>
        </w:rPr>
      </w:pPr>
      <w:r>
        <w:rPr>
          <w:b/>
          <w:bCs/>
          <w:lang w:val="en-AU"/>
        </w:rPr>
        <w:t>how to fix:</w:t>
      </w:r>
    </w:p>
    <w:p w14:paraId="4B53AF34" w14:textId="282A4A9D" w:rsidR="00861F5D" w:rsidRPr="00861F5D" w:rsidRDefault="00861F5D" w:rsidP="00861F5D">
      <w:pPr>
        <w:pStyle w:val="Body"/>
        <w:ind w:left="1778"/>
        <w:rPr>
          <w:lang w:val="en-AU"/>
        </w:rPr>
      </w:pPr>
      <w:r>
        <w:rPr>
          <w:lang w:val="en-AU"/>
        </w:rPr>
        <w:t>bind the new function to the object:</w:t>
      </w:r>
    </w:p>
    <w:p w14:paraId="5FC838AE" w14:textId="77777777" w:rsidR="00861F5D" w:rsidRPr="00861F5D" w:rsidRDefault="00861F5D" w:rsidP="00861F5D">
      <w:pPr>
        <w:pStyle w:val="Code"/>
        <w:rPr>
          <w:lang w:eastAsia="en-AU"/>
        </w:rPr>
      </w:pPr>
      <w:r w:rsidRPr="00861F5D">
        <w:rPr>
          <w:lang w:eastAsia="en-AU"/>
        </w:rPr>
        <w:t>var fixedUserCounter = information.showCounter.</w:t>
      </w:r>
      <w:r w:rsidRPr="00861F5D">
        <w:rPr>
          <w:b/>
          <w:bCs/>
          <w:color w:val="0000CC"/>
          <w:lang w:eastAsia="en-AU"/>
        </w:rPr>
        <w:t>bind(information)</w:t>
      </w:r>
      <w:r w:rsidRPr="00861F5D">
        <w:rPr>
          <w:lang w:eastAsia="en-AU"/>
        </w:rPr>
        <w:t>;</w:t>
      </w:r>
    </w:p>
    <w:p w14:paraId="1F334AAC" w14:textId="77777777" w:rsidR="00861F5D" w:rsidRPr="00861F5D" w:rsidRDefault="00861F5D" w:rsidP="00861F5D">
      <w:pPr>
        <w:pStyle w:val="Code"/>
        <w:rPr>
          <w:lang w:eastAsia="en-AU"/>
        </w:rPr>
      </w:pPr>
      <w:r w:rsidRPr="00861F5D">
        <w:rPr>
          <w:lang w:eastAsia="en-AU"/>
        </w:rPr>
        <w:t>fixedUserCounter();</w:t>
      </w:r>
      <w:r>
        <w:rPr>
          <w:lang w:eastAsia="en-AU"/>
        </w:rPr>
        <w:tab/>
        <w:t>// Current Counter is: 0</w:t>
      </w:r>
    </w:p>
    <w:p w14:paraId="70D1D1CE" w14:textId="2ACA61D8" w:rsidR="005E25A3" w:rsidRPr="00E52AC0" w:rsidRDefault="00310B36" w:rsidP="00A9085B">
      <w:pPr>
        <w:pStyle w:val="Heading5"/>
      </w:pPr>
      <w:r>
        <w:lastRenderedPageBreak/>
        <w:tab/>
      </w:r>
      <w:r>
        <w:tab/>
      </w:r>
    </w:p>
    <w:p w14:paraId="6D027DF9" w14:textId="0FF4CF72" w:rsidR="00DB4EAD" w:rsidRDefault="00DB4EAD" w:rsidP="00F95CDA">
      <w:pPr>
        <w:pStyle w:val="Heading4"/>
        <w:rPr>
          <w:lang w:val="en-AU"/>
        </w:rPr>
      </w:pPr>
      <w:bookmarkStart w:id="42" w:name="_Toc38262362"/>
      <w:r>
        <w:rPr>
          <w:lang w:val="en-AU"/>
        </w:rPr>
        <w:t>Static Functions</w:t>
      </w:r>
      <w:bookmarkEnd w:id="42"/>
    </w:p>
    <w:p w14:paraId="30947445" w14:textId="2AB33F33" w:rsidR="006E3821" w:rsidRDefault="006E3821" w:rsidP="00DB4EAD">
      <w:pPr>
        <w:pStyle w:val="Body"/>
      </w:pPr>
      <w:r>
        <w:t xml:space="preserve">called without </w:t>
      </w:r>
      <w:hyperlink r:id="rId14" w:anchor="The_object_(class_instance)" w:tooltip="An example of class instance is &quot;var john = new Person();&quot;" w:history="1">
        <w:r>
          <w:rPr>
            <w:rStyle w:val="Hyperlink"/>
          </w:rPr>
          <w:t xml:space="preserve">instantiating </w:t>
        </w:r>
      </w:hyperlink>
      <w:r>
        <w:t xml:space="preserve">their class and </w:t>
      </w:r>
      <w:r>
        <w:rPr>
          <w:rStyle w:val="Strong"/>
        </w:rPr>
        <w:t xml:space="preserve">cannot </w:t>
      </w:r>
      <w:r>
        <w:t>be called through a class instance. Static methods are often used to create utility functions for an application.”:</w:t>
      </w:r>
    </w:p>
    <w:p w14:paraId="2DCC431C" w14:textId="45AD92D7" w:rsidR="006E3821" w:rsidRDefault="006E3821" w:rsidP="006E3821">
      <w:pPr>
        <w:pStyle w:val="Code"/>
        <w:ind w:left="2160"/>
        <w:rPr>
          <w:lang w:eastAsia="en-AU"/>
        </w:rPr>
      </w:pPr>
      <w:r w:rsidRPr="006E3821">
        <w:rPr>
          <w:lang w:eastAsia="en-AU"/>
        </w:rPr>
        <w:t>class Point {</w:t>
      </w:r>
    </w:p>
    <w:p w14:paraId="2EE709BD" w14:textId="15CDDD90" w:rsidR="006E3821" w:rsidRPr="006E3821" w:rsidRDefault="006E3821" w:rsidP="006E3821">
      <w:pPr>
        <w:pStyle w:val="Code"/>
        <w:ind w:left="2160"/>
        <w:rPr>
          <w:lang w:eastAsia="en-AU"/>
        </w:rPr>
      </w:pPr>
      <w:r>
        <w:rPr>
          <w:lang w:eastAsia="en-AU"/>
        </w:rPr>
        <w:t>…</w:t>
      </w:r>
    </w:p>
    <w:p w14:paraId="3FF40EB1" w14:textId="085F06B1" w:rsidR="006E3821" w:rsidRPr="006E3821" w:rsidRDefault="006E3821" w:rsidP="006E3821">
      <w:pPr>
        <w:pStyle w:val="Code"/>
        <w:ind w:left="2160"/>
        <w:rPr>
          <w:lang w:eastAsia="en-AU"/>
        </w:rPr>
      </w:pPr>
      <w:r w:rsidRPr="006E3821">
        <w:rPr>
          <w:lang w:eastAsia="en-AU"/>
        </w:rPr>
        <w:t xml:space="preserve">   </w:t>
      </w:r>
      <w:r w:rsidRPr="00613FB3">
        <w:rPr>
          <w:b/>
          <w:bCs/>
          <w:color w:val="0000CC"/>
          <w:lang w:eastAsia="en-AU"/>
        </w:rPr>
        <w:t>static</w:t>
      </w:r>
      <w:r w:rsidRPr="00613FB3">
        <w:rPr>
          <w:color w:val="0000CC"/>
          <w:lang w:eastAsia="en-AU"/>
        </w:rPr>
        <w:t xml:space="preserve"> </w:t>
      </w:r>
      <w:r w:rsidRPr="006E3821">
        <w:rPr>
          <w:lang w:eastAsia="en-AU"/>
        </w:rPr>
        <w:t>distance(a, b) {</w:t>
      </w:r>
      <w:r>
        <w:rPr>
          <w:lang w:eastAsia="en-AU"/>
        </w:rPr>
        <w:br/>
      </w:r>
      <w:r w:rsidRPr="006E3821">
        <w:rPr>
          <w:lang w:eastAsia="en-AU"/>
        </w:rPr>
        <w:t xml:space="preserve">    const dx = a.x - b.x;</w:t>
      </w:r>
      <w:r>
        <w:rPr>
          <w:lang w:eastAsia="en-AU"/>
        </w:rPr>
        <w:br/>
      </w:r>
      <w:r w:rsidRPr="006E3821">
        <w:rPr>
          <w:lang w:eastAsia="en-AU"/>
        </w:rPr>
        <w:t xml:space="preserve">    const dy = a.y - b.y;</w:t>
      </w:r>
      <w:r>
        <w:rPr>
          <w:lang w:eastAsia="en-AU"/>
        </w:rPr>
        <w:br/>
      </w:r>
      <w:r w:rsidRPr="006E3821">
        <w:rPr>
          <w:lang w:eastAsia="en-AU"/>
        </w:rPr>
        <w:t xml:space="preserve">    return Math.hypot(dx, dy);</w:t>
      </w:r>
      <w:r>
        <w:rPr>
          <w:lang w:eastAsia="en-AU"/>
        </w:rPr>
        <w:br/>
      </w:r>
      <w:r w:rsidRPr="006E3821">
        <w:rPr>
          <w:lang w:eastAsia="en-AU"/>
        </w:rPr>
        <w:t xml:space="preserve">  }</w:t>
      </w:r>
    </w:p>
    <w:p w14:paraId="10E47F36" w14:textId="77777777" w:rsidR="006E3821" w:rsidRPr="006E3821" w:rsidRDefault="006E3821" w:rsidP="006E3821">
      <w:pPr>
        <w:pStyle w:val="Code"/>
        <w:ind w:left="2160"/>
        <w:rPr>
          <w:lang w:eastAsia="en-AU"/>
        </w:rPr>
      </w:pPr>
      <w:r w:rsidRPr="006E3821">
        <w:rPr>
          <w:lang w:eastAsia="en-AU"/>
        </w:rPr>
        <w:t>}</w:t>
      </w:r>
    </w:p>
    <w:p w14:paraId="398C5E85" w14:textId="77777777" w:rsidR="006E3821" w:rsidRDefault="006E3821" w:rsidP="00DB4EAD">
      <w:pPr>
        <w:pStyle w:val="Body"/>
      </w:pPr>
    </w:p>
    <w:p w14:paraId="7423013D" w14:textId="79724A2C" w:rsidR="00DB4EAD" w:rsidRPr="00DB4EAD" w:rsidRDefault="00DB4EAD" w:rsidP="00DB4EAD">
      <w:pPr>
        <w:pStyle w:val="Body"/>
        <w:rPr>
          <w:lang w:val="en-AU"/>
        </w:rPr>
      </w:pPr>
      <w:r>
        <w:rPr>
          <w:lang w:val="en-AU"/>
        </w:rPr>
        <w:t xml:space="preserve"> </w:t>
      </w:r>
    </w:p>
    <w:p w14:paraId="7D020809" w14:textId="02F430D8" w:rsidR="00F95CDA" w:rsidRDefault="00F95CDA" w:rsidP="00F95CDA">
      <w:pPr>
        <w:pStyle w:val="Heading4"/>
        <w:rPr>
          <w:lang w:val="en-AU"/>
        </w:rPr>
      </w:pPr>
      <w:bookmarkStart w:id="43" w:name="_Toc38262363"/>
      <w:r>
        <w:rPr>
          <w:lang w:val="en-AU"/>
        </w:rPr>
        <w:t>Setters &amp; Getters</w:t>
      </w:r>
      <w:bookmarkEnd w:id="43"/>
    </w:p>
    <w:p w14:paraId="51FB33FC" w14:textId="77777777" w:rsidR="00F95CDA" w:rsidRPr="00A911FA" w:rsidRDefault="00F95CDA" w:rsidP="00F95CDA">
      <w:pPr>
        <w:pStyle w:val="Body"/>
        <w:rPr>
          <w:lang w:val="en-AU"/>
        </w:rPr>
      </w:pPr>
      <w:r>
        <w:rPr>
          <w:lang w:val="en-AU"/>
        </w:rPr>
        <w:t>By convention - _ mark private member variable (although it’s not really private…)</w:t>
      </w:r>
    </w:p>
    <w:p w14:paraId="2D0627FC" w14:textId="77777777" w:rsidR="00F95CDA" w:rsidRPr="00A911FA" w:rsidRDefault="00F95CDA" w:rsidP="00F95CDA">
      <w:pPr>
        <w:pStyle w:val="Code"/>
        <w:ind w:left="1417"/>
      </w:pPr>
      <w:r>
        <w:t>class Book {</w:t>
      </w:r>
      <w:r>
        <w:br/>
        <w:t>  constructor(author) {</w:t>
      </w:r>
      <w:r>
        <w:br/>
        <w:t>    this.</w:t>
      </w:r>
      <w:r w:rsidRPr="00A911FA">
        <w:rPr>
          <w:b/>
          <w:bCs/>
          <w:color w:val="0000CC"/>
        </w:rPr>
        <w:t>_</w:t>
      </w:r>
      <w:r>
        <w:t>author = author;</w:t>
      </w:r>
      <w:r>
        <w:br/>
        <w:t>  }</w:t>
      </w:r>
      <w:r>
        <w:br/>
        <w:t>  // getter</w:t>
      </w:r>
      <w:r>
        <w:br/>
        <w:t>  </w:t>
      </w:r>
      <w:r w:rsidRPr="00A911FA">
        <w:rPr>
          <w:b/>
          <w:bCs/>
        </w:rPr>
        <w:t>get writer</w:t>
      </w:r>
      <w:r>
        <w:t>(){</w:t>
      </w:r>
      <w:r>
        <w:br/>
        <w:t>    return this._author;</w:t>
      </w:r>
      <w:r>
        <w:br/>
        <w:t>  }</w:t>
      </w:r>
      <w:r>
        <w:br/>
        <w:t>  // setter</w:t>
      </w:r>
      <w:r>
        <w:br/>
        <w:t>  </w:t>
      </w:r>
      <w:r w:rsidRPr="00A911FA">
        <w:rPr>
          <w:b/>
          <w:bCs/>
        </w:rPr>
        <w:t>set writer</w:t>
      </w:r>
      <w:r>
        <w:t>(updatedAuthor){</w:t>
      </w:r>
      <w:r>
        <w:br/>
        <w:t>    this._author = updatedAuthor;</w:t>
      </w:r>
      <w:r>
        <w:br/>
        <w:t>  }</w:t>
      </w:r>
      <w:r>
        <w:br/>
        <w:t>}</w:t>
      </w:r>
      <w:r>
        <w:br/>
        <w:t>const lol = new Book('anonymous');</w:t>
      </w:r>
      <w:r>
        <w:br/>
        <w:t>console.log(lol.writer);  // anonymous</w:t>
      </w:r>
      <w:r>
        <w:br/>
        <w:t>lol.</w:t>
      </w:r>
      <w:r w:rsidRPr="00A911FA">
        <w:rPr>
          <w:b/>
          <w:bCs/>
        </w:rPr>
        <w:t>writer</w:t>
      </w:r>
      <w:r>
        <w:t xml:space="preserve"> = 'wut';</w:t>
      </w:r>
      <w:r>
        <w:br/>
        <w:t>console.log(lol.writer);  // wut</w:t>
      </w:r>
    </w:p>
    <w:p w14:paraId="6FB3F0CB" w14:textId="77777777" w:rsidR="00F95CDA" w:rsidRPr="0002029D" w:rsidRDefault="00F95CDA" w:rsidP="00CB6573">
      <w:pPr>
        <w:pStyle w:val="Body"/>
        <w:numPr>
          <w:ilvl w:val="0"/>
          <w:numId w:val="35"/>
        </w:numPr>
      </w:pPr>
    </w:p>
    <w:p w14:paraId="75CA6085" w14:textId="00917E57" w:rsidR="00DB12CC" w:rsidRDefault="00DB12CC" w:rsidP="00B375C7">
      <w:pPr>
        <w:pStyle w:val="Heading1"/>
      </w:pPr>
      <w:bookmarkStart w:id="44" w:name="_Toc38262364"/>
      <w:r>
        <w:lastRenderedPageBreak/>
        <w:t>Variables</w:t>
      </w:r>
      <w:bookmarkEnd w:id="44"/>
    </w:p>
    <w:p w14:paraId="38519798" w14:textId="3E70F0D5" w:rsidR="00DB12CC" w:rsidRDefault="00DB12CC" w:rsidP="00DB12CC">
      <w:pPr>
        <w:pStyle w:val="Body"/>
      </w:pPr>
      <w:r>
        <w:t>Declaring:</w:t>
      </w:r>
    </w:p>
    <w:p w14:paraId="42E8FBF7" w14:textId="237B58EF" w:rsidR="003A51C4" w:rsidRDefault="00DB12CC" w:rsidP="003A51C4">
      <w:pPr>
        <w:pStyle w:val="Code"/>
        <w:ind w:left="1440"/>
      </w:pPr>
      <w:r>
        <w:t>var ourVariable;</w:t>
      </w:r>
      <w:r w:rsidR="003A51C4">
        <w:tab/>
      </w:r>
      <w:r w:rsidR="003A51C4">
        <w:tab/>
        <w:t>// ES5 and bellow. Should not use</w:t>
      </w:r>
      <w:r w:rsidR="003A51C4">
        <w:br/>
        <w:t xml:space="preserve">                      // anymore!</w:t>
      </w:r>
    </w:p>
    <w:p w14:paraId="43B5E0EB" w14:textId="7B5F70BE" w:rsidR="003A51C4" w:rsidRDefault="003A51C4" w:rsidP="003A51C4">
      <w:pPr>
        <w:pStyle w:val="Body"/>
      </w:pPr>
      <w:r>
        <w:t xml:space="preserve">Use </w:t>
      </w:r>
      <w:r w:rsidRPr="003A51C4">
        <w:rPr>
          <w:b/>
          <w:bCs/>
          <w:color w:val="0000CC"/>
        </w:rPr>
        <w:t>let</w:t>
      </w:r>
      <w:r>
        <w:t xml:space="preserve"> </w:t>
      </w:r>
      <w:r w:rsidRPr="003A51C4">
        <w:rPr>
          <w:u w:val="single"/>
        </w:rPr>
        <w:t>instead of var</w:t>
      </w:r>
      <w:r>
        <w:t xml:space="preserve"> to declare variables! This will make sure that you can’t overwrite existing variables by mistake!</w:t>
      </w:r>
    </w:p>
    <w:p w14:paraId="17751346" w14:textId="6E5F190B" w:rsidR="003A51C4" w:rsidRPr="003A51C4" w:rsidRDefault="003A51C4" w:rsidP="003A51C4">
      <w:pPr>
        <w:pStyle w:val="Body"/>
      </w:pPr>
      <w:r>
        <w:t xml:space="preserve">Use: </w:t>
      </w:r>
      <w:r w:rsidRPr="003A51C4">
        <w:rPr>
          <w:b/>
          <w:bCs/>
          <w:color w:val="0000CC"/>
        </w:rPr>
        <w:t>“use strict”;</w:t>
      </w:r>
      <w:r>
        <w:rPr>
          <w:b/>
          <w:bCs/>
          <w:color w:val="0000CC"/>
        </w:rPr>
        <w:t xml:space="preserve"> </w:t>
      </w:r>
      <w:r>
        <w:t>to enable strict mode that will catch common coding mistakes and “unsafe” actions!</w:t>
      </w:r>
    </w:p>
    <w:p w14:paraId="6910EC9E" w14:textId="4E0F8032" w:rsidR="00DB12CC" w:rsidRPr="003E3133" w:rsidRDefault="00DB12CC" w:rsidP="003E3133">
      <w:pPr>
        <w:pStyle w:val="Body"/>
        <w:numPr>
          <w:ilvl w:val="0"/>
          <w:numId w:val="35"/>
        </w:numPr>
      </w:pPr>
      <w:r w:rsidRPr="00DB12CC">
        <w:rPr>
          <w:rFonts w:ascii="Courier New" w:hAnsi="Courier New" w:cs="Courier New"/>
          <w:sz w:val="20"/>
          <w:szCs w:val="20"/>
        </w:rPr>
        <w:t>Variable</w:t>
      </w:r>
      <w:r w:rsidRPr="00DB12CC">
        <w:rPr>
          <w:sz w:val="20"/>
          <w:szCs w:val="24"/>
        </w:rPr>
        <w:t xml:space="preserve"> names can be made up of numbers, letters, and </w:t>
      </w:r>
      <w:r w:rsidRPr="00DB12CC">
        <w:rPr>
          <w:rFonts w:ascii="Courier New" w:hAnsi="Courier New" w:cs="Courier New"/>
          <w:sz w:val="20"/>
          <w:szCs w:val="20"/>
        </w:rPr>
        <w:t>$</w:t>
      </w:r>
      <w:r w:rsidRPr="00DB12CC">
        <w:rPr>
          <w:sz w:val="20"/>
          <w:szCs w:val="24"/>
        </w:rPr>
        <w:t xml:space="preserve"> or </w:t>
      </w:r>
      <w:r w:rsidRPr="00DB12CC">
        <w:rPr>
          <w:rFonts w:ascii="Courier New" w:hAnsi="Courier New" w:cs="Courier New"/>
          <w:sz w:val="20"/>
          <w:szCs w:val="20"/>
        </w:rPr>
        <w:t>_</w:t>
      </w:r>
      <w:r w:rsidRPr="00DB12CC">
        <w:rPr>
          <w:sz w:val="20"/>
          <w:szCs w:val="24"/>
        </w:rPr>
        <w:t>, but may not contain spaces or start with a number.</w:t>
      </w:r>
    </w:p>
    <w:p w14:paraId="23D820EA" w14:textId="4D2D8A09" w:rsidR="003E3133" w:rsidRPr="003E3133" w:rsidRDefault="003E3133" w:rsidP="003E3133">
      <w:pPr>
        <w:pStyle w:val="Body"/>
        <w:numPr>
          <w:ilvl w:val="0"/>
          <w:numId w:val="35"/>
        </w:numPr>
        <w:rPr>
          <w:rStyle w:val="CodeChar"/>
          <w:rFonts w:ascii="Palatino Linotype" w:eastAsia="Times New Roman" w:hAnsi="Palatino Linotype" w:cs="Times New Roman"/>
          <w:color w:val="auto"/>
          <w:shd w:val="clear" w:color="auto" w:fill="auto"/>
        </w:rPr>
      </w:pPr>
      <w:r>
        <w:rPr>
          <w:rFonts w:ascii="Courier New" w:hAnsi="Courier New" w:cs="Courier New"/>
          <w:sz w:val="20"/>
          <w:szCs w:val="20"/>
        </w:rPr>
        <w:t xml:space="preserve">When declaring a new variable, its initial value is </w:t>
      </w:r>
      <w:r w:rsidRPr="003E3133">
        <w:rPr>
          <w:rStyle w:val="CodeChar"/>
        </w:rPr>
        <w:t>undefined</w:t>
      </w:r>
    </w:p>
    <w:p w14:paraId="05CC4457" w14:textId="77777777" w:rsidR="003E3133" w:rsidRPr="003E3133" w:rsidRDefault="003E3133" w:rsidP="003E3133">
      <w:pPr>
        <w:pStyle w:val="Body"/>
        <w:numPr>
          <w:ilvl w:val="0"/>
          <w:numId w:val="35"/>
        </w:numPr>
      </w:pPr>
      <w:r w:rsidRPr="003E3133">
        <w:rPr>
          <w:sz w:val="20"/>
          <w:szCs w:val="24"/>
        </w:rPr>
        <w:t xml:space="preserve">If you do a mathematical operation on an </w:t>
      </w:r>
      <w:r w:rsidRPr="003E3133">
        <w:rPr>
          <w:rFonts w:ascii="Courier New" w:hAnsi="Courier New" w:cs="Courier New"/>
          <w:sz w:val="20"/>
          <w:szCs w:val="20"/>
        </w:rPr>
        <w:t>undefined</w:t>
      </w:r>
      <w:r w:rsidRPr="003E3133">
        <w:rPr>
          <w:sz w:val="20"/>
          <w:szCs w:val="24"/>
        </w:rPr>
        <w:t xml:space="preserve"> variable your result will be </w:t>
      </w:r>
      <w:r w:rsidRPr="003E3133">
        <w:rPr>
          <w:rStyle w:val="CodeChar"/>
        </w:rPr>
        <w:t>NaN</w:t>
      </w:r>
      <w:r w:rsidRPr="003E3133">
        <w:rPr>
          <w:sz w:val="20"/>
          <w:szCs w:val="24"/>
        </w:rPr>
        <w:t xml:space="preserve"> which means </w:t>
      </w:r>
      <w:r w:rsidRPr="003E3133">
        <w:rPr>
          <w:i/>
          <w:iCs/>
          <w:sz w:val="20"/>
          <w:szCs w:val="24"/>
        </w:rPr>
        <w:t>"Not a Number"</w:t>
      </w:r>
      <w:r w:rsidRPr="003E3133">
        <w:rPr>
          <w:sz w:val="20"/>
          <w:szCs w:val="24"/>
        </w:rPr>
        <w:t xml:space="preserve">. </w:t>
      </w:r>
    </w:p>
    <w:p w14:paraId="671568F6" w14:textId="6EE5CC22" w:rsidR="003E3133" w:rsidRPr="000E378E" w:rsidRDefault="003E3133" w:rsidP="003E3133">
      <w:pPr>
        <w:pStyle w:val="Body"/>
        <w:numPr>
          <w:ilvl w:val="0"/>
          <w:numId w:val="35"/>
        </w:numPr>
      </w:pPr>
      <w:r w:rsidRPr="003E3133">
        <w:rPr>
          <w:sz w:val="20"/>
          <w:szCs w:val="24"/>
        </w:rPr>
        <w:t xml:space="preserve">If you concatenate a string with an </w:t>
      </w:r>
      <w:r w:rsidRPr="003E3133">
        <w:rPr>
          <w:rFonts w:ascii="Courier New" w:hAnsi="Courier New" w:cs="Courier New"/>
          <w:sz w:val="20"/>
          <w:szCs w:val="20"/>
        </w:rPr>
        <w:t>undefined</w:t>
      </w:r>
      <w:r w:rsidRPr="003E3133">
        <w:rPr>
          <w:sz w:val="20"/>
          <w:szCs w:val="24"/>
        </w:rPr>
        <w:t xml:space="preserve"> variable, you will get a literal </w:t>
      </w:r>
      <w:r w:rsidRPr="003E3133">
        <w:rPr>
          <w:i/>
          <w:iCs/>
          <w:sz w:val="20"/>
          <w:szCs w:val="24"/>
        </w:rPr>
        <w:t>string</w:t>
      </w:r>
      <w:r w:rsidRPr="003E3133">
        <w:rPr>
          <w:sz w:val="20"/>
          <w:szCs w:val="24"/>
        </w:rPr>
        <w:t xml:space="preserve"> of </w:t>
      </w:r>
      <w:r w:rsidRPr="003E3133">
        <w:rPr>
          <w:rFonts w:ascii="Courier New" w:hAnsi="Courier New" w:cs="Courier New"/>
          <w:sz w:val="20"/>
          <w:szCs w:val="20"/>
        </w:rPr>
        <w:t>"undefined"</w:t>
      </w:r>
      <w:r w:rsidRPr="003E3133">
        <w:rPr>
          <w:sz w:val="20"/>
          <w:szCs w:val="24"/>
        </w:rPr>
        <w:t>.</w:t>
      </w:r>
    </w:p>
    <w:p w14:paraId="00D5158A" w14:textId="76EE5B7D" w:rsidR="000E378E" w:rsidRDefault="000E378E" w:rsidP="003E3133">
      <w:pPr>
        <w:pStyle w:val="Body"/>
        <w:numPr>
          <w:ilvl w:val="0"/>
          <w:numId w:val="35"/>
        </w:numPr>
      </w:pPr>
      <w:r w:rsidRPr="000E378E">
        <w:rPr>
          <w:b/>
          <w:bCs/>
          <w:color w:val="0000CC"/>
        </w:rPr>
        <w:t>const</w:t>
      </w:r>
      <w:r>
        <w:t xml:space="preserve"> &lt;var&gt; = &lt;val&gt; - </w:t>
      </w:r>
      <w:r w:rsidR="00965845">
        <w:t>define a const variable with the same advantages as let</w:t>
      </w:r>
      <w:r w:rsidR="00994FBA">
        <w:t>.</w:t>
      </w:r>
      <w:r w:rsidR="00994FBA">
        <w:br/>
        <w:t>should be defined with ALL_CAPS!</w:t>
      </w:r>
    </w:p>
    <w:p w14:paraId="3138CB70" w14:textId="6F3E23B8" w:rsidR="001B302D" w:rsidRDefault="001B302D" w:rsidP="001B302D">
      <w:pPr>
        <w:pStyle w:val="Body"/>
        <w:numPr>
          <w:ilvl w:val="1"/>
          <w:numId w:val="35"/>
        </w:numPr>
      </w:pPr>
      <w:r w:rsidRPr="001B302D">
        <w:t xml:space="preserve">Note: </w:t>
      </w:r>
      <w:r>
        <w:t>if you define an array or object as const, you will still be able tot change it’s internal parameters. You just won’t be able to change it to point to a different array/object.</w:t>
      </w:r>
    </w:p>
    <w:p w14:paraId="3DED3B36" w14:textId="4EC2C5DF" w:rsidR="00E578D6" w:rsidRDefault="00E578D6" w:rsidP="001B302D">
      <w:pPr>
        <w:pStyle w:val="Body"/>
        <w:numPr>
          <w:ilvl w:val="1"/>
          <w:numId w:val="35"/>
        </w:numPr>
      </w:pPr>
      <w:r>
        <w:t xml:space="preserve">To prevent change the data, you can use </w:t>
      </w:r>
      <w:r w:rsidRPr="00E578D6">
        <w:rPr>
          <w:b/>
          <w:bCs/>
          <w:color w:val="0000CC"/>
        </w:rPr>
        <w:t>Object.freeze(obj)</w:t>
      </w:r>
      <w:r w:rsidRPr="00E578D6">
        <w:rPr>
          <w:color w:val="0000CC"/>
        </w:rPr>
        <w:t xml:space="preserve"> </w:t>
      </w:r>
      <w:r>
        <w:t>function instead.</w:t>
      </w:r>
    </w:p>
    <w:p w14:paraId="212DE224" w14:textId="6617E81A" w:rsidR="0016149F" w:rsidRPr="001B302D" w:rsidRDefault="0016149F" w:rsidP="001B302D">
      <w:pPr>
        <w:pStyle w:val="Body"/>
        <w:numPr>
          <w:ilvl w:val="1"/>
          <w:numId w:val="35"/>
        </w:numPr>
      </w:pPr>
      <w:r>
        <w:t xml:space="preserve">Best practice: unless you know that you’ll need to change the variable, </w:t>
      </w:r>
      <w:r w:rsidRPr="0016149F">
        <w:rPr>
          <w:b/>
          <w:bCs/>
        </w:rPr>
        <w:t>always define it as const</w:t>
      </w:r>
      <w:r>
        <w:t>. This way to prevent accidental change!</w:t>
      </w:r>
    </w:p>
    <w:p w14:paraId="4EE492F2" w14:textId="0308DD37" w:rsidR="00FD001C" w:rsidRDefault="00FD001C" w:rsidP="00B375C7">
      <w:pPr>
        <w:pStyle w:val="Heading1"/>
      </w:pPr>
      <w:bookmarkStart w:id="45" w:name="_Toc38262365"/>
      <w:r>
        <w:lastRenderedPageBreak/>
        <w:t>Functions</w:t>
      </w:r>
      <w:bookmarkEnd w:id="45"/>
    </w:p>
    <w:p w14:paraId="1EEED111" w14:textId="532C2413" w:rsidR="000A6A9F" w:rsidRDefault="003B184F" w:rsidP="003B184F">
      <w:pPr>
        <w:pStyle w:val="Code"/>
        <w:ind w:left="1440"/>
      </w:pPr>
      <w:r w:rsidRPr="003B184F">
        <w:rPr>
          <w:b/>
          <w:bCs/>
        </w:rPr>
        <w:t>f</w:t>
      </w:r>
      <w:r w:rsidR="000A6A9F" w:rsidRPr="003B184F">
        <w:rPr>
          <w:b/>
          <w:bCs/>
        </w:rPr>
        <w:t>unction</w:t>
      </w:r>
      <w:r w:rsidR="000A6A9F">
        <w:t xml:space="preserve"> </w:t>
      </w:r>
      <w:r w:rsidR="000A6A9F" w:rsidRPr="003B184F">
        <w:rPr>
          <w:b/>
          <w:bCs/>
        </w:rPr>
        <w:t>funcName</w:t>
      </w:r>
      <w:r w:rsidR="000A6A9F">
        <w:t>(var1, var2) {</w:t>
      </w:r>
    </w:p>
    <w:p w14:paraId="4006243B" w14:textId="09AB673F" w:rsidR="000A6A9F" w:rsidRDefault="000A6A9F" w:rsidP="003B184F">
      <w:pPr>
        <w:pStyle w:val="Code"/>
        <w:ind w:left="1440"/>
      </w:pPr>
      <w:r>
        <w:t>…</w:t>
      </w:r>
    </w:p>
    <w:p w14:paraId="0FA4822E" w14:textId="2EE46D13" w:rsidR="000A6A9F" w:rsidRDefault="000A6A9F" w:rsidP="003B184F">
      <w:pPr>
        <w:pStyle w:val="Code"/>
        <w:ind w:left="1440"/>
      </w:pPr>
      <w:r>
        <w:t>return result;</w:t>
      </w:r>
    </w:p>
    <w:p w14:paraId="061B3AE9" w14:textId="3C566313" w:rsidR="0080029B" w:rsidRDefault="000A6A9F" w:rsidP="003B184F">
      <w:pPr>
        <w:pStyle w:val="Code"/>
        <w:ind w:left="1440"/>
      </w:pPr>
      <w:r>
        <w:t>}</w:t>
      </w:r>
    </w:p>
    <w:p w14:paraId="5923A8C4" w14:textId="2111DBD2" w:rsidR="003B184F" w:rsidRDefault="003B184F" w:rsidP="0080029B">
      <w:pPr>
        <w:pStyle w:val="Body"/>
      </w:pPr>
      <w:r>
        <w:t>Is equal to:</w:t>
      </w:r>
    </w:p>
    <w:p w14:paraId="452AD930" w14:textId="755AF2B8" w:rsidR="003B184F" w:rsidRDefault="003B184F" w:rsidP="003B184F">
      <w:pPr>
        <w:pStyle w:val="Code"/>
        <w:ind w:left="1418"/>
      </w:pPr>
      <w:r>
        <w:t xml:space="preserve">let </w:t>
      </w:r>
      <w:r w:rsidRPr="003B184F">
        <w:rPr>
          <w:b/>
          <w:bCs/>
        </w:rPr>
        <w:t>funcName = function</w:t>
      </w:r>
      <w:r>
        <w:t>(var1, var2) {…}</w:t>
      </w:r>
    </w:p>
    <w:p w14:paraId="2FF585C0" w14:textId="0046E88D" w:rsidR="00624992" w:rsidRDefault="00624992" w:rsidP="0080029B">
      <w:pPr>
        <w:pStyle w:val="Body"/>
        <w:rPr>
          <w:sz w:val="20"/>
          <w:szCs w:val="24"/>
        </w:rPr>
      </w:pPr>
      <w:r>
        <w:rPr>
          <w:sz w:val="20"/>
          <w:szCs w:val="24"/>
        </w:rPr>
        <w:t xml:space="preserve">If the </w:t>
      </w:r>
      <w:r w:rsidRPr="00624992">
        <w:rPr>
          <w:sz w:val="20"/>
          <w:szCs w:val="24"/>
        </w:rPr>
        <w:t xml:space="preserve">function doesn't have a </w:t>
      </w:r>
      <w:r w:rsidRPr="00624992">
        <w:rPr>
          <w:rFonts w:ascii="Courier New" w:hAnsi="Courier New" w:cs="Courier New"/>
          <w:sz w:val="20"/>
          <w:szCs w:val="20"/>
        </w:rPr>
        <w:t>return</w:t>
      </w:r>
      <w:r w:rsidRPr="00624992">
        <w:rPr>
          <w:sz w:val="20"/>
          <w:szCs w:val="24"/>
        </w:rPr>
        <w:t xml:space="preserve"> statement, when you call it, the function processes the inner code but the returned value is </w:t>
      </w:r>
      <w:r w:rsidRPr="00624992">
        <w:rPr>
          <w:rStyle w:val="CodeChar"/>
        </w:rPr>
        <w:t>undefined</w:t>
      </w:r>
      <w:r w:rsidRPr="00624992">
        <w:rPr>
          <w:sz w:val="20"/>
          <w:szCs w:val="24"/>
        </w:rPr>
        <w:t>.</w:t>
      </w:r>
    </w:p>
    <w:p w14:paraId="3B540E9D" w14:textId="7178BBEE" w:rsidR="006B7B11" w:rsidRDefault="006B7B11" w:rsidP="00A9085B">
      <w:pPr>
        <w:pStyle w:val="Heading5"/>
      </w:pPr>
      <w:bookmarkStart w:id="46" w:name="_Toc38262366"/>
      <w:r>
        <w:t>Default Arguments</w:t>
      </w:r>
      <w:bookmarkEnd w:id="46"/>
    </w:p>
    <w:p w14:paraId="3FCE9BC3" w14:textId="1EC67674" w:rsidR="00AB27F7" w:rsidRDefault="00AB27F7" w:rsidP="00AB27F7">
      <w:pPr>
        <w:pStyle w:val="Body"/>
        <w:numPr>
          <w:ilvl w:val="0"/>
          <w:numId w:val="35"/>
        </w:numPr>
        <w:rPr>
          <w:lang w:bidi="ar-SA"/>
        </w:rPr>
      </w:pPr>
      <w:r>
        <w:rPr>
          <w:lang w:bidi="ar-SA"/>
        </w:rPr>
        <w:t>JS support default arguments in functions.</w:t>
      </w:r>
    </w:p>
    <w:p w14:paraId="3EBB1183" w14:textId="5B0E4A06" w:rsidR="00AB27F7" w:rsidRDefault="00AB27F7" w:rsidP="00AB27F7">
      <w:pPr>
        <w:pStyle w:val="Body"/>
        <w:numPr>
          <w:ilvl w:val="0"/>
          <w:numId w:val="35"/>
        </w:numPr>
        <w:rPr>
          <w:lang w:bidi="ar-SA"/>
        </w:rPr>
      </w:pPr>
      <w:r>
        <w:rPr>
          <w:lang w:bidi="ar-SA"/>
        </w:rPr>
        <w:t>Unlike python, it re-</w:t>
      </w:r>
      <w:r w:rsidR="003A4119">
        <w:rPr>
          <w:lang w:bidi="ar-SA"/>
        </w:rPr>
        <w:t xml:space="preserve">define the default argument every time the function is called and </w:t>
      </w:r>
    </w:p>
    <w:p w14:paraId="4E3AB0DB" w14:textId="44221B41" w:rsidR="003A4119" w:rsidRDefault="003A4119" w:rsidP="00A9085B">
      <w:pPr>
        <w:pStyle w:val="Heading5"/>
      </w:pPr>
      <w:bookmarkStart w:id="47" w:name="_Toc38262367"/>
      <w:r>
        <w:t>The Rest Operator (args)</w:t>
      </w:r>
      <w:bookmarkEnd w:id="47"/>
    </w:p>
    <w:p w14:paraId="4EA3D6A7" w14:textId="77777777" w:rsidR="003A4119" w:rsidRDefault="003A4119" w:rsidP="003A4119">
      <w:pPr>
        <w:pStyle w:val="Body"/>
        <w:ind w:left="1440"/>
        <w:rPr>
          <w:lang w:bidi="ar-SA"/>
        </w:rPr>
      </w:pPr>
      <w:r>
        <w:rPr>
          <w:lang w:bidi="ar-SA"/>
        </w:rPr>
        <w:t>…args – can accept a variable number of arguments:</w:t>
      </w:r>
    </w:p>
    <w:p w14:paraId="6B7C5C69" w14:textId="632B04C7" w:rsidR="003A4119" w:rsidRDefault="003A4119" w:rsidP="003A4119">
      <w:pPr>
        <w:pStyle w:val="Body"/>
        <w:ind w:left="2160"/>
        <w:rPr>
          <w:rStyle w:val="CodeChar"/>
        </w:rPr>
      </w:pPr>
      <w:r w:rsidRPr="003A4119">
        <w:rPr>
          <w:rStyle w:val="CodeChar"/>
        </w:rPr>
        <w:t>function howMany(...args) {</w:t>
      </w:r>
      <w:r w:rsidRPr="003A4119">
        <w:rPr>
          <w:rStyle w:val="CodeChar"/>
        </w:rPr>
        <w:br/>
        <w:t>  return "You have passed " + args.length + " arguments.";</w:t>
      </w:r>
      <w:r w:rsidRPr="003A4119">
        <w:rPr>
          <w:rStyle w:val="CodeChar"/>
        </w:rPr>
        <w:br/>
        <w:t>}</w:t>
      </w:r>
    </w:p>
    <w:p w14:paraId="42F2C090" w14:textId="1DF637F9" w:rsidR="00812CA4" w:rsidRDefault="00812CA4" w:rsidP="00A9085B">
      <w:pPr>
        <w:pStyle w:val="Heading5"/>
      </w:pPr>
      <w:bookmarkStart w:id="48" w:name="_Toc38262368"/>
      <w:r>
        <w:t>Static Variables</w:t>
      </w:r>
      <w:bookmarkEnd w:id="48"/>
    </w:p>
    <w:p w14:paraId="09CE042E" w14:textId="125F8592" w:rsidR="00812CA4" w:rsidRDefault="00812CA4" w:rsidP="00812CA4">
      <w:pPr>
        <w:pStyle w:val="Body"/>
        <w:rPr>
          <w:lang w:bidi="ar-SA"/>
        </w:rPr>
      </w:pPr>
      <w:r>
        <w:rPr>
          <w:lang w:bidi="ar-SA"/>
        </w:rPr>
        <w:t>Since functions in javascript are objects, you can define properties on them that will act as static variables. For example:</w:t>
      </w:r>
    </w:p>
    <w:p w14:paraId="7593E058" w14:textId="4CA7B32E" w:rsidR="00812CA4" w:rsidRPr="00812CA4" w:rsidRDefault="00812CA4" w:rsidP="00812CA4">
      <w:pPr>
        <w:pStyle w:val="Code"/>
        <w:ind w:left="2160"/>
        <w:rPr>
          <w:lang w:bidi="ar-SA"/>
        </w:rPr>
      </w:pPr>
      <w:r>
        <w:rPr>
          <w:lang w:bidi="ar-SA"/>
        </w:rPr>
        <w:t>function someFunction(arg) {</w:t>
      </w:r>
      <w:r>
        <w:rPr>
          <w:lang w:bidi="ar-SA"/>
        </w:rPr>
        <w:br/>
        <w:t xml:space="preserve">    if( </w:t>
      </w:r>
      <w:r w:rsidRPr="00812CA4">
        <w:rPr>
          <w:b/>
          <w:bCs/>
          <w:lang w:bidi="ar-SA"/>
        </w:rPr>
        <w:t>someFunction.staticCounter</w:t>
      </w:r>
      <w:r>
        <w:rPr>
          <w:lang w:bidi="ar-SA"/>
        </w:rPr>
        <w:t xml:space="preserve"> == undefined) {</w:t>
      </w:r>
      <w:r>
        <w:rPr>
          <w:lang w:bidi="ar-SA"/>
        </w:rPr>
        <w:br/>
        <w:t xml:space="preserve">        someFunction.staticCounter = 0;</w:t>
      </w:r>
      <w:r>
        <w:rPr>
          <w:lang w:bidi="ar-SA"/>
        </w:rPr>
        <w:br/>
        <w:t xml:space="preserve">    }</w:t>
      </w:r>
      <w:r>
        <w:rPr>
          <w:lang w:bidi="ar-SA"/>
        </w:rPr>
        <w:br/>
        <w:t xml:space="preserve">    else {</w:t>
      </w:r>
      <w:r>
        <w:rPr>
          <w:lang w:bidi="ar-SA"/>
        </w:rPr>
        <w:br/>
        <w:t xml:space="preserve">        someFunction.staticCounter++;</w:t>
      </w:r>
      <w:r>
        <w:rPr>
          <w:lang w:bidi="ar-SA"/>
        </w:rPr>
        <w:br/>
        <w:t xml:space="preserve">    }</w:t>
      </w:r>
      <w:r>
        <w:rPr>
          <w:lang w:bidi="ar-SA"/>
        </w:rPr>
        <w:br/>
        <w:t>}</w:t>
      </w:r>
    </w:p>
    <w:p w14:paraId="04633198" w14:textId="0970AEE8" w:rsidR="00BF16E7" w:rsidRDefault="00BF16E7" w:rsidP="00A9085B">
      <w:pPr>
        <w:pStyle w:val="Heading5"/>
      </w:pPr>
      <w:bookmarkStart w:id="49" w:name="_Toc38262369"/>
      <w:r w:rsidRPr="0014649C">
        <w:t xml:space="preserve">The </w:t>
      </w:r>
      <w:r w:rsidR="0014649C" w:rsidRPr="0014649C">
        <w:t xml:space="preserve">Spread </w:t>
      </w:r>
      <w:r w:rsidR="0014649C">
        <w:t xml:space="preserve">(unpack) </w:t>
      </w:r>
      <w:r w:rsidR="0014649C" w:rsidRPr="0014649C">
        <w:t>Operator</w:t>
      </w:r>
      <w:bookmarkEnd w:id="49"/>
    </w:p>
    <w:p w14:paraId="366D22FE" w14:textId="39A9C90F" w:rsidR="0014649C" w:rsidRDefault="0014649C" w:rsidP="0014649C">
      <w:pPr>
        <w:pStyle w:val="Body"/>
        <w:rPr>
          <w:rFonts w:eastAsia="Calibri"/>
          <w:lang w:bidi="ar-SA"/>
        </w:rPr>
      </w:pPr>
      <w:r>
        <w:rPr>
          <w:rFonts w:eastAsia="Calibri"/>
          <w:lang w:bidi="ar-SA"/>
        </w:rPr>
        <w:t>When we need to unpack a string/array to individual characters/values in order to pass them as arguments to a function.</w:t>
      </w:r>
    </w:p>
    <w:p w14:paraId="419320D6" w14:textId="0F0F1EFE" w:rsidR="0014649C" w:rsidRDefault="0014649C" w:rsidP="0014649C">
      <w:pPr>
        <w:pStyle w:val="Body"/>
        <w:rPr>
          <w:rFonts w:eastAsia="Calibri"/>
          <w:lang w:bidi="ar-SA"/>
        </w:rPr>
      </w:pPr>
      <w:r>
        <w:rPr>
          <w:rFonts w:eastAsia="Calibri"/>
          <w:lang w:bidi="ar-SA"/>
        </w:rPr>
        <w:t>Example:</w:t>
      </w:r>
    </w:p>
    <w:p w14:paraId="249142BA" w14:textId="5DD0949E" w:rsidR="0014649C" w:rsidRPr="0014649C" w:rsidRDefault="0014649C" w:rsidP="0014649C">
      <w:pPr>
        <w:pStyle w:val="Code"/>
        <w:ind w:left="2160"/>
        <w:rPr>
          <w:lang w:bidi="ar-SA"/>
        </w:rPr>
      </w:pPr>
      <w:r w:rsidRPr="0014649C">
        <w:rPr>
          <w:lang w:bidi="ar-SA"/>
        </w:rPr>
        <w:t>function sum(x, y, z) {</w:t>
      </w:r>
      <w:r>
        <w:rPr>
          <w:lang w:bidi="ar-SA"/>
        </w:rPr>
        <w:br/>
      </w:r>
      <w:r w:rsidRPr="0014649C">
        <w:rPr>
          <w:lang w:bidi="ar-SA"/>
        </w:rPr>
        <w:t xml:space="preserve">  return x + y + z;</w:t>
      </w:r>
      <w:r>
        <w:rPr>
          <w:lang w:bidi="ar-SA"/>
        </w:rPr>
        <w:br/>
      </w:r>
      <w:r w:rsidRPr="0014649C">
        <w:rPr>
          <w:lang w:bidi="ar-SA"/>
        </w:rPr>
        <w:t>}</w:t>
      </w:r>
    </w:p>
    <w:p w14:paraId="325620A9" w14:textId="77777777" w:rsidR="0014649C" w:rsidRPr="0014649C" w:rsidRDefault="0014649C" w:rsidP="0014649C">
      <w:pPr>
        <w:pStyle w:val="Code"/>
        <w:ind w:left="2160"/>
        <w:rPr>
          <w:lang w:bidi="ar-SA"/>
        </w:rPr>
      </w:pPr>
      <w:r w:rsidRPr="0014649C">
        <w:rPr>
          <w:lang w:bidi="ar-SA"/>
        </w:rPr>
        <w:t>const numbers = [1, 2, 3];</w:t>
      </w:r>
    </w:p>
    <w:p w14:paraId="5224A2C8" w14:textId="77B4BA93" w:rsidR="0014649C" w:rsidRPr="0014649C" w:rsidRDefault="0014649C" w:rsidP="0014649C">
      <w:pPr>
        <w:pStyle w:val="Code"/>
        <w:ind w:left="2160"/>
        <w:rPr>
          <w:lang w:bidi="ar-SA"/>
        </w:rPr>
      </w:pPr>
      <w:r w:rsidRPr="0014649C">
        <w:rPr>
          <w:lang w:bidi="ar-SA"/>
        </w:rPr>
        <w:t>console.log(sum(...numbers));</w:t>
      </w:r>
      <w:r>
        <w:rPr>
          <w:lang w:bidi="ar-SA"/>
        </w:rPr>
        <w:br/>
      </w:r>
      <w:r w:rsidRPr="0014649C">
        <w:rPr>
          <w:lang w:bidi="ar-SA"/>
        </w:rPr>
        <w:t>// expected output: 6</w:t>
      </w:r>
    </w:p>
    <w:p w14:paraId="12F48601" w14:textId="4E6062BA" w:rsidR="003A4119" w:rsidRDefault="000328AC" w:rsidP="003A4119">
      <w:pPr>
        <w:pStyle w:val="Body"/>
        <w:rPr>
          <w:lang w:bidi="ar-SA"/>
        </w:rPr>
      </w:pPr>
      <w:r>
        <w:rPr>
          <w:lang w:bidi="ar-SA"/>
        </w:rPr>
        <w:t>Another example:</w:t>
      </w:r>
    </w:p>
    <w:p w14:paraId="668BB9AB" w14:textId="32491D7D" w:rsidR="000328AC" w:rsidRDefault="000328AC" w:rsidP="00345653">
      <w:pPr>
        <w:pStyle w:val="Code"/>
        <w:ind w:left="2160"/>
        <w:rPr>
          <w:color w:val="000000"/>
          <w:lang w:eastAsia="en-AU"/>
        </w:rPr>
      </w:pPr>
      <w:r w:rsidRPr="000328AC">
        <w:rPr>
          <w:color w:val="0000FF"/>
          <w:lang w:eastAsia="en-AU"/>
        </w:rPr>
        <w:t>const</w:t>
      </w:r>
      <w:r w:rsidRPr="000328AC">
        <w:rPr>
          <w:color w:val="000000"/>
          <w:lang w:eastAsia="en-AU"/>
        </w:rPr>
        <w:t xml:space="preserve"> arr1 = [</w:t>
      </w:r>
      <w:r w:rsidRPr="000328AC">
        <w:rPr>
          <w:lang w:eastAsia="en-AU"/>
        </w:rPr>
        <w:t>'JAN'</w:t>
      </w:r>
      <w:r w:rsidRPr="000328AC">
        <w:rPr>
          <w:color w:val="000000"/>
          <w:lang w:eastAsia="en-AU"/>
        </w:rPr>
        <w:t xml:space="preserve">, </w:t>
      </w:r>
      <w:r w:rsidRPr="000328AC">
        <w:rPr>
          <w:lang w:eastAsia="en-AU"/>
        </w:rPr>
        <w:t>'FEB'</w:t>
      </w:r>
      <w:r w:rsidRPr="000328AC">
        <w:rPr>
          <w:color w:val="000000"/>
          <w:lang w:eastAsia="en-AU"/>
        </w:rPr>
        <w:t xml:space="preserve">, </w:t>
      </w:r>
      <w:r w:rsidRPr="000328AC">
        <w:rPr>
          <w:lang w:eastAsia="en-AU"/>
        </w:rPr>
        <w:t>'MAR'</w:t>
      </w:r>
      <w:r w:rsidRPr="000328AC">
        <w:rPr>
          <w:color w:val="000000"/>
          <w:lang w:eastAsia="en-AU"/>
        </w:rPr>
        <w:t xml:space="preserve">, </w:t>
      </w:r>
      <w:r w:rsidRPr="000328AC">
        <w:rPr>
          <w:lang w:eastAsia="en-AU"/>
        </w:rPr>
        <w:t>'APR'</w:t>
      </w:r>
      <w:r w:rsidRPr="000328AC">
        <w:rPr>
          <w:color w:val="000000"/>
          <w:lang w:eastAsia="en-AU"/>
        </w:rPr>
        <w:t xml:space="preserve">, </w:t>
      </w:r>
      <w:r w:rsidRPr="000328AC">
        <w:rPr>
          <w:lang w:eastAsia="en-AU"/>
        </w:rPr>
        <w:t>'MAY'</w:t>
      </w:r>
      <w:r w:rsidRPr="000328AC">
        <w:rPr>
          <w:color w:val="000000"/>
          <w:lang w:eastAsia="en-AU"/>
        </w:rPr>
        <w:t>];</w:t>
      </w:r>
      <w:r w:rsidR="00345653">
        <w:rPr>
          <w:color w:val="000000"/>
          <w:lang w:eastAsia="en-AU"/>
        </w:rPr>
        <w:br/>
      </w:r>
      <w:r w:rsidRPr="000328AC">
        <w:rPr>
          <w:color w:val="0000FF"/>
          <w:lang w:eastAsia="en-AU"/>
        </w:rPr>
        <w:t>let</w:t>
      </w:r>
      <w:r w:rsidRPr="000328AC">
        <w:rPr>
          <w:color w:val="000000"/>
          <w:lang w:eastAsia="en-AU"/>
        </w:rPr>
        <w:t xml:space="preserve"> arr2</w:t>
      </w:r>
      <w:r w:rsidR="00345653">
        <w:rPr>
          <w:color w:val="000000"/>
          <w:lang w:eastAsia="en-AU"/>
        </w:rPr>
        <w:t xml:space="preserve"> = </w:t>
      </w:r>
      <w:r w:rsidRPr="000328AC">
        <w:rPr>
          <w:color w:val="000000"/>
          <w:lang w:eastAsia="en-AU"/>
        </w:rPr>
        <w:t xml:space="preserve">[...arr1]; </w:t>
      </w:r>
    </w:p>
    <w:p w14:paraId="39FD00CE" w14:textId="50D6301C" w:rsidR="004B0771" w:rsidRDefault="004B0771" w:rsidP="00A9085B">
      <w:pPr>
        <w:pStyle w:val="Heading5"/>
      </w:pPr>
      <w:bookmarkStart w:id="50" w:name="_Toc38262370"/>
      <w:r>
        <w:lastRenderedPageBreak/>
        <w:t>Destructuring Assignment</w:t>
      </w:r>
      <w:bookmarkEnd w:id="50"/>
    </w:p>
    <w:p w14:paraId="4400751E" w14:textId="336E026C" w:rsidR="004B0771" w:rsidRDefault="004B0771" w:rsidP="004B0771">
      <w:pPr>
        <w:pStyle w:val="Body"/>
        <w:rPr>
          <w:lang w:eastAsia="en-AU" w:bidi="ar-SA"/>
        </w:rPr>
      </w:pPr>
      <w:r>
        <w:rPr>
          <w:lang w:eastAsia="en-AU" w:bidi="ar-SA"/>
        </w:rPr>
        <w:t>Unpacking objects into variables:</w:t>
      </w:r>
    </w:p>
    <w:p w14:paraId="36A53696" w14:textId="77777777" w:rsidR="004B0771" w:rsidRPr="004B0771" w:rsidRDefault="004B0771" w:rsidP="004B0771">
      <w:pPr>
        <w:pStyle w:val="Code"/>
        <w:ind w:left="1440"/>
        <w:rPr>
          <w:lang w:eastAsia="en-AU"/>
        </w:rPr>
      </w:pPr>
      <w:r w:rsidRPr="004B0771">
        <w:rPr>
          <w:lang w:eastAsia="en-AU"/>
        </w:rPr>
        <w:t>var voxel = {x: 3.6, y: 7.4, z: 6.54 };</w:t>
      </w:r>
      <w:r w:rsidRPr="004B0771">
        <w:rPr>
          <w:lang w:eastAsia="en-AU"/>
        </w:rPr>
        <w:br/>
        <w:t>var x = voxel.x; // x = 3.6</w:t>
      </w:r>
      <w:r w:rsidRPr="004B0771">
        <w:rPr>
          <w:lang w:eastAsia="en-AU"/>
        </w:rPr>
        <w:br/>
        <w:t>var y = voxel.y; // y = 7.4</w:t>
      </w:r>
      <w:r w:rsidRPr="004B0771">
        <w:rPr>
          <w:lang w:eastAsia="en-AU"/>
        </w:rPr>
        <w:br/>
        <w:t>var z = voxel.z; // z = 6.54</w:t>
      </w:r>
    </w:p>
    <w:p w14:paraId="7B2BDD33" w14:textId="77777777" w:rsidR="004B0771" w:rsidRPr="004B0771" w:rsidRDefault="004B0771" w:rsidP="004B0771">
      <w:pPr>
        <w:spacing w:before="100" w:beforeAutospacing="1" w:after="100" w:afterAutospacing="1"/>
        <w:ind w:left="1440"/>
        <w:rPr>
          <w:rFonts w:ascii="Times New Roman" w:hAnsi="Times New Roman"/>
          <w:sz w:val="24"/>
          <w:lang w:val="en-AU" w:eastAsia="en-AU"/>
        </w:rPr>
      </w:pPr>
      <w:r w:rsidRPr="004B0771">
        <w:rPr>
          <w:rFonts w:ascii="Times New Roman" w:hAnsi="Times New Roman"/>
          <w:sz w:val="24"/>
          <w:lang w:val="en-AU" w:eastAsia="en-AU"/>
        </w:rPr>
        <w:t>Here's the same assignment statement with ES6 destructuring syntax:</w:t>
      </w:r>
    </w:p>
    <w:p w14:paraId="5CD1DD05" w14:textId="77777777" w:rsidR="004B0771" w:rsidRPr="004B0771" w:rsidRDefault="004B0771" w:rsidP="004B0771">
      <w:pPr>
        <w:pStyle w:val="Code"/>
        <w:ind w:firstLine="720"/>
        <w:rPr>
          <w:lang w:eastAsia="en-AU"/>
        </w:rPr>
      </w:pPr>
      <w:r w:rsidRPr="004B0771">
        <w:rPr>
          <w:lang w:eastAsia="en-AU"/>
        </w:rPr>
        <w:t>const { x, y, z } = voxel; // x = 3.6, y = 7.4, z = 6.54</w:t>
      </w:r>
    </w:p>
    <w:p w14:paraId="7A18ED71" w14:textId="77777777" w:rsidR="004B0771" w:rsidRPr="004B0771" w:rsidRDefault="004B0771" w:rsidP="004B0771">
      <w:pPr>
        <w:spacing w:before="100" w:beforeAutospacing="1" w:after="100" w:afterAutospacing="1"/>
        <w:ind w:left="1440"/>
        <w:rPr>
          <w:rFonts w:ascii="Times New Roman" w:hAnsi="Times New Roman"/>
          <w:sz w:val="24"/>
          <w:lang w:val="en-AU" w:eastAsia="en-AU"/>
        </w:rPr>
      </w:pPr>
      <w:r w:rsidRPr="004B0771">
        <w:rPr>
          <w:rFonts w:ascii="Times New Roman" w:hAnsi="Times New Roman"/>
          <w:sz w:val="24"/>
          <w:lang w:val="en-AU" w:eastAsia="en-AU"/>
        </w:rPr>
        <w:t xml:space="preserve">If instead you want to store the values of </w:t>
      </w:r>
      <w:r w:rsidRPr="004B0771">
        <w:rPr>
          <w:rFonts w:ascii="Courier New" w:hAnsi="Courier New" w:cs="Courier New"/>
          <w:szCs w:val="20"/>
          <w:lang w:val="en-AU" w:eastAsia="en-AU"/>
        </w:rPr>
        <w:t>voxel.x</w:t>
      </w:r>
      <w:r w:rsidRPr="004B0771">
        <w:rPr>
          <w:rFonts w:ascii="Times New Roman" w:hAnsi="Times New Roman"/>
          <w:sz w:val="24"/>
          <w:lang w:val="en-AU" w:eastAsia="en-AU"/>
        </w:rPr>
        <w:t xml:space="preserve"> into </w:t>
      </w:r>
      <w:r w:rsidRPr="004B0771">
        <w:rPr>
          <w:rFonts w:ascii="Courier New" w:hAnsi="Courier New" w:cs="Courier New"/>
          <w:szCs w:val="20"/>
          <w:lang w:val="en-AU" w:eastAsia="en-AU"/>
        </w:rPr>
        <w:t>a</w:t>
      </w:r>
      <w:r w:rsidRPr="004B0771">
        <w:rPr>
          <w:rFonts w:ascii="Times New Roman" w:hAnsi="Times New Roman"/>
          <w:sz w:val="24"/>
          <w:lang w:val="en-AU" w:eastAsia="en-AU"/>
        </w:rPr>
        <w:t xml:space="preserve">, </w:t>
      </w:r>
      <w:r w:rsidRPr="004B0771">
        <w:rPr>
          <w:rFonts w:ascii="Courier New" w:hAnsi="Courier New" w:cs="Courier New"/>
          <w:szCs w:val="20"/>
          <w:lang w:val="en-AU" w:eastAsia="en-AU"/>
        </w:rPr>
        <w:t>voxel.y</w:t>
      </w:r>
      <w:r w:rsidRPr="004B0771">
        <w:rPr>
          <w:rFonts w:ascii="Times New Roman" w:hAnsi="Times New Roman"/>
          <w:sz w:val="24"/>
          <w:lang w:val="en-AU" w:eastAsia="en-AU"/>
        </w:rPr>
        <w:t xml:space="preserve"> into </w:t>
      </w:r>
      <w:r w:rsidRPr="004B0771">
        <w:rPr>
          <w:rFonts w:ascii="Courier New" w:hAnsi="Courier New" w:cs="Courier New"/>
          <w:szCs w:val="20"/>
          <w:lang w:val="en-AU" w:eastAsia="en-AU"/>
        </w:rPr>
        <w:t>b</w:t>
      </w:r>
      <w:r w:rsidRPr="004B0771">
        <w:rPr>
          <w:rFonts w:ascii="Times New Roman" w:hAnsi="Times New Roman"/>
          <w:sz w:val="24"/>
          <w:lang w:val="en-AU" w:eastAsia="en-AU"/>
        </w:rPr>
        <w:t xml:space="preserve">, and </w:t>
      </w:r>
      <w:r w:rsidRPr="004B0771">
        <w:rPr>
          <w:rFonts w:ascii="Courier New" w:hAnsi="Courier New" w:cs="Courier New"/>
          <w:szCs w:val="20"/>
          <w:lang w:val="en-AU" w:eastAsia="en-AU"/>
        </w:rPr>
        <w:t>voxel.z</w:t>
      </w:r>
      <w:r w:rsidRPr="004B0771">
        <w:rPr>
          <w:rFonts w:ascii="Times New Roman" w:hAnsi="Times New Roman"/>
          <w:sz w:val="24"/>
          <w:lang w:val="en-AU" w:eastAsia="en-AU"/>
        </w:rPr>
        <w:t xml:space="preserve"> into </w:t>
      </w:r>
      <w:r w:rsidRPr="004B0771">
        <w:rPr>
          <w:rFonts w:ascii="Courier New" w:hAnsi="Courier New" w:cs="Courier New"/>
          <w:szCs w:val="20"/>
          <w:lang w:val="en-AU" w:eastAsia="en-AU"/>
        </w:rPr>
        <w:t>c</w:t>
      </w:r>
      <w:r w:rsidRPr="004B0771">
        <w:rPr>
          <w:rFonts w:ascii="Times New Roman" w:hAnsi="Times New Roman"/>
          <w:sz w:val="24"/>
          <w:lang w:val="en-AU" w:eastAsia="en-AU"/>
        </w:rPr>
        <w:t>, you have that freedom as well.</w:t>
      </w:r>
    </w:p>
    <w:p w14:paraId="295A0615" w14:textId="18230856" w:rsidR="004B0771" w:rsidRPr="004B0771" w:rsidRDefault="004B0771" w:rsidP="004B0771">
      <w:pPr>
        <w:pStyle w:val="Code"/>
        <w:ind w:left="1417"/>
        <w:rPr>
          <w:lang w:eastAsia="en-AU"/>
        </w:rPr>
      </w:pPr>
      <w:r w:rsidRPr="004B0771">
        <w:rPr>
          <w:lang w:eastAsia="en-AU"/>
        </w:rPr>
        <w:t>const { x : a, y : b, z : c } = voxel</w:t>
      </w:r>
      <w:r w:rsidR="002C172C">
        <w:rPr>
          <w:lang w:eastAsia="en-AU"/>
        </w:rPr>
        <w:t>;</w:t>
      </w:r>
      <w:r w:rsidRPr="004B0771">
        <w:rPr>
          <w:lang w:eastAsia="en-AU"/>
        </w:rPr>
        <w:t xml:space="preserve"> </w:t>
      </w:r>
      <w:r>
        <w:rPr>
          <w:lang w:eastAsia="en-AU"/>
        </w:rPr>
        <w:br/>
      </w:r>
      <w:r w:rsidRPr="004B0771">
        <w:rPr>
          <w:lang w:eastAsia="en-AU"/>
        </w:rPr>
        <w:t>// a = 3.6, b = 7.4, c = 6.54</w:t>
      </w:r>
    </w:p>
    <w:p w14:paraId="1E5FB630" w14:textId="1A5D2AD1" w:rsidR="004B0771" w:rsidRDefault="00821304" w:rsidP="004B0771">
      <w:pPr>
        <w:pStyle w:val="Body"/>
        <w:rPr>
          <w:lang w:val="en-AU" w:eastAsia="en-AU" w:bidi="ar-SA"/>
        </w:rPr>
      </w:pPr>
      <w:r>
        <w:rPr>
          <w:lang w:val="en-AU" w:eastAsia="en-AU" w:bidi="ar-SA"/>
        </w:rPr>
        <w:t xml:space="preserve">when we want to assign values as part of the code, we will </w:t>
      </w:r>
      <w:r w:rsidR="0031530C">
        <w:rPr>
          <w:lang w:val="en-AU" w:eastAsia="en-AU" w:bidi="ar-SA"/>
        </w:rPr>
        <w:t>enclose the destructing assignment in parentheses:</w:t>
      </w:r>
    </w:p>
    <w:p w14:paraId="72B806CA" w14:textId="294321D3" w:rsidR="0031530C" w:rsidRDefault="0031530C" w:rsidP="0031530C">
      <w:pPr>
        <w:pStyle w:val="Code"/>
        <w:ind w:left="1417"/>
        <w:rPr>
          <w:lang w:eastAsia="en-AU" w:bidi="ar-SA"/>
        </w:rPr>
      </w:pPr>
      <w:r>
        <w:rPr>
          <w:lang w:eastAsia="en-AU" w:bidi="ar-SA"/>
        </w:rPr>
        <w:t>({x, y, z} = voxel);</w:t>
      </w:r>
    </w:p>
    <w:p w14:paraId="0F755427" w14:textId="6F4876DA" w:rsidR="007B4786" w:rsidRDefault="007B4786" w:rsidP="007B4786">
      <w:pPr>
        <w:pStyle w:val="Body"/>
        <w:rPr>
          <w:b/>
          <w:bCs/>
          <w:lang w:eastAsia="en-AU" w:bidi="ar-SA"/>
        </w:rPr>
      </w:pPr>
      <w:r>
        <w:rPr>
          <w:b/>
          <w:bCs/>
          <w:lang w:eastAsia="en-AU" w:bidi="ar-SA"/>
        </w:rPr>
        <w:t xml:space="preserve">With </w:t>
      </w:r>
      <w:r w:rsidRPr="007B4786">
        <w:rPr>
          <w:b/>
          <w:bCs/>
          <w:lang w:eastAsia="en-AU" w:bidi="ar-SA"/>
        </w:rPr>
        <w:t>Default values</w:t>
      </w:r>
      <w:r>
        <w:rPr>
          <w:b/>
          <w:bCs/>
          <w:lang w:eastAsia="en-AU" w:bidi="ar-SA"/>
        </w:rPr>
        <w:t>:</w:t>
      </w:r>
    </w:p>
    <w:p w14:paraId="61289F61" w14:textId="60A6A841" w:rsidR="007B4786" w:rsidRDefault="007B4786" w:rsidP="007B4786">
      <w:pPr>
        <w:pStyle w:val="Code"/>
        <w:ind w:left="1417"/>
        <w:rPr>
          <w:lang w:eastAsia="en-AU" w:bidi="ar-SA"/>
        </w:rPr>
      </w:pPr>
      <w:r>
        <w:rPr>
          <w:lang w:eastAsia="en-AU" w:bidi="ar-SA"/>
        </w:rPr>
        <w:t>({x, y, z, n=15} = voxel);</w:t>
      </w:r>
    </w:p>
    <w:p w14:paraId="4A048DE5" w14:textId="2439583C" w:rsidR="007B4786" w:rsidRDefault="007B4786" w:rsidP="007B4786">
      <w:pPr>
        <w:pStyle w:val="Body"/>
        <w:rPr>
          <w:b/>
          <w:bCs/>
          <w:lang w:val="en-AU" w:eastAsia="en-AU" w:bidi="ar-SA"/>
        </w:rPr>
      </w:pPr>
      <w:r>
        <w:rPr>
          <w:b/>
          <w:bCs/>
          <w:lang w:val="en-AU" w:eastAsia="en-AU" w:bidi="ar-SA"/>
        </w:rPr>
        <w:t>Using different variable names:</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7292"/>
      </w:tblGrid>
      <w:tr w:rsidR="007B4786" w:rsidRPr="007B4786" w14:paraId="0A7009EA" w14:textId="77777777" w:rsidTr="007B4786">
        <w:trPr>
          <w:tblCellSpacing w:w="15" w:type="dxa"/>
        </w:trPr>
        <w:tc>
          <w:tcPr>
            <w:tcW w:w="0" w:type="auto"/>
            <w:vAlign w:val="center"/>
            <w:hideMark/>
          </w:tcPr>
          <w:p w14:paraId="7FF8E4D7" w14:textId="406512C8" w:rsidR="007B4786" w:rsidRPr="007B4786" w:rsidRDefault="007B4786" w:rsidP="007B4786">
            <w:pPr>
              <w:pStyle w:val="Code"/>
              <w:ind w:left="0"/>
              <w:rPr>
                <w:lang w:eastAsia="en-AU"/>
              </w:rPr>
            </w:pPr>
            <w:r w:rsidRPr="007B4786">
              <w:rPr>
                <w:lang w:eastAsia="en-AU"/>
              </w:rPr>
              <w:t>const person = {</w:t>
            </w:r>
            <w:r>
              <w:rPr>
                <w:lang w:eastAsia="en-AU"/>
              </w:rPr>
              <w:br/>
              <w:t xml:space="preserve">   name: ‘John Doe’,</w:t>
            </w:r>
            <w:r>
              <w:rPr>
                <w:lang w:eastAsia="en-AU"/>
              </w:rPr>
              <w:br/>
              <w:t xml:space="preserve">   country: ‘Canada’</w:t>
            </w:r>
            <w:r>
              <w:rPr>
                <w:lang w:eastAsia="en-AU"/>
              </w:rPr>
              <w:br/>
              <w:t>};</w:t>
            </w:r>
            <w:r>
              <w:rPr>
                <w:lang w:eastAsia="en-AU"/>
              </w:rPr>
              <w:br/>
            </w:r>
            <w:r>
              <w:rPr>
                <w:lang w:eastAsia="en-AU"/>
              </w:rPr>
              <w:br/>
            </w:r>
            <w:r w:rsidRPr="007B4786">
              <w:rPr>
                <w:lang w:eastAsia="en-AU"/>
              </w:rPr>
              <w:t xml:space="preserve">// Assign default value of 25 to years </w:t>
            </w:r>
            <w:r>
              <w:rPr>
                <w:lang w:eastAsia="en-AU"/>
              </w:rPr>
              <w:br/>
              <w:t xml:space="preserve">// </w:t>
            </w:r>
            <w:r w:rsidRPr="007B4786">
              <w:rPr>
                <w:lang w:eastAsia="en-AU"/>
              </w:rPr>
              <w:t>if age key is undefined</w:t>
            </w:r>
            <w:r>
              <w:rPr>
                <w:lang w:eastAsia="en-AU"/>
              </w:rPr>
              <w:br/>
            </w:r>
            <w:r>
              <w:rPr>
                <w:szCs w:val="24"/>
                <w:lang w:eastAsia="en-AU"/>
              </w:rPr>
              <w:t>(</w:t>
            </w:r>
            <w:r w:rsidRPr="007B4786">
              <w:rPr>
                <w:szCs w:val="24"/>
                <w:lang w:eastAsia="en-AU"/>
              </w:rPr>
              <w:t xml:space="preserve">{name: fullname, country: place, age: years = 25} = </w:t>
            </w:r>
            <w:r>
              <w:rPr>
                <w:szCs w:val="24"/>
                <w:lang w:eastAsia="en-AU"/>
              </w:rPr>
              <w:t>p</w:t>
            </w:r>
            <w:r w:rsidRPr="007B4786">
              <w:rPr>
                <w:szCs w:val="24"/>
                <w:lang w:eastAsia="en-AU"/>
              </w:rPr>
              <w:t>erson;</w:t>
            </w:r>
          </w:p>
        </w:tc>
      </w:tr>
    </w:tbl>
    <w:p w14:paraId="71D4948B" w14:textId="28909DB2" w:rsidR="007B4786" w:rsidRDefault="007B5BCA" w:rsidP="007B5BCA">
      <w:pPr>
        <w:pStyle w:val="Body"/>
        <w:rPr>
          <w:b/>
          <w:bCs/>
          <w:lang w:eastAsia="en-AU"/>
        </w:rPr>
      </w:pPr>
      <w:r w:rsidRPr="007B5BCA">
        <w:rPr>
          <w:b/>
          <w:bCs/>
          <w:lang w:eastAsia="en-AU"/>
        </w:rPr>
        <w:t>Nested Object Des</w:t>
      </w:r>
      <w:r>
        <w:rPr>
          <w:b/>
          <w:bCs/>
          <w:lang w:eastAsia="en-AU"/>
        </w:rPr>
        <w:t>tr</w:t>
      </w:r>
      <w:r w:rsidRPr="007B5BCA">
        <w:rPr>
          <w:b/>
          <w:bCs/>
          <w:lang w:eastAsia="en-AU"/>
        </w:rPr>
        <w:t>ucturing</w:t>
      </w:r>
      <w:r>
        <w:rPr>
          <w:b/>
          <w:bCs/>
          <w:lang w:eastAsia="en-AU"/>
        </w:rPr>
        <w:t>:</w:t>
      </w:r>
    </w:p>
    <w:p w14:paraId="721719F3" w14:textId="4EFB8E79" w:rsidR="007B5BCA" w:rsidRPr="007B5BCA" w:rsidRDefault="007B5BCA" w:rsidP="007B5BCA">
      <w:pPr>
        <w:pStyle w:val="Code"/>
        <w:ind w:left="1418"/>
        <w:rPr>
          <w:lang w:eastAsia="en-AU"/>
        </w:rPr>
      </w:pPr>
      <w:r w:rsidRPr="007B5BCA">
        <w:rPr>
          <w:lang w:eastAsia="en-AU"/>
        </w:rPr>
        <w:t>const student = {</w:t>
      </w:r>
      <w:r>
        <w:rPr>
          <w:lang w:eastAsia="en-AU"/>
        </w:rPr>
        <w:br/>
      </w:r>
      <w:r w:rsidRPr="007B5BCA">
        <w:rPr>
          <w:lang w:eastAsia="en-AU"/>
        </w:rPr>
        <w:t xml:space="preserve">    name: 'John Doe',</w:t>
      </w:r>
      <w:r>
        <w:rPr>
          <w:lang w:eastAsia="en-AU"/>
        </w:rPr>
        <w:br/>
      </w:r>
      <w:r w:rsidRPr="007B5BCA">
        <w:rPr>
          <w:lang w:eastAsia="en-AU"/>
        </w:rPr>
        <w:t xml:space="preserve">    age: 16,</w:t>
      </w:r>
      <w:r>
        <w:rPr>
          <w:lang w:eastAsia="en-AU"/>
        </w:rPr>
        <w:br/>
      </w:r>
      <w:r w:rsidRPr="007B5BCA">
        <w:rPr>
          <w:lang w:eastAsia="en-AU"/>
        </w:rPr>
        <w:t xml:space="preserve">    scores: {</w:t>
      </w:r>
      <w:r>
        <w:rPr>
          <w:lang w:eastAsia="en-AU"/>
        </w:rPr>
        <w:br/>
      </w:r>
      <w:r w:rsidRPr="007B5BCA">
        <w:rPr>
          <w:lang w:eastAsia="en-AU"/>
        </w:rPr>
        <w:t xml:space="preserve">        maths: 74,</w:t>
      </w:r>
      <w:r>
        <w:rPr>
          <w:lang w:eastAsia="en-AU"/>
        </w:rPr>
        <w:br/>
      </w:r>
      <w:r w:rsidRPr="007B5BCA">
        <w:rPr>
          <w:lang w:eastAsia="en-AU"/>
        </w:rPr>
        <w:t xml:space="preserve">        english: 63</w:t>
      </w:r>
      <w:r>
        <w:rPr>
          <w:lang w:eastAsia="en-AU"/>
        </w:rPr>
        <w:br/>
      </w:r>
      <w:r w:rsidRPr="007B5BCA">
        <w:rPr>
          <w:lang w:eastAsia="en-AU"/>
        </w:rPr>
        <w:t xml:space="preserve">    }</w:t>
      </w:r>
      <w:r>
        <w:rPr>
          <w:lang w:eastAsia="en-AU"/>
        </w:rPr>
        <w:br/>
      </w:r>
      <w:r w:rsidRPr="007B5BCA">
        <w:rPr>
          <w:lang w:eastAsia="en-AU"/>
        </w:rPr>
        <w:t>};</w:t>
      </w:r>
    </w:p>
    <w:p w14:paraId="4EFE768D" w14:textId="29EAFFDA" w:rsidR="007B5BCA" w:rsidRDefault="007B5BCA" w:rsidP="007B5BCA">
      <w:pPr>
        <w:pStyle w:val="Code"/>
        <w:ind w:left="1418"/>
        <w:rPr>
          <w:lang w:eastAsia="en-AU"/>
        </w:rPr>
      </w:pPr>
      <w:r w:rsidRPr="007B5BCA">
        <w:rPr>
          <w:lang w:eastAsia="en-AU"/>
        </w:rPr>
        <w:t>// We define 3 local variables: name, maths, science</w:t>
      </w:r>
      <w:r>
        <w:rPr>
          <w:lang w:eastAsia="en-AU"/>
        </w:rPr>
        <w:br/>
      </w:r>
      <w:r w:rsidRPr="007B5BCA">
        <w:rPr>
          <w:lang w:eastAsia="en-AU"/>
        </w:rPr>
        <w:t>const { name, scores: {maths, science = 50} } = student;</w:t>
      </w:r>
    </w:p>
    <w:p w14:paraId="37660BDD" w14:textId="3A8B486F" w:rsidR="000C364F" w:rsidRDefault="000C364F" w:rsidP="000C364F">
      <w:pPr>
        <w:pStyle w:val="Body"/>
        <w:rPr>
          <w:b/>
          <w:bCs/>
          <w:lang w:eastAsia="en-AU"/>
        </w:rPr>
      </w:pPr>
      <w:r w:rsidRPr="000C364F">
        <w:rPr>
          <w:b/>
          <w:bCs/>
          <w:lang w:eastAsia="en-AU"/>
        </w:rPr>
        <w:t>Skipping</w:t>
      </w:r>
    </w:p>
    <w:p w14:paraId="0C66A30B" w14:textId="4BCB23A2" w:rsidR="000C364F" w:rsidRPr="00933300" w:rsidRDefault="00933300" w:rsidP="000C364F">
      <w:pPr>
        <w:pStyle w:val="Body"/>
        <w:rPr>
          <w:lang w:eastAsia="en-AU"/>
        </w:rPr>
      </w:pPr>
      <w:r w:rsidRPr="00933300">
        <w:rPr>
          <w:lang w:eastAsia="en-AU"/>
        </w:rPr>
        <w:t>Deconstructing objects doesn’t require skipping like in arrays since you can explicitly only set the variables you care about.</w:t>
      </w:r>
    </w:p>
    <w:p w14:paraId="34D56E88" w14:textId="3B366353" w:rsidR="00F94672" w:rsidRPr="00AB5164" w:rsidRDefault="00F94672" w:rsidP="00AB5164">
      <w:pPr>
        <w:pStyle w:val="Body"/>
        <w:rPr>
          <w:b/>
          <w:bCs/>
          <w:vanish/>
          <w:lang w:eastAsia="en-AU"/>
        </w:rPr>
      </w:pPr>
      <w:r w:rsidRPr="00AB5164">
        <w:rPr>
          <w:b/>
          <w:bCs/>
          <w:lang w:eastAsia="en-AU"/>
        </w:rPr>
        <w:t xml:space="preserve">Array </w:t>
      </w:r>
      <w:r w:rsidR="00AB5164" w:rsidRPr="00AB5164">
        <w:rPr>
          <w:b/>
          <w:bCs/>
          <w:lang w:eastAsia="en-AU"/>
        </w:rPr>
        <w:t>Destructuring</w:t>
      </w:r>
    </w:p>
    <w:p w14:paraId="244195CD" w14:textId="77777777" w:rsidR="007B4786" w:rsidRPr="00AB5164" w:rsidRDefault="007B4786" w:rsidP="007B4786">
      <w:pPr>
        <w:pStyle w:val="Code"/>
        <w:ind w:left="2115"/>
        <w:rPr>
          <w:b/>
          <w:bCs/>
          <w:vanish/>
          <w:lang w:eastAsia="en-AU"/>
        </w:rPr>
      </w:pPr>
    </w:p>
    <w:p w14:paraId="62B867A3" w14:textId="49307303" w:rsidR="000328AC" w:rsidRDefault="00AB5164" w:rsidP="003A4119">
      <w:pPr>
        <w:pStyle w:val="Body"/>
        <w:rPr>
          <w:b/>
          <w:bCs/>
          <w:lang w:bidi="ar-SA"/>
        </w:rPr>
      </w:pPr>
      <w:r>
        <w:rPr>
          <w:b/>
          <w:bCs/>
          <w:lang w:bidi="ar-SA"/>
        </w:rPr>
        <w:t>:</w:t>
      </w:r>
    </w:p>
    <w:p w14:paraId="51743AD5" w14:textId="56079D90" w:rsidR="00AB5164" w:rsidRPr="00AB5164" w:rsidRDefault="00AB5164" w:rsidP="00AB5164">
      <w:pPr>
        <w:pStyle w:val="Code"/>
        <w:ind w:left="1418"/>
        <w:rPr>
          <w:lang w:bidi="ar-SA"/>
        </w:rPr>
      </w:pPr>
      <w:r w:rsidRPr="00AB5164">
        <w:rPr>
          <w:lang w:bidi="ar-SA"/>
        </w:rPr>
        <w:t>const rgb = [255, 200, 0];</w:t>
      </w:r>
    </w:p>
    <w:p w14:paraId="62B91EA4" w14:textId="34EB7109" w:rsidR="00AB5164" w:rsidRDefault="00AB5164" w:rsidP="00AB5164">
      <w:pPr>
        <w:pStyle w:val="Code"/>
        <w:ind w:left="1418"/>
        <w:rPr>
          <w:lang w:bidi="ar-SA"/>
        </w:rPr>
      </w:pPr>
      <w:r w:rsidRPr="00AB5164">
        <w:rPr>
          <w:lang w:bidi="ar-SA"/>
        </w:rPr>
        <w:t>// Array Destructuring</w:t>
      </w:r>
      <w:r>
        <w:rPr>
          <w:lang w:bidi="ar-SA"/>
        </w:rPr>
        <w:br/>
      </w:r>
      <w:r w:rsidRPr="00AB5164">
        <w:rPr>
          <w:lang w:bidi="ar-SA"/>
        </w:rPr>
        <w:t>const [red, green, blue] = rgb;</w:t>
      </w:r>
    </w:p>
    <w:p w14:paraId="475C2B34" w14:textId="0E4E0F11" w:rsidR="001829A4" w:rsidRDefault="001829A4" w:rsidP="00AB5164">
      <w:pPr>
        <w:pStyle w:val="Code"/>
        <w:ind w:left="1418"/>
        <w:rPr>
          <w:lang w:bidi="ar-SA"/>
        </w:rPr>
      </w:pPr>
      <w:r>
        <w:rPr>
          <w:lang w:bidi="ar-SA"/>
        </w:rPr>
        <w:t xml:space="preserve">// Array Destructuring assignment – </w:t>
      </w:r>
      <w:r>
        <w:rPr>
          <w:lang w:bidi="ar-SA"/>
        </w:rPr>
        <w:br/>
        <w:t>//doesn’t require the parentheses:</w:t>
      </w:r>
      <w:r>
        <w:rPr>
          <w:lang w:bidi="ar-SA"/>
        </w:rPr>
        <w:br/>
        <w:t>[red, green] = rgb;</w:t>
      </w:r>
      <w:r>
        <w:rPr>
          <w:lang w:bidi="ar-SA"/>
        </w:rPr>
        <w:br/>
      </w:r>
      <w:r>
        <w:rPr>
          <w:lang w:bidi="ar-SA"/>
        </w:rPr>
        <w:br/>
      </w:r>
      <w:r>
        <w:rPr>
          <w:lang w:bidi="ar-SA"/>
        </w:rPr>
        <w:lastRenderedPageBreak/>
        <w:t>// Skip the first two items:</w:t>
      </w:r>
      <w:r>
        <w:rPr>
          <w:lang w:bidi="ar-SA"/>
        </w:rPr>
        <w:br/>
        <w:t>[,,blue] = rgb;</w:t>
      </w:r>
    </w:p>
    <w:p w14:paraId="63A4C814" w14:textId="3860BFDF" w:rsidR="006D78FF" w:rsidRDefault="006D78FF" w:rsidP="006D78FF">
      <w:pPr>
        <w:pStyle w:val="Body"/>
        <w:rPr>
          <w:b/>
          <w:bCs/>
          <w:lang w:bidi="ar-SA"/>
        </w:rPr>
      </w:pPr>
      <w:r w:rsidRPr="006D78FF">
        <w:rPr>
          <w:b/>
          <w:bCs/>
          <w:lang w:bidi="ar-SA"/>
        </w:rPr>
        <w:t>Nested Array Destructuring:</w:t>
      </w:r>
    </w:p>
    <w:p w14:paraId="723B5EAE" w14:textId="77777777" w:rsidR="006D78FF" w:rsidRPr="006D78FF" w:rsidRDefault="006D78FF" w:rsidP="006D78FF">
      <w:pPr>
        <w:pStyle w:val="Code"/>
        <w:ind w:left="1440"/>
        <w:rPr>
          <w:lang w:bidi="ar-SA"/>
        </w:rPr>
      </w:pPr>
      <w:r w:rsidRPr="006D78FF">
        <w:rPr>
          <w:lang w:bidi="ar-SA"/>
        </w:rPr>
        <w:t>const color = ['#FF00FF', [255, 0, 255], 'rgb(255, 0, 255)'];</w:t>
      </w:r>
    </w:p>
    <w:p w14:paraId="5542F331" w14:textId="03A06431" w:rsidR="006D78FF" w:rsidRPr="006D78FF" w:rsidRDefault="006D78FF" w:rsidP="006D78FF">
      <w:pPr>
        <w:pStyle w:val="Code"/>
        <w:ind w:left="1440"/>
        <w:rPr>
          <w:lang w:bidi="ar-SA"/>
        </w:rPr>
      </w:pPr>
      <w:r w:rsidRPr="006D78FF">
        <w:rPr>
          <w:lang w:bidi="ar-SA"/>
        </w:rPr>
        <w:t>// Use nested destructuring to assign red, green and blue</w:t>
      </w:r>
      <w:r>
        <w:rPr>
          <w:lang w:bidi="ar-SA"/>
        </w:rPr>
        <w:br/>
      </w:r>
      <w:r w:rsidRPr="006D78FF">
        <w:rPr>
          <w:lang w:bidi="ar-SA"/>
        </w:rPr>
        <w:t>const [hex, [red, green, blue]] = color;</w:t>
      </w:r>
    </w:p>
    <w:p w14:paraId="72AD9318" w14:textId="1D76B4B8" w:rsidR="006D78FF" w:rsidRPr="006D78FF" w:rsidRDefault="006D78FF" w:rsidP="006D78FF">
      <w:pPr>
        <w:pStyle w:val="Code"/>
        <w:ind w:left="1440"/>
        <w:rPr>
          <w:lang w:bidi="ar-SA"/>
        </w:rPr>
      </w:pPr>
      <w:r w:rsidRPr="006D78FF">
        <w:rPr>
          <w:lang w:bidi="ar-SA"/>
        </w:rPr>
        <w:t>console.log(hex, red, green, blue); // #FF00FF 255 0 255</w:t>
      </w:r>
    </w:p>
    <w:p w14:paraId="08F97C5E" w14:textId="56982C39" w:rsidR="0035006E" w:rsidRDefault="0035006E" w:rsidP="0035006E">
      <w:pPr>
        <w:pStyle w:val="Body"/>
        <w:rPr>
          <w:b/>
          <w:bCs/>
          <w:lang w:bidi="ar-SA"/>
        </w:rPr>
      </w:pPr>
      <w:r w:rsidRPr="0035006E">
        <w:rPr>
          <w:b/>
          <w:bCs/>
          <w:lang w:bidi="ar-SA"/>
        </w:rPr>
        <w:t>Swapping variables:</w:t>
      </w:r>
    </w:p>
    <w:p w14:paraId="26E56BA3" w14:textId="6AA20540" w:rsidR="0035006E" w:rsidRPr="0035006E" w:rsidRDefault="0035006E" w:rsidP="0035006E">
      <w:pPr>
        <w:pStyle w:val="Code"/>
        <w:ind w:left="1418"/>
        <w:rPr>
          <w:b/>
          <w:bCs/>
          <w:lang w:bidi="ar-SA"/>
        </w:rPr>
      </w:pPr>
      <w:r>
        <w:t xml:space="preserve">[width, height] </w:t>
      </w:r>
      <w:r>
        <w:rPr>
          <w:rStyle w:val="pl-k"/>
        </w:rPr>
        <w:t>=</w:t>
      </w:r>
      <w:r>
        <w:t xml:space="preserve"> [height, width];</w:t>
      </w:r>
    </w:p>
    <w:p w14:paraId="6441BE5A" w14:textId="547C8748" w:rsidR="00AB5164" w:rsidRDefault="00B55BAF" w:rsidP="003A4119">
      <w:pPr>
        <w:pStyle w:val="Body"/>
        <w:rPr>
          <w:b/>
          <w:bCs/>
          <w:lang w:bidi="ar-SA"/>
        </w:rPr>
      </w:pPr>
      <w:r>
        <w:rPr>
          <w:b/>
          <w:bCs/>
          <w:lang w:bidi="ar-SA"/>
        </w:rPr>
        <w:t>Rest Items</w:t>
      </w:r>
    </w:p>
    <w:p w14:paraId="485EAD59" w14:textId="46C7C585" w:rsidR="00B55BAF" w:rsidRDefault="00B55BAF" w:rsidP="00B55BAF">
      <w:pPr>
        <w:pStyle w:val="Body"/>
      </w:pPr>
      <w:r>
        <w:t>You can u</w:t>
      </w:r>
      <w:r w:rsidRPr="00B55BAF">
        <w:t xml:space="preserve">se the </w:t>
      </w:r>
      <w:r>
        <w:t>rest operator to assign the rest of the items:</w:t>
      </w:r>
    </w:p>
    <w:p w14:paraId="6DCCB000" w14:textId="77777777" w:rsidR="00B55BAF" w:rsidRDefault="00B55BAF" w:rsidP="00B55BAF">
      <w:pPr>
        <w:pStyle w:val="Code"/>
        <w:ind w:left="1440"/>
      </w:pPr>
      <w:r>
        <w:t>const rainbow = ['red', 'orange', 'yellow', 'green', 'blue', 'indigo', 'violet'];</w:t>
      </w:r>
    </w:p>
    <w:p w14:paraId="4685A7BC" w14:textId="13E8AC23" w:rsidR="00B55BAF" w:rsidRDefault="00B55BAF" w:rsidP="00B55BAF">
      <w:pPr>
        <w:pStyle w:val="Code"/>
        <w:ind w:left="1440"/>
      </w:pPr>
      <w:r>
        <w:t>// Assign the first and third items to red and yellow</w:t>
      </w:r>
      <w:r>
        <w:br/>
        <w:t>// Assign the remaining items to otherColors variable</w:t>
      </w:r>
      <w:r>
        <w:br/>
        <w:t>// using the spread operator(...)</w:t>
      </w:r>
    </w:p>
    <w:p w14:paraId="1080B257" w14:textId="77777777" w:rsidR="00B55BAF" w:rsidRDefault="00B55BAF" w:rsidP="00B55BAF">
      <w:pPr>
        <w:pStyle w:val="Code"/>
        <w:ind w:left="1440"/>
      </w:pPr>
      <w:r>
        <w:t xml:space="preserve">const [red,, yellow, </w:t>
      </w:r>
      <w:r w:rsidRPr="00B55BAF">
        <w:rPr>
          <w:b/>
          <w:bCs/>
        </w:rPr>
        <w:t>...otherColors</w:t>
      </w:r>
      <w:r>
        <w:t>] = rainbow;</w:t>
      </w:r>
    </w:p>
    <w:p w14:paraId="78F15974" w14:textId="1A14BF21" w:rsidR="00B55BAF" w:rsidRDefault="00B55BAF" w:rsidP="00B55BAF">
      <w:pPr>
        <w:pStyle w:val="Code"/>
        <w:ind w:left="1440"/>
      </w:pPr>
      <w:r>
        <w:t>console.log(otherColors); // ['green', 'blue', 'indigo', 'violet']</w:t>
      </w:r>
    </w:p>
    <w:p w14:paraId="28F50B63" w14:textId="704B57EA" w:rsidR="009B67E5" w:rsidRDefault="009B67E5" w:rsidP="009B67E5">
      <w:pPr>
        <w:pStyle w:val="Body"/>
        <w:rPr>
          <w:b/>
          <w:bCs/>
        </w:rPr>
      </w:pPr>
      <w:r w:rsidRPr="009B67E5">
        <w:rPr>
          <w:b/>
          <w:bCs/>
        </w:rPr>
        <w:t>Cloning Arrays</w:t>
      </w:r>
    </w:p>
    <w:p w14:paraId="1578A3D2" w14:textId="0D7B14EC" w:rsidR="009B67E5" w:rsidRDefault="009B67E5" w:rsidP="009B67E5">
      <w:pPr>
        <w:pStyle w:val="Code"/>
        <w:ind w:left="1417"/>
      </w:pPr>
      <w:r>
        <w:rPr>
          <w:rStyle w:val="pl-k"/>
        </w:rPr>
        <w:t>const</w:t>
      </w:r>
      <w:r>
        <w:t xml:space="preserve"> [</w:t>
      </w:r>
      <w:r>
        <w:rPr>
          <w:rStyle w:val="pl-k"/>
        </w:rPr>
        <w:t>...</w:t>
      </w:r>
      <w:r>
        <w:rPr>
          <w:rStyle w:val="pl-c1"/>
        </w:rPr>
        <w:t>rainbowClone</w:t>
      </w:r>
      <w:r>
        <w:t xml:space="preserve">] </w:t>
      </w:r>
      <w:r>
        <w:rPr>
          <w:rStyle w:val="pl-k"/>
        </w:rPr>
        <w:t>=</w:t>
      </w:r>
      <w:r>
        <w:t xml:space="preserve"> rainbow;</w:t>
      </w:r>
    </w:p>
    <w:p w14:paraId="45DE4CBE" w14:textId="7C57AC4A" w:rsidR="0093086A" w:rsidRDefault="0093086A" w:rsidP="00B752C2">
      <w:pPr>
        <w:pStyle w:val="Body"/>
        <w:rPr>
          <w:b/>
          <w:bCs/>
        </w:rPr>
      </w:pPr>
      <w:r w:rsidRPr="00B752C2">
        <w:rPr>
          <w:b/>
          <w:bCs/>
        </w:rPr>
        <w:t>Mixed Dec</w:t>
      </w:r>
      <w:r w:rsidR="00B752C2">
        <w:rPr>
          <w:b/>
          <w:bCs/>
        </w:rPr>
        <w:t>ons</w:t>
      </w:r>
      <w:r w:rsidRPr="00B752C2">
        <w:rPr>
          <w:b/>
          <w:bCs/>
        </w:rPr>
        <w:t>tructing</w:t>
      </w:r>
    </w:p>
    <w:p w14:paraId="6E793371" w14:textId="57F625B7" w:rsidR="00B752C2" w:rsidRPr="00B752C2" w:rsidRDefault="00B752C2" w:rsidP="00B752C2">
      <w:pPr>
        <w:pStyle w:val="Code"/>
        <w:ind w:left="1418"/>
      </w:pPr>
      <w:r w:rsidRPr="00B752C2">
        <w:t>const person = {</w:t>
      </w:r>
      <w:r>
        <w:br/>
      </w:r>
      <w:r w:rsidRPr="00B752C2">
        <w:t xml:space="preserve">    name: 'John Doe',</w:t>
      </w:r>
      <w:r>
        <w:br/>
      </w:r>
      <w:r w:rsidRPr="00B752C2">
        <w:t xml:space="preserve">    age: 25,</w:t>
      </w:r>
      <w:r>
        <w:br/>
      </w:r>
      <w:r w:rsidRPr="00B752C2">
        <w:t xml:space="preserve">    location: {</w:t>
      </w:r>
      <w:r>
        <w:br/>
      </w:r>
      <w:r w:rsidRPr="00B752C2">
        <w:t xml:space="preserve">        country: 'Canada',</w:t>
      </w:r>
      <w:r>
        <w:br/>
      </w:r>
      <w:r w:rsidRPr="00B752C2">
        <w:t xml:space="preserve">        city: 'Vancouver',</w:t>
      </w:r>
      <w:r>
        <w:br/>
      </w:r>
      <w:r w:rsidRPr="00B752C2">
        <w:t xml:space="preserve">        coordinates: [49.2827, -123.1207]</w:t>
      </w:r>
      <w:r>
        <w:br/>
      </w:r>
      <w:r w:rsidRPr="00B752C2">
        <w:t xml:space="preserve">    }</w:t>
      </w:r>
      <w:r>
        <w:br/>
      </w:r>
      <w:r w:rsidRPr="00B752C2">
        <w:t>}</w:t>
      </w:r>
    </w:p>
    <w:p w14:paraId="179A939F" w14:textId="59CEFE25" w:rsidR="00B752C2" w:rsidRPr="00B752C2" w:rsidRDefault="00B752C2" w:rsidP="00B752C2">
      <w:pPr>
        <w:pStyle w:val="Code"/>
        <w:ind w:left="1418"/>
      </w:pPr>
      <w:r w:rsidRPr="00B752C2">
        <w:t>// Observe how mix of object and array destructuring is being used here</w:t>
      </w:r>
      <w:r>
        <w:br/>
      </w:r>
      <w:r w:rsidRPr="00B752C2">
        <w:t>// We are assigning 5 variables: name, country, city, lat, lng</w:t>
      </w:r>
    </w:p>
    <w:p w14:paraId="201E06F7" w14:textId="77777777" w:rsidR="00B752C2" w:rsidRPr="00B752C2" w:rsidRDefault="00B752C2" w:rsidP="00B752C2">
      <w:pPr>
        <w:pStyle w:val="Code"/>
        <w:ind w:left="1418"/>
      </w:pPr>
      <w:r w:rsidRPr="00B752C2">
        <w:t>const {name, location: {country, city, coordinates: [lat, lng]}} = person;</w:t>
      </w:r>
    </w:p>
    <w:p w14:paraId="3F05C4F6" w14:textId="53D522A0" w:rsidR="00B752C2" w:rsidRDefault="00B752C2" w:rsidP="00B752C2">
      <w:pPr>
        <w:pStyle w:val="Code"/>
        <w:ind w:left="1418"/>
      </w:pPr>
      <w:r w:rsidRPr="00B752C2">
        <w:t>console.log(`I am ${name} from ${city}, ${country}. Latitude(${lat}), Longitude(${lng})`);</w:t>
      </w:r>
    </w:p>
    <w:p w14:paraId="329E3F93" w14:textId="77777777" w:rsidR="00282287" w:rsidRPr="00B752C2" w:rsidRDefault="00282287" w:rsidP="00B752C2">
      <w:pPr>
        <w:pStyle w:val="Code"/>
        <w:ind w:left="1418"/>
      </w:pPr>
    </w:p>
    <w:p w14:paraId="0FFBEA11" w14:textId="249EEEEA" w:rsidR="00282287" w:rsidRDefault="00282287" w:rsidP="00094F32">
      <w:pPr>
        <w:pStyle w:val="Heading2"/>
      </w:pPr>
      <w:bookmarkStart w:id="51" w:name="_Toc38262371"/>
      <w:r>
        <w:t>Immediately Invoked Function Expression (IIFE)</w:t>
      </w:r>
      <w:bookmarkEnd w:id="51"/>
    </w:p>
    <w:p w14:paraId="352A460C" w14:textId="77777777" w:rsidR="00282287" w:rsidRPr="00282287" w:rsidRDefault="00282287" w:rsidP="00282287">
      <w:pPr>
        <w:pStyle w:val="Body"/>
        <w:rPr>
          <w:lang w:val="en-AU" w:eastAsia="en-AU"/>
        </w:rPr>
      </w:pPr>
      <w:r w:rsidRPr="00282287">
        <w:rPr>
          <w:lang w:val="en-AU" w:eastAsia="en-AU"/>
        </w:rPr>
        <w:t>A common pattern in JavaScript is to execute a function as soon as it is declared:</w:t>
      </w:r>
    </w:p>
    <w:p w14:paraId="31CE1ACB" w14:textId="77777777" w:rsidR="00282287" w:rsidRPr="00282287" w:rsidRDefault="00282287" w:rsidP="00282287">
      <w:pPr>
        <w:pStyle w:val="Body"/>
        <w:rPr>
          <w:lang w:val="en-AU" w:eastAsia="en-AU"/>
        </w:rPr>
      </w:pPr>
      <w:r w:rsidRPr="00F16480">
        <w:rPr>
          <w:rStyle w:val="CodeChar"/>
          <w:b/>
          <w:bCs/>
          <w:color w:val="0000CC"/>
        </w:rPr>
        <w:t>(</w:t>
      </w:r>
      <w:r w:rsidRPr="00282287">
        <w:rPr>
          <w:rStyle w:val="CodeChar"/>
        </w:rPr>
        <w:t>function () {</w:t>
      </w:r>
      <w:r w:rsidRPr="00282287">
        <w:rPr>
          <w:rStyle w:val="CodeChar"/>
        </w:rPr>
        <w:br/>
        <w:t>  console.log("Chirp, chirp!");</w:t>
      </w:r>
      <w:r w:rsidRPr="00282287">
        <w:rPr>
          <w:rStyle w:val="CodeChar"/>
        </w:rPr>
        <w:br/>
        <w:t>}</w:t>
      </w:r>
      <w:r w:rsidRPr="00F16480">
        <w:rPr>
          <w:rStyle w:val="CodeChar"/>
          <w:b/>
          <w:bCs/>
          <w:color w:val="0000CC"/>
        </w:rPr>
        <w:t>)</w:t>
      </w:r>
      <w:r w:rsidRPr="00282287">
        <w:rPr>
          <w:rStyle w:val="CodeChar"/>
          <w:b/>
          <w:bCs/>
          <w:color w:val="0000CC"/>
        </w:rPr>
        <w:t>()</w:t>
      </w:r>
      <w:r w:rsidRPr="00282287">
        <w:rPr>
          <w:rStyle w:val="CodeChar"/>
        </w:rPr>
        <w:t>;</w:t>
      </w:r>
      <w:r w:rsidRPr="00282287">
        <w:rPr>
          <w:lang w:val="en-AU" w:eastAsia="en-AU"/>
        </w:rPr>
        <w:t xml:space="preserve"> // this is an anonymous function expression that executes right away</w:t>
      </w:r>
      <w:r w:rsidRPr="00282287">
        <w:rPr>
          <w:lang w:val="en-AU" w:eastAsia="en-AU"/>
        </w:rPr>
        <w:br/>
        <w:t>// Outputs "Chirp, chirp!" immediately</w:t>
      </w:r>
    </w:p>
    <w:p w14:paraId="4AE6AED1" w14:textId="56575E9F" w:rsidR="00282287" w:rsidRDefault="00282287" w:rsidP="00282287">
      <w:pPr>
        <w:pStyle w:val="Body"/>
        <w:rPr>
          <w:lang w:val="en-AU" w:eastAsia="en-AU"/>
        </w:rPr>
      </w:pPr>
      <w:r w:rsidRPr="00282287">
        <w:rPr>
          <w:lang w:val="en-AU" w:eastAsia="en-AU"/>
        </w:rPr>
        <w:t xml:space="preserve">Note that the function has no name and is not stored in a variable. The two parentheses () at the end of the function expression cause it to be immediately executed or invoked. This pattern is known as an </w:t>
      </w:r>
      <w:r w:rsidRPr="00282287">
        <w:rPr>
          <w:rFonts w:ascii="Courier New" w:hAnsi="Courier New" w:cs="Courier New"/>
          <w:szCs w:val="20"/>
          <w:lang w:val="en-AU" w:eastAsia="en-AU"/>
        </w:rPr>
        <w:t>immediately invoked function expression</w:t>
      </w:r>
      <w:r w:rsidRPr="00282287">
        <w:rPr>
          <w:lang w:val="en-AU" w:eastAsia="en-AU"/>
        </w:rPr>
        <w:t xml:space="preserve"> or </w:t>
      </w:r>
      <w:r w:rsidRPr="00282287">
        <w:rPr>
          <w:rFonts w:ascii="Courier New" w:hAnsi="Courier New" w:cs="Courier New"/>
          <w:szCs w:val="20"/>
          <w:lang w:val="en-AU" w:eastAsia="en-AU"/>
        </w:rPr>
        <w:t>IIFE</w:t>
      </w:r>
      <w:r w:rsidRPr="00282287">
        <w:rPr>
          <w:lang w:val="en-AU" w:eastAsia="en-AU"/>
        </w:rPr>
        <w:t>.</w:t>
      </w:r>
    </w:p>
    <w:p w14:paraId="70D5E834" w14:textId="2A36787A" w:rsidR="003479EC" w:rsidRDefault="003479EC" w:rsidP="003479EC">
      <w:pPr>
        <w:pStyle w:val="Heading3"/>
        <w:rPr>
          <w:lang w:val="en-AU" w:eastAsia="en-AU"/>
        </w:rPr>
      </w:pPr>
      <w:bookmarkStart w:id="52" w:name="_Toc38262372"/>
      <w:r>
        <w:rPr>
          <w:lang w:val="en-AU" w:eastAsia="en-AU"/>
        </w:rPr>
        <w:lastRenderedPageBreak/>
        <w:t>Create a Module Using IIFE</w:t>
      </w:r>
      <w:bookmarkEnd w:id="52"/>
    </w:p>
    <w:p w14:paraId="32FD538E" w14:textId="77777777" w:rsidR="003479EC" w:rsidRPr="003479EC" w:rsidRDefault="003479EC" w:rsidP="003479EC">
      <w:pPr>
        <w:pStyle w:val="Body"/>
        <w:rPr>
          <w:lang w:val="en-AU" w:eastAsia="en-AU"/>
        </w:rPr>
      </w:pPr>
      <w:r w:rsidRPr="003479EC">
        <w:rPr>
          <w:lang w:val="en-AU" w:eastAsia="en-AU"/>
        </w:rPr>
        <w:t xml:space="preserve">An </w:t>
      </w:r>
      <w:r w:rsidRPr="003479EC">
        <w:rPr>
          <w:rFonts w:ascii="Courier New" w:hAnsi="Courier New" w:cs="Courier New"/>
          <w:szCs w:val="20"/>
          <w:lang w:val="en-AU" w:eastAsia="en-AU"/>
        </w:rPr>
        <w:t>immediately invoked function expression</w:t>
      </w:r>
      <w:r w:rsidRPr="003479EC">
        <w:rPr>
          <w:lang w:val="en-AU" w:eastAsia="en-AU"/>
        </w:rPr>
        <w:t xml:space="preserve"> (</w:t>
      </w:r>
      <w:r w:rsidRPr="003479EC">
        <w:rPr>
          <w:rFonts w:ascii="Courier New" w:hAnsi="Courier New" w:cs="Courier New"/>
          <w:szCs w:val="20"/>
          <w:lang w:val="en-AU" w:eastAsia="en-AU"/>
        </w:rPr>
        <w:t>IIFE</w:t>
      </w:r>
      <w:r w:rsidRPr="003479EC">
        <w:rPr>
          <w:lang w:val="en-AU" w:eastAsia="en-AU"/>
        </w:rPr>
        <w:t xml:space="preserve">) is often used to group related functionality into a single object or </w:t>
      </w:r>
      <w:r w:rsidRPr="003479EC">
        <w:rPr>
          <w:rFonts w:ascii="Courier New" w:hAnsi="Courier New" w:cs="Courier New"/>
          <w:szCs w:val="20"/>
          <w:lang w:val="en-AU" w:eastAsia="en-AU"/>
        </w:rPr>
        <w:t>module</w:t>
      </w:r>
      <w:r w:rsidRPr="003479EC">
        <w:rPr>
          <w:lang w:val="en-AU" w:eastAsia="en-AU"/>
        </w:rPr>
        <w:t>. For example, an earlier challenge defined two mixins:</w:t>
      </w:r>
    </w:p>
    <w:p w14:paraId="3B7B2F79" w14:textId="77777777" w:rsidR="003479EC" w:rsidRPr="003479EC" w:rsidRDefault="003479EC" w:rsidP="003479EC">
      <w:pPr>
        <w:pStyle w:val="Code"/>
        <w:ind w:left="2160"/>
        <w:rPr>
          <w:lang w:eastAsia="en-AU"/>
        </w:rPr>
      </w:pPr>
      <w:r w:rsidRPr="003479EC">
        <w:rPr>
          <w:lang w:eastAsia="en-AU"/>
        </w:rPr>
        <w:t>function glideMixin(obj) {</w:t>
      </w:r>
      <w:r w:rsidRPr="003479EC">
        <w:rPr>
          <w:lang w:eastAsia="en-AU"/>
        </w:rPr>
        <w:br/>
        <w:t>  obj.glide = function() {</w:t>
      </w:r>
      <w:r w:rsidRPr="003479EC">
        <w:rPr>
          <w:lang w:eastAsia="en-AU"/>
        </w:rPr>
        <w:br/>
        <w:t>    console.log("Gliding on the water");</w:t>
      </w:r>
      <w:r w:rsidRPr="003479EC">
        <w:rPr>
          <w:lang w:eastAsia="en-AU"/>
        </w:rPr>
        <w:br/>
        <w:t>  };</w:t>
      </w:r>
      <w:r w:rsidRPr="003479EC">
        <w:rPr>
          <w:lang w:eastAsia="en-AU"/>
        </w:rPr>
        <w:br/>
        <w:t>}</w:t>
      </w:r>
      <w:r w:rsidRPr="003479EC">
        <w:rPr>
          <w:lang w:eastAsia="en-AU"/>
        </w:rPr>
        <w:br/>
        <w:t>function flyMixin(obj) {</w:t>
      </w:r>
      <w:r w:rsidRPr="003479EC">
        <w:rPr>
          <w:lang w:eastAsia="en-AU"/>
        </w:rPr>
        <w:br/>
        <w:t>  obj.fly = function() {</w:t>
      </w:r>
      <w:r w:rsidRPr="003479EC">
        <w:rPr>
          <w:lang w:eastAsia="en-AU"/>
        </w:rPr>
        <w:br/>
        <w:t>    console.log("Flying, wooosh!");</w:t>
      </w:r>
      <w:r w:rsidRPr="003479EC">
        <w:rPr>
          <w:lang w:eastAsia="en-AU"/>
        </w:rPr>
        <w:br/>
        <w:t>  };</w:t>
      </w:r>
      <w:r w:rsidRPr="003479EC">
        <w:rPr>
          <w:lang w:eastAsia="en-AU"/>
        </w:rPr>
        <w:br/>
        <w:t>}</w:t>
      </w:r>
    </w:p>
    <w:p w14:paraId="7FD91A55" w14:textId="77777777" w:rsidR="003479EC" w:rsidRPr="003479EC" w:rsidRDefault="003479EC" w:rsidP="003479EC">
      <w:pPr>
        <w:pStyle w:val="Body"/>
        <w:rPr>
          <w:lang w:val="en-AU" w:eastAsia="en-AU"/>
        </w:rPr>
      </w:pPr>
      <w:r w:rsidRPr="003479EC">
        <w:rPr>
          <w:lang w:val="en-AU" w:eastAsia="en-AU"/>
        </w:rPr>
        <w:t xml:space="preserve">We can group these </w:t>
      </w:r>
      <w:r w:rsidRPr="003479EC">
        <w:rPr>
          <w:rFonts w:ascii="Courier New" w:hAnsi="Courier New" w:cs="Courier New"/>
          <w:szCs w:val="20"/>
          <w:lang w:val="en-AU" w:eastAsia="en-AU"/>
        </w:rPr>
        <w:t>mixins</w:t>
      </w:r>
      <w:r w:rsidRPr="003479EC">
        <w:rPr>
          <w:lang w:val="en-AU" w:eastAsia="en-AU"/>
        </w:rPr>
        <w:t xml:space="preserve"> into a module as follows:</w:t>
      </w:r>
    </w:p>
    <w:p w14:paraId="46D425DD" w14:textId="77777777" w:rsidR="003479EC" w:rsidRPr="003479EC" w:rsidRDefault="003479EC" w:rsidP="003479EC">
      <w:pPr>
        <w:pStyle w:val="Code"/>
        <w:ind w:left="2160"/>
        <w:rPr>
          <w:lang w:eastAsia="en-AU"/>
        </w:rPr>
      </w:pPr>
      <w:r w:rsidRPr="003479EC">
        <w:rPr>
          <w:lang w:eastAsia="en-AU"/>
        </w:rPr>
        <w:t>let motionModule = (function () {</w:t>
      </w:r>
      <w:r w:rsidRPr="003479EC">
        <w:rPr>
          <w:lang w:eastAsia="en-AU"/>
        </w:rPr>
        <w:br/>
        <w:t>  return {</w:t>
      </w:r>
      <w:r w:rsidRPr="003479EC">
        <w:rPr>
          <w:lang w:eastAsia="en-AU"/>
        </w:rPr>
        <w:br/>
        <w:t>    glideMixin: function (obj) {</w:t>
      </w:r>
      <w:r w:rsidRPr="003479EC">
        <w:rPr>
          <w:lang w:eastAsia="en-AU"/>
        </w:rPr>
        <w:br/>
        <w:t>      obj.glide = function() {</w:t>
      </w:r>
      <w:r w:rsidRPr="003479EC">
        <w:rPr>
          <w:lang w:eastAsia="en-AU"/>
        </w:rPr>
        <w:br/>
        <w:t>        console.log("Gliding on the water");</w:t>
      </w:r>
      <w:r w:rsidRPr="003479EC">
        <w:rPr>
          <w:lang w:eastAsia="en-AU"/>
        </w:rPr>
        <w:br/>
        <w:t>      };</w:t>
      </w:r>
      <w:r w:rsidRPr="003479EC">
        <w:rPr>
          <w:lang w:eastAsia="en-AU"/>
        </w:rPr>
        <w:br/>
        <w:t>    },</w:t>
      </w:r>
      <w:r w:rsidRPr="003479EC">
        <w:rPr>
          <w:lang w:eastAsia="en-AU"/>
        </w:rPr>
        <w:br/>
        <w:t>    flyMixin: function(obj) {</w:t>
      </w:r>
      <w:r w:rsidRPr="003479EC">
        <w:rPr>
          <w:lang w:eastAsia="en-AU"/>
        </w:rPr>
        <w:br/>
        <w:t>      obj.fly = function() {</w:t>
      </w:r>
      <w:r w:rsidRPr="003479EC">
        <w:rPr>
          <w:lang w:eastAsia="en-AU"/>
        </w:rPr>
        <w:br/>
        <w:t>        console.log("Flying, wooosh!");</w:t>
      </w:r>
      <w:r w:rsidRPr="003479EC">
        <w:rPr>
          <w:lang w:eastAsia="en-AU"/>
        </w:rPr>
        <w:br/>
        <w:t>      };</w:t>
      </w:r>
      <w:r w:rsidRPr="003479EC">
        <w:rPr>
          <w:lang w:eastAsia="en-AU"/>
        </w:rPr>
        <w:br/>
        <w:t>    }</w:t>
      </w:r>
      <w:r w:rsidRPr="003479EC">
        <w:rPr>
          <w:lang w:eastAsia="en-AU"/>
        </w:rPr>
        <w:br/>
        <w:t>  }</w:t>
      </w:r>
      <w:r w:rsidRPr="003479EC">
        <w:rPr>
          <w:lang w:eastAsia="en-AU"/>
        </w:rPr>
        <w:br/>
        <w:t>}) (); // The two parentheses cause the function to be immediately invoked</w:t>
      </w:r>
    </w:p>
    <w:p w14:paraId="53BD7A35" w14:textId="77777777" w:rsidR="003479EC" w:rsidRPr="003479EC" w:rsidRDefault="003479EC" w:rsidP="003479EC">
      <w:pPr>
        <w:pStyle w:val="Body"/>
        <w:rPr>
          <w:lang w:val="en-AU" w:eastAsia="en-AU"/>
        </w:rPr>
      </w:pPr>
      <w:r w:rsidRPr="003479EC">
        <w:rPr>
          <w:lang w:val="en-AU" w:eastAsia="en-AU"/>
        </w:rPr>
        <w:t xml:space="preserve">Note that you have an </w:t>
      </w:r>
      <w:r w:rsidRPr="003479EC">
        <w:rPr>
          <w:rFonts w:ascii="Courier New" w:hAnsi="Courier New" w:cs="Courier New"/>
          <w:szCs w:val="20"/>
          <w:lang w:val="en-AU" w:eastAsia="en-AU"/>
        </w:rPr>
        <w:t>immediately invoked function expression</w:t>
      </w:r>
      <w:r w:rsidRPr="003479EC">
        <w:rPr>
          <w:lang w:val="en-AU" w:eastAsia="en-AU"/>
        </w:rPr>
        <w:t xml:space="preserve"> (</w:t>
      </w:r>
      <w:r w:rsidRPr="003479EC">
        <w:rPr>
          <w:rFonts w:ascii="Courier New" w:hAnsi="Courier New" w:cs="Courier New"/>
          <w:szCs w:val="20"/>
          <w:lang w:val="en-AU" w:eastAsia="en-AU"/>
        </w:rPr>
        <w:t>IIFE</w:t>
      </w:r>
      <w:r w:rsidRPr="003479EC">
        <w:rPr>
          <w:lang w:val="en-AU" w:eastAsia="en-AU"/>
        </w:rPr>
        <w:t xml:space="preserve">) that returns an object </w:t>
      </w:r>
      <w:r w:rsidRPr="003479EC">
        <w:rPr>
          <w:rFonts w:ascii="Courier New" w:hAnsi="Courier New" w:cs="Courier New"/>
          <w:szCs w:val="20"/>
          <w:lang w:val="en-AU" w:eastAsia="en-AU"/>
        </w:rPr>
        <w:t>motionModule</w:t>
      </w:r>
      <w:r w:rsidRPr="003479EC">
        <w:rPr>
          <w:lang w:val="en-AU" w:eastAsia="en-AU"/>
        </w:rPr>
        <w:t xml:space="preserve">. This returned object contains all of the </w:t>
      </w:r>
      <w:r w:rsidRPr="003479EC">
        <w:rPr>
          <w:rFonts w:ascii="Courier New" w:hAnsi="Courier New" w:cs="Courier New"/>
          <w:szCs w:val="20"/>
          <w:lang w:val="en-AU" w:eastAsia="en-AU"/>
        </w:rPr>
        <w:t>mixin</w:t>
      </w:r>
      <w:r w:rsidRPr="003479EC">
        <w:rPr>
          <w:lang w:val="en-AU" w:eastAsia="en-AU"/>
        </w:rPr>
        <w:t xml:space="preserve"> behaviors as properties of the object.</w:t>
      </w:r>
    </w:p>
    <w:p w14:paraId="270624D0" w14:textId="77777777" w:rsidR="003479EC" w:rsidRPr="003479EC" w:rsidRDefault="003479EC" w:rsidP="003479EC">
      <w:pPr>
        <w:pStyle w:val="Body"/>
        <w:rPr>
          <w:lang w:val="en-AU" w:eastAsia="en-AU"/>
        </w:rPr>
      </w:pPr>
      <w:r w:rsidRPr="003479EC">
        <w:rPr>
          <w:lang w:val="en-AU" w:eastAsia="en-AU"/>
        </w:rPr>
        <w:t xml:space="preserve">The advantage of the </w:t>
      </w:r>
      <w:r w:rsidRPr="003479EC">
        <w:rPr>
          <w:rFonts w:ascii="Courier New" w:hAnsi="Courier New" w:cs="Courier New"/>
          <w:szCs w:val="20"/>
          <w:lang w:val="en-AU" w:eastAsia="en-AU"/>
        </w:rPr>
        <w:t>module</w:t>
      </w:r>
      <w:r w:rsidRPr="003479EC">
        <w:rPr>
          <w:lang w:val="en-AU" w:eastAsia="en-AU"/>
        </w:rPr>
        <w:t xml:space="preserve"> pattern is that all of the motion behaviors can be packaged into a single object that can then be used by other parts of your code. Here is an example using it:</w:t>
      </w:r>
    </w:p>
    <w:p w14:paraId="31BF0612" w14:textId="77777777" w:rsidR="003479EC" w:rsidRPr="003479EC" w:rsidRDefault="003479EC" w:rsidP="003479EC">
      <w:pPr>
        <w:pStyle w:val="Code"/>
        <w:ind w:left="2160"/>
        <w:rPr>
          <w:lang w:eastAsia="en-AU"/>
        </w:rPr>
      </w:pPr>
      <w:r w:rsidRPr="003479EC">
        <w:rPr>
          <w:lang w:eastAsia="en-AU"/>
        </w:rPr>
        <w:t>motionModule.glideMixin(duck);</w:t>
      </w:r>
      <w:r w:rsidRPr="003479EC">
        <w:rPr>
          <w:lang w:eastAsia="en-AU"/>
        </w:rPr>
        <w:br/>
        <w:t>duck.glide();</w:t>
      </w:r>
    </w:p>
    <w:p w14:paraId="06B8B930" w14:textId="77777777" w:rsidR="003479EC" w:rsidRPr="003479EC" w:rsidRDefault="003479EC" w:rsidP="003479EC">
      <w:pPr>
        <w:pStyle w:val="Body"/>
        <w:rPr>
          <w:lang w:val="en-AU" w:eastAsia="en-AU"/>
        </w:rPr>
      </w:pPr>
    </w:p>
    <w:p w14:paraId="00404A5F" w14:textId="77777777" w:rsidR="00282287" w:rsidRPr="00282287" w:rsidRDefault="00282287" w:rsidP="00282287">
      <w:pPr>
        <w:pStyle w:val="Body"/>
        <w:rPr>
          <w:lang w:val="en-AU"/>
        </w:rPr>
      </w:pPr>
    </w:p>
    <w:p w14:paraId="00F410A1" w14:textId="11CDE55B" w:rsidR="00A825D8" w:rsidRDefault="00A825D8" w:rsidP="00094F32">
      <w:pPr>
        <w:pStyle w:val="Heading2"/>
      </w:pPr>
      <w:bookmarkStart w:id="53" w:name="_Toc38262373"/>
      <w:r>
        <w:t>Pure Functions</w:t>
      </w:r>
      <w:bookmarkEnd w:id="53"/>
    </w:p>
    <w:p w14:paraId="22E49207" w14:textId="796FF695" w:rsidR="00A825D8" w:rsidRPr="00A825D8" w:rsidRDefault="005650F0" w:rsidP="00A825D8">
      <w:pPr>
        <w:pStyle w:val="Body"/>
      </w:pPr>
      <w:r>
        <w:rPr>
          <w:rStyle w:val="markup--quote"/>
        </w:rPr>
        <w:t xml:space="preserve">A pure function in JavaScript is one that </w:t>
      </w:r>
      <w:r>
        <w:rPr>
          <w:rStyle w:val="Strong"/>
        </w:rPr>
        <w:t xml:space="preserve">given the same input, will always return the same output </w:t>
      </w:r>
      <w:r w:rsidRPr="005650F0">
        <w:rPr>
          <w:rStyle w:val="Strong"/>
          <w:highlight w:val="yellow"/>
        </w:rPr>
        <w:t>without</w:t>
      </w:r>
      <w:r>
        <w:rPr>
          <w:rStyle w:val="Strong"/>
        </w:rPr>
        <w:t xml:space="preserve"> side effects. </w:t>
      </w:r>
      <w:r>
        <w:rPr>
          <w:rStyle w:val="markup--quote"/>
        </w:rPr>
        <w:t>Put simply, pure functions only depend on their input arguments.</w:t>
      </w:r>
    </w:p>
    <w:p w14:paraId="48F06B5C" w14:textId="1ABA87AF" w:rsidR="00094F32" w:rsidRDefault="00094F32" w:rsidP="00094F32">
      <w:pPr>
        <w:pStyle w:val="Heading2"/>
      </w:pPr>
      <w:bookmarkStart w:id="54" w:name="_Toc38262374"/>
      <w:r>
        <w:t>Common Functions</w:t>
      </w:r>
      <w:bookmarkEnd w:id="54"/>
    </w:p>
    <w:p w14:paraId="7D67BE1C" w14:textId="11CC4A57" w:rsidR="00094F32" w:rsidRDefault="00094F32" w:rsidP="00094F32">
      <w:pPr>
        <w:pStyle w:val="Body"/>
        <w:numPr>
          <w:ilvl w:val="0"/>
          <w:numId w:val="35"/>
        </w:numPr>
      </w:pPr>
      <w:r>
        <w:t>typeof</w:t>
      </w:r>
    </w:p>
    <w:p w14:paraId="36195C21" w14:textId="122E8AF5" w:rsidR="00094F32" w:rsidRDefault="00661B0D" w:rsidP="00094F32">
      <w:pPr>
        <w:pStyle w:val="Body"/>
        <w:numPr>
          <w:ilvl w:val="0"/>
          <w:numId w:val="35"/>
        </w:numPr>
      </w:pPr>
      <w:r>
        <w:t xml:space="preserve">Math.random() – return </w:t>
      </w:r>
      <w:r w:rsidR="00DE3818">
        <w:t>0&lt;=rand&lt;1;</w:t>
      </w:r>
    </w:p>
    <w:p w14:paraId="1E95A49C" w14:textId="7161B8BD" w:rsidR="00DE3818" w:rsidRDefault="00DE3818" w:rsidP="00094F32">
      <w:pPr>
        <w:pStyle w:val="Body"/>
        <w:numPr>
          <w:ilvl w:val="0"/>
          <w:numId w:val="35"/>
        </w:numPr>
      </w:pPr>
      <w:r>
        <w:lastRenderedPageBreak/>
        <w:t>Math.floor() – round the number down to its nearest whole number</w:t>
      </w:r>
    </w:p>
    <w:p w14:paraId="4CF9126F" w14:textId="199C8741" w:rsidR="0036631F" w:rsidRDefault="0036631F" w:rsidP="00094F32">
      <w:pPr>
        <w:pStyle w:val="Body"/>
        <w:numPr>
          <w:ilvl w:val="0"/>
          <w:numId w:val="35"/>
        </w:numPr>
      </w:pPr>
      <w:r>
        <w:t>parseInt(&lt;string&gt;,&lt;radix&gt;) – convert the string to an int, or return NaN. Radix is the base 2-36.</w:t>
      </w:r>
    </w:p>
    <w:p w14:paraId="2F7C62C4" w14:textId="72CC47BB" w:rsidR="00965845" w:rsidRDefault="00965845" w:rsidP="00965845">
      <w:pPr>
        <w:pStyle w:val="Body"/>
        <w:numPr>
          <w:ilvl w:val="0"/>
          <w:numId w:val="35"/>
        </w:numPr>
      </w:pPr>
      <w:r w:rsidRPr="00521C53">
        <w:t>console.log(</w:t>
      </w:r>
      <w:r>
        <w:t>&lt;text&gt;</w:t>
      </w:r>
      <w:r w:rsidRPr="00521C53">
        <w:t>);</w:t>
      </w:r>
      <w:r>
        <w:t xml:space="preserve">  </w:t>
      </w:r>
      <w:r>
        <w:tab/>
        <w:t>-  print debug information</w:t>
      </w:r>
    </w:p>
    <w:p w14:paraId="21E8D868" w14:textId="7632BE0B" w:rsidR="00B15D17" w:rsidRDefault="00B15D17" w:rsidP="00965845">
      <w:pPr>
        <w:pStyle w:val="Body"/>
        <w:numPr>
          <w:ilvl w:val="0"/>
          <w:numId w:val="35"/>
        </w:numPr>
      </w:pPr>
      <w:r>
        <w:t>console.clear() – clear the console.</w:t>
      </w:r>
    </w:p>
    <w:p w14:paraId="51E5BBAA" w14:textId="77777777" w:rsidR="00965845" w:rsidRDefault="00965845" w:rsidP="00965845">
      <w:pPr>
        <w:pStyle w:val="Body"/>
        <w:numPr>
          <w:ilvl w:val="0"/>
          <w:numId w:val="35"/>
        </w:numPr>
      </w:pPr>
      <w:r>
        <w:t>&lt;string&gt;.replace(&lt;old_string&gt;,&lt;new_string&gt;)</w:t>
      </w:r>
      <w:r>
        <w:tab/>
      </w:r>
      <w:r>
        <w:tab/>
        <w:t>find and replace string.</w:t>
      </w:r>
    </w:p>
    <w:p w14:paraId="24FD9651" w14:textId="77777777" w:rsidR="00965845" w:rsidRPr="00094F32" w:rsidRDefault="00965845" w:rsidP="00094F32">
      <w:pPr>
        <w:pStyle w:val="Body"/>
        <w:numPr>
          <w:ilvl w:val="0"/>
          <w:numId w:val="35"/>
        </w:numPr>
      </w:pPr>
    </w:p>
    <w:p w14:paraId="0EB0A5C5" w14:textId="56BA4010" w:rsidR="005D5F68" w:rsidRDefault="005D5F68" w:rsidP="00FD001C">
      <w:pPr>
        <w:pStyle w:val="Heading2"/>
      </w:pPr>
      <w:bookmarkStart w:id="55" w:name="_Toc38262375"/>
      <w:r>
        <w:t>Anonymous Functions</w:t>
      </w:r>
      <w:bookmarkEnd w:id="55"/>
      <w:r>
        <w:t xml:space="preserve"> </w:t>
      </w:r>
    </w:p>
    <w:p w14:paraId="4238777C" w14:textId="45394AFB" w:rsidR="00C81285" w:rsidRDefault="00C81285" w:rsidP="00C81285">
      <w:pPr>
        <w:pStyle w:val="Heading3"/>
      </w:pPr>
      <w:bookmarkStart w:id="56" w:name="_Toc38262376"/>
      <w:r>
        <w:t>ES5 and Below</w:t>
      </w:r>
      <w:bookmarkEnd w:id="56"/>
    </w:p>
    <w:p w14:paraId="41FE6490" w14:textId="4FFAC4F2" w:rsidR="00C81285" w:rsidRDefault="00C81285" w:rsidP="00C81285">
      <w:pPr>
        <w:pStyle w:val="Body"/>
      </w:pPr>
      <w:r>
        <w:t>const myFunc = function() {</w:t>
      </w:r>
      <w:r>
        <w:br/>
        <w:t>  const myVar = "value";</w:t>
      </w:r>
      <w:r>
        <w:br/>
        <w:t>  return myVar;</w:t>
      </w:r>
      <w:r>
        <w:br/>
        <w:t>}</w:t>
      </w:r>
    </w:p>
    <w:p w14:paraId="62625E44" w14:textId="050A32E4" w:rsidR="00C81285" w:rsidRDefault="00C81285" w:rsidP="00C81285">
      <w:pPr>
        <w:pStyle w:val="Heading3"/>
      </w:pPr>
      <w:bookmarkStart w:id="57" w:name="_Toc38262377"/>
      <w:r>
        <w:t>ES6</w:t>
      </w:r>
      <w:bookmarkEnd w:id="57"/>
    </w:p>
    <w:p w14:paraId="734F060E" w14:textId="5B0B06BF" w:rsidR="00C81285" w:rsidRPr="00C81285" w:rsidRDefault="00C81285" w:rsidP="00C81285">
      <w:pPr>
        <w:pStyle w:val="Code"/>
        <w:ind w:left="1440"/>
      </w:pPr>
      <w:r>
        <w:t>const myFunc = (</w:t>
      </w:r>
      <w:r w:rsidR="00DD7A8C">
        <w:t>args</w:t>
      </w:r>
      <w:r>
        <w:t>) =&gt; {</w:t>
      </w:r>
      <w:r>
        <w:br/>
        <w:t>  const myVar = "value";</w:t>
      </w:r>
      <w:r>
        <w:br/>
        <w:t>  return myVar;</w:t>
      </w:r>
      <w:r>
        <w:br/>
        <w:t>}</w:t>
      </w:r>
    </w:p>
    <w:p w14:paraId="4800056A" w14:textId="77777777" w:rsidR="00C81285" w:rsidRPr="00C81285" w:rsidRDefault="00C81285" w:rsidP="00C81285">
      <w:pPr>
        <w:pStyle w:val="Body"/>
        <w:rPr>
          <w:lang w:val="en-AU" w:eastAsia="en-AU"/>
        </w:rPr>
      </w:pPr>
      <w:r w:rsidRPr="00C81285">
        <w:rPr>
          <w:lang w:val="en-AU" w:eastAsia="en-AU"/>
        </w:rPr>
        <w:t xml:space="preserve">When there is no function body, and only a return value, arrow function syntax allows you to omit the keyword </w:t>
      </w:r>
      <w:r w:rsidRPr="00C81285">
        <w:rPr>
          <w:rFonts w:ascii="Courier New" w:hAnsi="Courier New" w:cs="Courier New"/>
          <w:szCs w:val="20"/>
          <w:lang w:val="en-AU" w:eastAsia="en-AU"/>
        </w:rPr>
        <w:t>return</w:t>
      </w:r>
      <w:r w:rsidRPr="00C81285">
        <w:rPr>
          <w:lang w:val="en-AU" w:eastAsia="en-AU"/>
        </w:rPr>
        <w:t xml:space="preserve"> as well as the brackets surrounding the code. This helps simplify smaller functions into one-line statements:</w:t>
      </w:r>
    </w:p>
    <w:p w14:paraId="43DC8E8C" w14:textId="0AA481F3" w:rsidR="00C81285" w:rsidRPr="00C81285" w:rsidRDefault="00C81285" w:rsidP="00C81285">
      <w:pPr>
        <w:pStyle w:val="Code"/>
        <w:ind w:left="1417"/>
        <w:rPr>
          <w:lang w:eastAsia="en-AU"/>
        </w:rPr>
      </w:pPr>
      <w:r w:rsidRPr="00C81285">
        <w:rPr>
          <w:lang w:eastAsia="en-AU"/>
        </w:rPr>
        <w:t>const myFunc = (</w:t>
      </w:r>
      <w:r w:rsidR="00DD7A8C">
        <w:rPr>
          <w:lang w:eastAsia="en-AU"/>
        </w:rPr>
        <w:t>args</w:t>
      </w:r>
      <w:r w:rsidRPr="00C81285">
        <w:rPr>
          <w:lang w:eastAsia="en-AU"/>
        </w:rPr>
        <w:t>) =&gt; "value"</w:t>
      </w:r>
    </w:p>
    <w:p w14:paraId="049DC613" w14:textId="090684E6" w:rsidR="005D5F68" w:rsidRDefault="00DD7A8C" w:rsidP="005D5F68">
      <w:pPr>
        <w:pStyle w:val="Body"/>
        <w:rPr>
          <w:lang w:val="en-AU"/>
        </w:rPr>
      </w:pPr>
      <w:r>
        <w:rPr>
          <w:lang w:val="en-AU"/>
        </w:rPr>
        <w:t>if we pass only one argument, we can remove the parentheses:</w:t>
      </w:r>
    </w:p>
    <w:p w14:paraId="5A2511C4" w14:textId="5F3ABDB4" w:rsidR="00DD7A8C" w:rsidRDefault="00DD7A8C" w:rsidP="00DD7A8C">
      <w:pPr>
        <w:pStyle w:val="Code"/>
        <w:ind w:left="1417"/>
        <w:rPr>
          <w:lang w:eastAsia="en-AU"/>
        </w:rPr>
      </w:pPr>
      <w:r w:rsidRPr="00C81285">
        <w:rPr>
          <w:lang w:eastAsia="en-AU"/>
        </w:rPr>
        <w:t xml:space="preserve">const myFunc = </w:t>
      </w:r>
      <w:r>
        <w:rPr>
          <w:lang w:eastAsia="en-AU"/>
        </w:rPr>
        <w:t>arg1</w:t>
      </w:r>
      <w:r w:rsidRPr="00C81285">
        <w:rPr>
          <w:lang w:eastAsia="en-AU"/>
        </w:rPr>
        <w:t xml:space="preserve"> =&gt; "value"</w:t>
      </w:r>
    </w:p>
    <w:p w14:paraId="390F9085" w14:textId="7E4A7079" w:rsidR="00740D4C" w:rsidRDefault="00D52CBD" w:rsidP="00D52CBD">
      <w:pPr>
        <w:pStyle w:val="Heading2"/>
      </w:pPr>
      <w:bookmarkStart w:id="58" w:name="_Toc38262378"/>
      <w:r>
        <w:t>Curried Functions</w:t>
      </w:r>
      <w:bookmarkEnd w:id="58"/>
    </w:p>
    <w:p w14:paraId="33A5D673" w14:textId="77777777" w:rsidR="00D52CBD" w:rsidRPr="00D52CBD" w:rsidRDefault="00D52CBD" w:rsidP="00D52CBD">
      <w:pPr>
        <w:pStyle w:val="Body"/>
        <w:rPr>
          <w:lang w:val="en-AU" w:eastAsia="en-AU"/>
        </w:rPr>
      </w:pPr>
      <w:r w:rsidRPr="00D52CBD">
        <w:rPr>
          <w:lang w:val="en-AU" w:eastAsia="en-AU"/>
        </w:rPr>
        <w:t xml:space="preserve">The </w:t>
      </w:r>
      <w:r w:rsidRPr="00D52CBD">
        <w:rPr>
          <w:rFonts w:ascii="Courier New" w:hAnsi="Courier New" w:cs="Courier New"/>
          <w:szCs w:val="20"/>
          <w:lang w:val="en-AU" w:eastAsia="en-AU"/>
        </w:rPr>
        <w:t>arity</w:t>
      </w:r>
      <w:r w:rsidRPr="00D52CBD">
        <w:rPr>
          <w:lang w:val="en-AU" w:eastAsia="en-AU"/>
        </w:rPr>
        <w:t xml:space="preserve"> of a function is the number of arguments it requires. </w:t>
      </w:r>
      <w:r w:rsidRPr="00D52CBD">
        <w:rPr>
          <w:rFonts w:ascii="Courier New" w:hAnsi="Courier New" w:cs="Courier New"/>
          <w:szCs w:val="20"/>
          <w:lang w:val="en-AU" w:eastAsia="en-AU"/>
        </w:rPr>
        <w:t>Currying</w:t>
      </w:r>
      <w:r w:rsidRPr="00D52CBD">
        <w:rPr>
          <w:lang w:val="en-AU" w:eastAsia="en-AU"/>
        </w:rPr>
        <w:t xml:space="preserve"> a function means to convert a function of N </w:t>
      </w:r>
      <w:r w:rsidRPr="00D52CBD">
        <w:rPr>
          <w:rFonts w:ascii="Courier New" w:hAnsi="Courier New" w:cs="Courier New"/>
          <w:szCs w:val="20"/>
          <w:lang w:val="en-AU" w:eastAsia="en-AU"/>
        </w:rPr>
        <w:t>arity</w:t>
      </w:r>
      <w:r w:rsidRPr="00D52CBD">
        <w:rPr>
          <w:lang w:val="en-AU" w:eastAsia="en-AU"/>
        </w:rPr>
        <w:t xml:space="preserve"> into N functions of </w:t>
      </w:r>
      <w:r w:rsidRPr="00D52CBD">
        <w:rPr>
          <w:rFonts w:ascii="Courier New" w:hAnsi="Courier New" w:cs="Courier New"/>
          <w:szCs w:val="20"/>
          <w:lang w:val="en-AU" w:eastAsia="en-AU"/>
        </w:rPr>
        <w:t>arity</w:t>
      </w:r>
      <w:r w:rsidRPr="00D52CBD">
        <w:rPr>
          <w:lang w:val="en-AU" w:eastAsia="en-AU"/>
        </w:rPr>
        <w:t xml:space="preserve"> 1.</w:t>
      </w:r>
    </w:p>
    <w:p w14:paraId="7C20D0D7" w14:textId="77777777" w:rsidR="00D52CBD" w:rsidRPr="00D52CBD" w:rsidRDefault="00D52CBD" w:rsidP="00D52CBD">
      <w:pPr>
        <w:pStyle w:val="Body"/>
        <w:rPr>
          <w:lang w:val="en-AU" w:eastAsia="en-AU"/>
        </w:rPr>
      </w:pPr>
      <w:r w:rsidRPr="00D52CBD">
        <w:rPr>
          <w:lang w:val="en-AU" w:eastAsia="en-AU"/>
        </w:rPr>
        <w:t>In other words, it restructures a function so it takes one argument, then returns another function that takes the next argument, and so on.</w:t>
      </w:r>
    </w:p>
    <w:p w14:paraId="11F8CADC" w14:textId="77777777" w:rsidR="00D52CBD" w:rsidRPr="00D52CBD" w:rsidRDefault="00D52CBD" w:rsidP="00D52CBD">
      <w:pPr>
        <w:pStyle w:val="Body"/>
        <w:rPr>
          <w:lang w:val="en-AU" w:eastAsia="en-AU"/>
        </w:rPr>
      </w:pPr>
      <w:r w:rsidRPr="00D52CBD">
        <w:rPr>
          <w:lang w:val="en-AU" w:eastAsia="en-AU"/>
        </w:rPr>
        <w:t>Here's an example:</w:t>
      </w:r>
    </w:p>
    <w:p w14:paraId="108B0C0D" w14:textId="77777777" w:rsidR="00D52CBD" w:rsidRPr="00D52CBD" w:rsidRDefault="00D52CBD" w:rsidP="00D52CBD">
      <w:pPr>
        <w:pStyle w:val="Body"/>
        <w:rPr>
          <w:lang w:val="en-AU" w:eastAsia="en-AU"/>
        </w:rPr>
      </w:pPr>
      <w:r w:rsidRPr="00D52CBD">
        <w:rPr>
          <w:lang w:val="en-AU" w:eastAsia="en-AU"/>
        </w:rPr>
        <w:t>//Un-curried function</w:t>
      </w:r>
      <w:r w:rsidRPr="00D52CBD">
        <w:rPr>
          <w:lang w:val="en-AU" w:eastAsia="en-AU"/>
        </w:rPr>
        <w:br/>
        <w:t>function unCurried(x, y) {</w:t>
      </w:r>
      <w:r w:rsidRPr="00D52CBD">
        <w:rPr>
          <w:lang w:val="en-AU" w:eastAsia="en-AU"/>
        </w:rPr>
        <w:br/>
        <w:t>  return x + y;</w:t>
      </w:r>
      <w:r w:rsidRPr="00D52CBD">
        <w:rPr>
          <w:lang w:val="en-AU" w:eastAsia="en-AU"/>
        </w:rPr>
        <w:br/>
        <w:t>}</w:t>
      </w:r>
      <w:r w:rsidRPr="00D52CBD">
        <w:rPr>
          <w:lang w:val="en-AU" w:eastAsia="en-AU"/>
        </w:rPr>
        <w:br/>
      </w:r>
      <w:r w:rsidRPr="00D52CBD">
        <w:rPr>
          <w:lang w:val="en-AU" w:eastAsia="en-AU"/>
        </w:rPr>
        <w:br/>
        <w:t>//Curried function</w:t>
      </w:r>
      <w:r w:rsidRPr="00D52CBD">
        <w:rPr>
          <w:lang w:val="en-AU" w:eastAsia="en-AU"/>
        </w:rPr>
        <w:br/>
        <w:t>function curried(x) {</w:t>
      </w:r>
      <w:r w:rsidRPr="00D52CBD">
        <w:rPr>
          <w:lang w:val="en-AU" w:eastAsia="en-AU"/>
        </w:rPr>
        <w:br/>
        <w:t>  return function(y) {</w:t>
      </w:r>
      <w:r w:rsidRPr="00D52CBD">
        <w:rPr>
          <w:lang w:val="en-AU" w:eastAsia="en-AU"/>
        </w:rPr>
        <w:br/>
      </w:r>
      <w:r w:rsidRPr="00D52CBD">
        <w:rPr>
          <w:lang w:val="en-AU" w:eastAsia="en-AU"/>
        </w:rPr>
        <w:lastRenderedPageBreak/>
        <w:t>    return x + y;</w:t>
      </w:r>
      <w:r w:rsidRPr="00D52CBD">
        <w:rPr>
          <w:lang w:val="en-AU" w:eastAsia="en-AU"/>
        </w:rPr>
        <w:br/>
        <w:t>  }</w:t>
      </w:r>
      <w:r w:rsidRPr="00D52CBD">
        <w:rPr>
          <w:lang w:val="en-AU" w:eastAsia="en-AU"/>
        </w:rPr>
        <w:br/>
        <w:t>}</w:t>
      </w:r>
      <w:r w:rsidRPr="00D52CBD">
        <w:rPr>
          <w:lang w:val="en-AU" w:eastAsia="en-AU"/>
        </w:rPr>
        <w:br/>
        <w:t>curried(1)(2) // Returns 3</w:t>
      </w:r>
    </w:p>
    <w:p w14:paraId="415A160E" w14:textId="77777777" w:rsidR="00D52CBD" w:rsidRPr="00D52CBD" w:rsidRDefault="00D52CBD" w:rsidP="00D52CBD">
      <w:pPr>
        <w:pStyle w:val="Body"/>
        <w:rPr>
          <w:lang w:val="en-AU" w:eastAsia="en-AU"/>
        </w:rPr>
      </w:pPr>
      <w:r w:rsidRPr="00D52CBD">
        <w:rPr>
          <w:lang w:val="en-AU" w:eastAsia="en-AU"/>
        </w:rPr>
        <w:t xml:space="preserve">This is useful in your program if you can't supply all the arguments to a function at one time. You can save each function call into a variable, which will hold the returned function reference that takes the next argument when it's available. Here's an example using the </w:t>
      </w:r>
      <w:r w:rsidRPr="00D52CBD">
        <w:rPr>
          <w:rFonts w:ascii="Courier New" w:hAnsi="Courier New" w:cs="Courier New"/>
          <w:szCs w:val="20"/>
          <w:lang w:val="en-AU" w:eastAsia="en-AU"/>
        </w:rPr>
        <w:t>curried</w:t>
      </w:r>
      <w:r w:rsidRPr="00D52CBD">
        <w:rPr>
          <w:lang w:val="en-AU" w:eastAsia="en-AU"/>
        </w:rPr>
        <w:t xml:space="preserve"> function in the example above:</w:t>
      </w:r>
    </w:p>
    <w:p w14:paraId="380CEDEE" w14:textId="77777777" w:rsidR="00D52CBD" w:rsidRPr="00D52CBD" w:rsidRDefault="00D52CBD" w:rsidP="00D52CBD">
      <w:pPr>
        <w:pStyle w:val="Body"/>
        <w:rPr>
          <w:lang w:val="en-AU" w:eastAsia="en-AU"/>
        </w:rPr>
      </w:pPr>
      <w:r w:rsidRPr="00D52CBD">
        <w:rPr>
          <w:lang w:val="en-AU" w:eastAsia="en-AU"/>
        </w:rPr>
        <w:t>// Call a curried function in parts:</w:t>
      </w:r>
      <w:r w:rsidRPr="00D52CBD">
        <w:rPr>
          <w:lang w:val="en-AU" w:eastAsia="en-AU"/>
        </w:rPr>
        <w:br/>
        <w:t>var funcForY = curried(1);</w:t>
      </w:r>
      <w:r w:rsidRPr="00D52CBD">
        <w:rPr>
          <w:lang w:val="en-AU" w:eastAsia="en-AU"/>
        </w:rPr>
        <w:br/>
        <w:t>console.log(funcForY(2)); // Prints 3</w:t>
      </w:r>
    </w:p>
    <w:p w14:paraId="08C9D7C8" w14:textId="327226DB" w:rsidR="00D52CBD" w:rsidRDefault="00D52CBD" w:rsidP="00D52CBD">
      <w:pPr>
        <w:pStyle w:val="Heading2"/>
        <w:rPr>
          <w:lang w:val="en-AU"/>
        </w:rPr>
      </w:pPr>
      <w:bookmarkStart w:id="59" w:name="_Toc38262379"/>
      <w:r>
        <w:rPr>
          <w:lang w:val="en-AU"/>
        </w:rPr>
        <w:t>Partial Application</w:t>
      </w:r>
      <w:bookmarkEnd w:id="59"/>
    </w:p>
    <w:p w14:paraId="3AA32AB0" w14:textId="77777777" w:rsidR="00D52CBD" w:rsidRPr="00D52CBD" w:rsidRDefault="00D52CBD" w:rsidP="00D52CBD">
      <w:pPr>
        <w:pStyle w:val="Body"/>
        <w:rPr>
          <w:lang w:val="en-AU" w:eastAsia="en-AU"/>
        </w:rPr>
      </w:pPr>
      <w:r w:rsidRPr="00D52CBD">
        <w:rPr>
          <w:rFonts w:ascii="Courier New" w:hAnsi="Courier New" w:cs="Courier New"/>
          <w:szCs w:val="20"/>
          <w:lang w:val="en-AU" w:eastAsia="en-AU"/>
        </w:rPr>
        <w:t>partial application</w:t>
      </w:r>
      <w:r w:rsidRPr="00D52CBD">
        <w:rPr>
          <w:lang w:val="en-AU" w:eastAsia="en-AU"/>
        </w:rPr>
        <w:t xml:space="preserve"> can be described as applying a few arguments to a function at a time and returning another function that is applied to more arguments.</w:t>
      </w:r>
    </w:p>
    <w:p w14:paraId="20A97F86" w14:textId="77777777" w:rsidR="00D52CBD" w:rsidRPr="00D52CBD" w:rsidRDefault="00D52CBD" w:rsidP="00D52CBD">
      <w:pPr>
        <w:pStyle w:val="Body"/>
        <w:rPr>
          <w:lang w:val="en-AU" w:eastAsia="en-AU"/>
        </w:rPr>
      </w:pPr>
      <w:r w:rsidRPr="00D52CBD">
        <w:rPr>
          <w:lang w:val="en-AU" w:eastAsia="en-AU"/>
        </w:rPr>
        <w:t>Here's an example:</w:t>
      </w:r>
    </w:p>
    <w:p w14:paraId="218E0C80" w14:textId="77777777" w:rsidR="00D52CBD" w:rsidRPr="00D52CBD" w:rsidRDefault="00D52CBD" w:rsidP="00D52CBD">
      <w:pPr>
        <w:pStyle w:val="Body"/>
        <w:rPr>
          <w:lang w:val="en-AU" w:eastAsia="en-AU"/>
        </w:rPr>
      </w:pPr>
      <w:r w:rsidRPr="00D52CBD">
        <w:rPr>
          <w:lang w:val="en-AU" w:eastAsia="en-AU"/>
        </w:rPr>
        <w:t>//Impartial function</w:t>
      </w:r>
      <w:r w:rsidRPr="00D52CBD">
        <w:rPr>
          <w:lang w:val="en-AU" w:eastAsia="en-AU"/>
        </w:rPr>
        <w:br/>
        <w:t>function impartial(x, y, z) {</w:t>
      </w:r>
      <w:r w:rsidRPr="00D52CBD">
        <w:rPr>
          <w:lang w:val="en-AU" w:eastAsia="en-AU"/>
        </w:rPr>
        <w:br/>
        <w:t>  return x + y + z;</w:t>
      </w:r>
      <w:r w:rsidRPr="00D52CBD">
        <w:rPr>
          <w:lang w:val="en-AU" w:eastAsia="en-AU"/>
        </w:rPr>
        <w:br/>
        <w:t>}</w:t>
      </w:r>
      <w:r w:rsidRPr="00D52CBD">
        <w:rPr>
          <w:lang w:val="en-AU" w:eastAsia="en-AU"/>
        </w:rPr>
        <w:br/>
        <w:t>var partialFn = impartial.bind(this, 1, 2);</w:t>
      </w:r>
      <w:r w:rsidRPr="00D52CBD">
        <w:rPr>
          <w:lang w:val="en-AU" w:eastAsia="en-AU"/>
        </w:rPr>
        <w:br/>
        <w:t>partialFn(10); // Returns 13</w:t>
      </w:r>
    </w:p>
    <w:p w14:paraId="6049623E" w14:textId="77777777" w:rsidR="00D52CBD" w:rsidRPr="00D52CBD" w:rsidRDefault="00D52CBD" w:rsidP="00D52CBD">
      <w:pPr>
        <w:pStyle w:val="Body"/>
        <w:rPr>
          <w:lang w:val="en-AU"/>
        </w:rPr>
      </w:pPr>
    </w:p>
    <w:p w14:paraId="3D682D1F" w14:textId="4467AB3B" w:rsidR="00E863C9" w:rsidRDefault="00E863C9" w:rsidP="007B13DC">
      <w:pPr>
        <w:pStyle w:val="Heading1"/>
      </w:pPr>
      <w:bookmarkStart w:id="60" w:name="_Toc38262380"/>
      <w:r>
        <w:lastRenderedPageBreak/>
        <w:t>Regular Expression</w:t>
      </w:r>
      <w:bookmarkEnd w:id="60"/>
    </w:p>
    <w:p w14:paraId="5820DF2F" w14:textId="7371988A" w:rsidR="00D923CE" w:rsidRPr="00D923CE" w:rsidRDefault="00D923CE" w:rsidP="00D923CE">
      <w:pPr>
        <w:pStyle w:val="Body"/>
      </w:pPr>
      <w:r>
        <w:t xml:space="preserve">By default, the regex of JS is </w:t>
      </w:r>
      <w:r w:rsidR="00FA7EB0">
        <w:t>greedy</w:t>
      </w:r>
      <w:r w:rsidR="003E4B34">
        <w:t xml:space="preserve"> e.g. find the longest possible match</w:t>
      </w:r>
      <w:r w:rsidR="00FA7EB0">
        <w:t>.</w:t>
      </w:r>
    </w:p>
    <w:p w14:paraId="1C88D83F" w14:textId="4B1E5340" w:rsidR="006E4304" w:rsidRDefault="006E4304" w:rsidP="006E4304">
      <w:pPr>
        <w:pStyle w:val="Heading3"/>
      </w:pPr>
      <w:bookmarkStart w:id="61" w:name="_Toc38262381"/>
      <w:r>
        <w:t>Test method</w:t>
      </w:r>
      <w:r w:rsidR="00EE012E">
        <w:t xml:space="preserve"> – on regex</w:t>
      </w:r>
      <w:bookmarkEnd w:id="61"/>
    </w:p>
    <w:p w14:paraId="18269B77" w14:textId="0B149EAB" w:rsidR="006E4304" w:rsidRDefault="006E4304" w:rsidP="006E4304">
      <w:pPr>
        <w:pStyle w:val="Code"/>
        <w:ind w:left="1418"/>
      </w:pPr>
      <w:r>
        <w:t>let testStr = "freeCodeCamp";</w:t>
      </w:r>
      <w:r>
        <w:br/>
        <w:t>let testRegex = /Code/;</w:t>
      </w:r>
      <w:r>
        <w:br/>
        <w:t>testRegex.test(testStr);</w:t>
      </w:r>
      <w:r>
        <w:br/>
        <w:t>// Returns true</w:t>
      </w:r>
    </w:p>
    <w:p w14:paraId="7692A417" w14:textId="17A2A4B8" w:rsidR="00EE012E" w:rsidRDefault="00EE012E" w:rsidP="00EE012E">
      <w:pPr>
        <w:pStyle w:val="Heading3"/>
      </w:pPr>
      <w:bookmarkStart w:id="62" w:name="_Toc38262382"/>
      <w:r>
        <w:t>Match method – on string</w:t>
      </w:r>
      <w:bookmarkEnd w:id="62"/>
    </w:p>
    <w:p w14:paraId="5595E987" w14:textId="0B6BFAC3" w:rsidR="00EE012E" w:rsidRPr="00EE012E" w:rsidRDefault="00EE012E" w:rsidP="00EE012E">
      <w:pPr>
        <w:pStyle w:val="Body"/>
      </w:pPr>
      <w:r>
        <w:t>Returns an array with the matched string.</w:t>
      </w:r>
    </w:p>
    <w:p w14:paraId="0C64B86E" w14:textId="6A30BE76" w:rsidR="00EE012E" w:rsidRPr="00EE012E" w:rsidRDefault="00EE012E" w:rsidP="00EE012E">
      <w:pPr>
        <w:pStyle w:val="Code"/>
        <w:ind w:left="1418"/>
      </w:pPr>
      <w:r>
        <w:t>let ourStr = "Regular expressions";</w:t>
      </w:r>
      <w:r>
        <w:br/>
        <w:t>let ourRegex = /expressions/;</w:t>
      </w:r>
      <w:r>
        <w:br/>
        <w:t>ourStr.match(ourRegex);</w:t>
      </w:r>
      <w:r>
        <w:br/>
        <w:t>// Returns ["expressions"]</w:t>
      </w:r>
    </w:p>
    <w:p w14:paraId="6E1506FC" w14:textId="35468151" w:rsidR="00527A10" w:rsidRDefault="00527A10" w:rsidP="00EE012E">
      <w:pPr>
        <w:pStyle w:val="Heading3"/>
      </w:pPr>
      <w:bookmarkStart w:id="63" w:name="_Toc38262383"/>
      <w:r>
        <w:t>Create a Regular Expression</w:t>
      </w:r>
      <w:bookmarkEnd w:id="63"/>
    </w:p>
    <w:p w14:paraId="7FB5D2D5" w14:textId="5EB83B88" w:rsidR="00ED4A76" w:rsidRPr="00ED4A76" w:rsidRDefault="00527A10" w:rsidP="00ED4A76">
      <w:pPr>
        <w:pStyle w:val="Body"/>
      </w:pPr>
      <w:r>
        <w:t>To create a regular expression from a string:</w:t>
      </w:r>
      <w:r>
        <w:br/>
      </w:r>
      <w:r w:rsidR="00ED4A76">
        <w:t>new RegExp(string, flags) where flags are g or i. For example:</w:t>
      </w:r>
      <w:r w:rsidR="00ED4A76">
        <w:br/>
      </w:r>
      <w:r w:rsidR="00ED4A76" w:rsidRPr="00ED4A76">
        <w:rPr>
          <w:rStyle w:val="CodeChar"/>
        </w:rPr>
        <w:t>myRegex = new RegExp('god', 'i');</w:t>
      </w:r>
    </w:p>
    <w:p w14:paraId="6CDBD64B" w14:textId="56A11C0E" w:rsidR="00527A10" w:rsidRPr="00ED4A76" w:rsidRDefault="00527A10" w:rsidP="00527A10">
      <w:pPr>
        <w:pStyle w:val="Body"/>
        <w:rPr>
          <w:lang w:val="en-AU"/>
        </w:rPr>
      </w:pPr>
    </w:p>
    <w:p w14:paraId="3117B21B" w14:textId="336613DE" w:rsidR="006E4304" w:rsidRDefault="00EE012E" w:rsidP="00EE012E">
      <w:pPr>
        <w:pStyle w:val="Heading3"/>
      </w:pPr>
      <w:bookmarkStart w:id="64" w:name="_Toc38262384"/>
      <w:r>
        <w:t>JS Regex Patterns</w:t>
      </w:r>
      <w:bookmarkEnd w:id="64"/>
    </w:p>
    <w:p w14:paraId="3EB5A280" w14:textId="79D1DB76" w:rsidR="00EE012E" w:rsidRDefault="00EE012E" w:rsidP="00EE012E">
      <w:pPr>
        <w:pStyle w:val="Body"/>
        <w:numPr>
          <w:ilvl w:val="0"/>
          <w:numId w:val="35"/>
        </w:numPr>
      </w:pPr>
      <w:r>
        <w:t>Find string1 or string 2:</w:t>
      </w:r>
      <w:r>
        <w:tab/>
      </w:r>
      <w:r>
        <w:tab/>
        <w:t>/string1</w:t>
      </w:r>
      <w:r w:rsidRPr="00EE012E">
        <w:rPr>
          <w:b/>
          <w:bCs/>
          <w:color w:val="0000CC"/>
        </w:rPr>
        <w:t>|</w:t>
      </w:r>
      <w:r>
        <w:t>string2/</w:t>
      </w:r>
    </w:p>
    <w:p w14:paraId="08CC096C" w14:textId="72C5AD85" w:rsidR="00EE012E" w:rsidRDefault="00EE012E" w:rsidP="00EE012E">
      <w:pPr>
        <w:pStyle w:val="Body"/>
        <w:numPr>
          <w:ilvl w:val="0"/>
          <w:numId w:val="35"/>
        </w:numPr>
      </w:pPr>
      <w:r w:rsidRPr="00EE012E">
        <w:rPr>
          <w:b/>
          <w:bCs/>
        </w:rPr>
        <w:t>Flags:</w:t>
      </w:r>
      <w:r>
        <w:br/>
        <w:t>You can add flags for the regex after the closing / of the regex. For example: the ignore case flag /i:</w:t>
      </w:r>
    </w:p>
    <w:p w14:paraId="02DD26FF" w14:textId="249ECB7E" w:rsidR="00EE012E" w:rsidRPr="00EE012E" w:rsidRDefault="00EE012E" w:rsidP="00EE012E">
      <w:pPr>
        <w:pStyle w:val="Body"/>
        <w:numPr>
          <w:ilvl w:val="1"/>
          <w:numId w:val="35"/>
        </w:numPr>
      </w:pPr>
      <w:r>
        <w:t>Ignore case in the regex:</w:t>
      </w:r>
      <w:r>
        <w:tab/>
      </w:r>
      <w:r>
        <w:tab/>
        <w:t>/regex/</w:t>
      </w:r>
      <w:r w:rsidRPr="00EE012E">
        <w:rPr>
          <w:b/>
          <w:bCs/>
          <w:color w:val="0000CC"/>
        </w:rPr>
        <w:t>i</w:t>
      </w:r>
    </w:p>
    <w:p w14:paraId="7AF16421" w14:textId="6F6CDA82" w:rsidR="00EE012E" w:rsidRPr="00D923CE" w:rsidRDefault="004D6BC3" w:rsidP="00EE012E">
      <w:pPr>
        <w:pStyle w:val="Body"/>
        <w:numPr>
          <w:ilvl w:val="1"/>
          <w:numId w:val="35"/>
        </w:numPr>
      </w:pPr>
      <w:r>
        <w:t>Find all patterns</w:t>
      </w:r>
      <w:r w:rsidR="00D923CE">
        <w:t xml:space="preserve"> in string:</w:t>
      </w:r>
      <w:r w:rsidR="00D923CE">
        <w:tab/>
      </w:r>
      <w:r w:rsidR="00D923CE">
        <w:tab/>
        <w:t>/regex/</w:t>
      </w:r>
      <w:r w:rsidR="00D923CE" w:rsidRPr="00D923CE">
        <w:rPr>
          <w:b/>
          <w:bCs/>
          <w:color w:val="0000CC"/>
        </w:rPr>
        <w:t>g</w:t>
      </w:r>
    </w:p>
    <w:p w14:paraId="3E079839" w14:textId="72A88458" w:rsidR="00D923CE" w:rsidRPr="00AC0952" w:rsidRDefault="00363EBB" w:rsidP="00363EBB">
      <w:pPr>
        <w:pStyle w:val="Body"/>
        <w:numPr>
          <w:ilvl w:val="0"/>
          <w:numId w:val="35"/>
        </w:numPr>
        <w:rPr>
          <w:b/>
          <w:bCs/>
        </w:rPr>
      </w:pPr>
      <w:r w:rsidRPr="00363EBB">
        <w:rPr>
          <w:b/>
          <w:bCs/>
        </w:rPr>
        <w:t>Lookahead</w:t>
      </w:r>
      <w:r>
        <w:rPr>
          <w:b/>
          <w:bCs/>
        </w:rPr>
        <w:t>s</w:t>
      </w:r>
      <w:r>
        <w:rPr>
          <w:b/>
          <w:bCs/>
        </w:rPr>
        <w:br/>
      </w:r>
      <w:r>
        <w:t xml:space="preserve">will check </w:t>
      </w:r>
      <w:r w:rsidR="00AC0952">
        <w:t>for patterns</w:t>
      </w:r>
      <w:r w:rsidR="008C4572">
        <w:t xml:space="preserve"> </w:t>
      </w:r>
      <w:r w:rsidR="008C4572" w:rsidRPr="008C4572">
        <w:rPr>
          <w:b/>
          <w:bCs/>
        </w:rPr>
        <w:t>starting immediately in the current position</w:t>
      </w:r>
      <w:r w:rsidR="00AC0952">
        <w:t xml:space="preserve"> </w:t>
      </w:r>
      <w:r w:rsidR="00AC0952" w:rsidRPr="008C4572">
        <w:rPr>
          <w:b/>
          <w:bCs/>
        </w:rPr>
        <w:t xml:space="preserve">without </w:t>
      </w:r>
      <w:r w:rsidR="00453577" w:rsidRPr="008C4572">
        <w:rPr>
          <w:b/>
          <w:bCs/>
        </w:rPr>
        <w:t xml:space="preserve">consuming </w:t>
      </w:r>
      <w:r w:rsidR="00AC0952" w:rsidRPr="008C4572">
        <w:rPr>
          <w:b/>
          <w:bCs/>
        </w:rPr>
        <w:t>them</w:t>
      </w:r>
      <w:r w:rsidR="008C4572">
        <w:t xml:space="preserve"> (so after the search, the regex engine is still in the same position as before)</w:t>
      </w:r>
      <w:r w:rsidR="00360755">
        <w:t xml:space="preserve">. This is useful </w:t>
      </w:r>
      <w:r w:rsidR="00301AEC">
        <w:t xml:space="preserve">for </w:t>
      </w:r>
      <w:r w:rsidR="00453577">
        <w:t xml:space="preserve">checking for two or more conditions on the same string. Since lookahead doesn’t consume the string, you can test for different conditions on the same string in the same regex. This is </w:t>
      </w:r>
      <w:r w:rsidR="00AC0952">
        <w:t>useful for checking validity conditions or for password checks:</w:t>
      </w:r>
    </w:p>
    <w:p w14:paraId="201F2E81" w14:textId="75F20505" w:rsidR="00AC0952" w:rsidRPr="00AC0952" w:rsidRDefault="00AC0952" w:rsidP="00AC0952">
      <w:pPr>
        <w:pStyle w:val="Body"/>
        <w:numPr>
          <w:ilvl w:val="1"/>
          <w:numId w:val="35"/>
        </w:numPr>
        <w:rPr>
          <w:b/>
          <w:bCs/>
        </w:rPr>
      </w:pPr>
      <w:r>
        <w:rPr>
          <w:b/>
          <w:bCs/>
        </w:rPr>
        <w:t>Positive lookahead: (?=</w:t>
      </w:r>
      <w:r w:rsidRPr="00AC0952">
        <w:t>&lt;regexp&gt;</w:t>
      </w:r>
      <w:r>
        <w:rPr>
          <w:b/>
          <w:bCs/>
        </w:rPr>
        <w:t>)</w:t>
      </w:r>
      <w:r>
        <w:t xml:space="preserve"> – will match if found the &lt;regexp&gt;</w:t>
      </w:r>
    </w:p>
    <w:p w14:paraId="1BFF6698" w14:textId="0B4B2E87" w:rsidR="00AC0952" w:rsidRPr="00453577" w:rsidRDefault="00AC0952" w:rsidP="00AC0952">
      <w:pPr>
        <w:pStyle w:val="Body"/>
        <w:numPr>
          <w:ilvl w:val="1"/>
          <w:numId w:val="35"/>
        </w:numPr>
        <w:rPr>
          <w:b/>
          <w:bCs/>
        </w:rPr>
      </w:pPr>
      <w:r>
        <w:rPr>
          <w:b/>
          <w:bCs/>
        </w:rPr>
        <w:t>Negative lookahead (?!</w:t>
      </w:r>
      <w:r w:rsidRPr="00AC0952">
        <w:t>&lt;regexp&gt;</w:t>
      </w:r>
      <w:r>
        <w:rPr>
          <w:b/>
          <w:bCs/>
        </w:rPr>
        <w:t xml:space="preserve">) </w:t>
      </w:r>
      <w:r>
        <w:t>– will match if could not find the &lt;regexp&gt;</w:t>
      </w:r>
    </w:p>
    <w:p w14:paraId="5E44B9CC" w14:textId="7C66C8BE" w:rsidR="00453577" w:rsidRDefault="00453577" w:rsidP="00AC0952">
      <w:pPr>
        <w:pStyle w:val="Body"/>
        <w:numPr>
          <w:ilvl w:val="1"/>
          <w:numId w:val="35"/>
        </w:numPr>
      </w:pPr>
      <w:r w:rsidRPr="00453577">
        <w:t>Example: check that a password have between 3-6 characters and at least one number:</w:t>
      </w:r>
    </w:p>
    <w:p w14:paraId="0E30207B" w14:textId="66E2C151" w:rsidR="00453577" w:rsidRDefault="00453577" w:rsidP="00453577">
      <w:pPr>
        <w:pStyle w:val="Code"/>
        <w:ind w:left="2498"/>
      </w:pPr>
      <w:r>
        <w:t>let checkPass = /(?=\w{3,6})(?=\d)/;</w:t>
      </w:r>
    </w:p>
    <w:p w14:paraId="241F39E3" w14:textId="72561E97" w:rsidR="00404D4E" w:rsidRDefault="00404D4E" w:rsidP="00404D4E">
      <w:pPr>
        <w:pStyle w:val="Body"/>
        <w:numPr>
          <w:ilvl w:val="0"/>
          <w:numId w:val="35"/>
        </w:numPr>
        <w:rPr>
          <w:b/>
          <w:bCs/>
        </w:rPr>
      </w:pPr>
      <w:r w:rsidRPr="00404D4E">
        <w:rPr>
          <w:b/>
          <w:bCs/>
        </w:rPr>
        <w:t>Capture groups:</w:t>
      </w:r>
    </w:p>
    <w:p w14:paraId="6CE06CD5" w14:textId="163BB2ED" w:rsidR="00404D4E" w:rsidRPr="00404D4E" w:rsidRDefault="00404D4E" w:rsidP="00E64351">
      <w:pPr>
        <w:pStyle w:val="Body"/>
        <w:numPr>
          <w:ilvl w:val="1"/>
          <w:numId w:val="35"/>
        </w:numPr>
        <w:rPr>
          <w:b/>
          <w:bCs/>
        </w:rPr>
      </w:pPr>
      <w:r>
        <w:lastRenderedPageBreak/>
        <w:t xml:space="preserve">In the regex: define with (&lt;exp&gt;) and </w:t>
      </w:r>
      <w:r>
        <w:br/>
        <w:t xml:space="preserve">                       re-use with </w:t>
      </w:r>
      <w:r w:rsidRPr="00404D4E">
        <w:rPr>
          <w:b/>
          <w:bCs/>
          <w:color w:val="0000CC"/>
        </w:rPr>
        <w:t>\</w:t>
      </w:r>
      <w:r>
        <w:t>&lt;group num from 1&gt;</w:t>
      </w:r>
    </w:p>
    <w:p w14:paraId="0B4BF5A8" w14:textId="00E2621D" w:rsidR="00404D4E" w:rsidRPr="00404D4E" w:rsidRDefault="00404D4E" w:rsidP="00E64351">
      <w:pPr>
        <w:pStyle w:val="Body"/>
        <w:numPr>
          <w:ilvl w:val="1"/>
          <w:numId w:val="35"/>
        </w:numPr>
      </w:pPr>
      <w:r w:rsidRPr="00404D4E">
        <w:t>In the match group (after the match):</w:t>
      </w:r>
      <w:r>
        <w:t xml:space="preserve"> use with </w:t>
      </w:r>
      <w:r w:rsidRPr="00404D4E">
        <w:rPr>
          <w:b/>
          <w:bCs/>
          <w:color w:val="0000CC"/>
        </w:rPr>
        <w:t>$</w:t>
      </w:r>
      <w:r>
        <w:t>&lt;group numb from 1&gt;</w:t>
      </w:r>
    </w:p>
    <w:p w14:paraId="428CC35D" w14:textId="77777777" w:rsidR="006E4304" w:rsidRPr="006E4304" w:rsidRDefault="006E4304" w:rsidP="006E4304">
      <w:pPr>
        <w:pStyle w:val="Body"/>
      </w:pPr>
    </w:p>
    <w:p w14:paraId="39C9747D" w14:textId="6CE23716" w:rsidR="00FD001C" w:rsidRDefault="00FD001C" w:rsidP="00FD001C">
      <w:pPr>
        <w:pStyle w:val="Heading2"/>
      </w:pPr>
      <w:bookmarkStart w:id="65" w:name="_Toc38262385"/>
      <w:r>
        <w:t>$</w:t>
      </w:r>
      <w:bookmarkEnd w:id="65"/>
    </w:p>
    <w:p w14:paraId="250F1928" w14:textId="77777777" w:rsidR="00FD001C" w:rsidRDefault="00FD001C" w:rsidP="00FD001C">
      <w:pPr>
        <w:pStyle w:val="Code"/>
        <w:ind w:left="1440"/>
      </w:pPr>
      <w:r>
        <w:t>$(window).bind('load', function() {</w:t>
      </w:r>
    </w:p>
    <w:p w14:paraId="4F44E5E0" w14:textId="77777777" w:rsidR="00FD001C" w:rsidRDefault="00FD001C" w:rsidP="00FD001C">
      <w:pPr>
        <w:pStyle w:val="Code"/>
        <w:ind w:left="1440"/>
      </w:pPr>
      <w:r>
        <w:t xml:space="preserve">    $('img.protect').protectImage();</w:t>
      </w:r>
    </w:p>
    <w:p w14:paraId="5CD9D25F" w14:textId="5791B265" w:rsidR="00FD001C" w:rsidRDefault="00FD001C" w:rsidP="00FD001C">
      <w:pPr>
        <w:pStyle w:val="Code"/>
        <w:ind w:left="1440"/>
      </w:pPr>
      <w:r>
        <w:t>});</w:t>
      </w:r>
    </w:p>
    <w:p w14:paraId="0B75C22F" w14:textId="3FA7315B" w:rsidR="00FD001C" w:rsidRDefault="00FD001C" w:rsidP="00FD001C">
      <w:pPr>
        <w:pStyle w:val="Body"/>
      </w:pPr>
    </w:p>
    <w:p w14:paraId="5D539C4A" w14:textId="77777777" w:rsidR="00FD001C" w:rsidRDefault="00FD001C" w:rsidP="00FD001C">
      <w:pPr>
        <w:pStyle w:val="Body"/>
      </w:pPr>
      <w:r>
        <w:t>There's nothing mysterious about the use of $ in JavaScript. $ is simply a valid JavaScript identifier.</w:t>
      </w:r>
    </w:p>
    <w:p w14:paraId="660FAE15" w14:textId="77777777" w:rsidR="00FD001C" w:rsidRDefault="00FD001C" w:rsidP="00FD001C">
      <w:pPr>
        <w:pStyle w:val="Body"/>
      </w:pPr>
      <w:r>
        <w:t>JavaScript allows upper and lower letters, numbers, and $ and _. The $ was intended to be used for machine-generated variables (such as $0001).</w:t>
      </w:r>
    </w:p>
    <w:p w14:paraId="0C1D5750" w14:textId="5B81E0BE" w:rsidR="00FD001C" w:rsidRPr="00FD001C" w:rsidRDefault="00FD001C" w:rsidP="00FD001C">
      <w:pPr>
        <w:pStyle w:val="Body"/>
      </w:pPr>
      <w:r>
        <w:t>Prototype, jQuery, and most javascript libraries use the $ as the primary base object (or function). Most of them also have a way to relinquish the $ so that it can be used with another library that uses it. In that case you use jQuery instead of $. In fact, $ is just a shortcut for jQuery.</w:t>
      </w:r>
    </w:p>
    <w:p w14:paraId="03384CF0" w14:textId="38050824" w:rsidR="00B375C7" w:rsidRDefault="00B375C7" w:rsidP="00B375C7">
      <w:pPr>
        <w:pStyle w:val="Heading1"/>
      </w:pPr>
      <w:bookmarkStart w:id="66" w:name="_Toc38262386"/>
      <w:r>
        <w:lastRenderedPageBreak/>
        <w:t>Scope</w:t>
      </w:r>
      <w:bookmarkEnd w:id="66"/>
    </w:p>
    <w:p w14:paraId="055C21DA" w14:textId="77777777" w:rsidR="00B375C7" w:rsidRDefault="00B375C7" w:rsidP="00B375C7">
      <w:pPr>
        <w:pStyle w:val="Body"/>
      </w:pPr>
      <w:r>
        <w:t>JS includes the following scopes:</w:t>
      </w:r>
    </w:p>
    <w:p w14:paraId="3A8B627D" w14:textId="77777777" w:rsidR="00B375C7" w:rsidRDefault="00B375C7" w:rsidP="005963C1">
      <w:pPr>
        <w:pStyle w:val="Body"/>
        <w:numPr>
          <w:ilvl w:val="0"/>
          <w:numId w:val="32"/>
        </w:numPr>
      </w:pPr>
      <w:r>
        <w:t>global</w:t>
      </w:r>
    </w:p>
    <w:p w14:paraId="104E3B64" w14:textId="77777777" w:rsidR="00B375C7" w:rsidRDefault="00B375C7" w:rsidP="005963C1">
      <w:pPr>
        <w:pStyle w:val="Body"/>
        <w:numPr>
          <w:ilvl w:val="0"/>
          <w:numId w:val="32"/>
        </w:numPr>
      </w:pPr>
      <w:r>
        <w:t xml:space="preserve">function level </w:t>
      </w:r>
    </w:p>
    <w:p w14:paraId="244926F9" w14:textId="4255B7D8" w:rsidR="00B375C7" w:rsidRDefault="00AD2AEC" w:rsidP="00B375C7">
      <w:pPr>
        <w:pStyle w:val="Body"/>
      </w:pPr>
      <w:r w:rsidRPr="00AD2AEC">
        <w:rPr>
          <w:b/>
          <w:bCs/>
        </w:rPr>
        <w:t>let</w:t>
      </w:r>
      <w:r>
        <w:t xml:space="preserve"> (but not var) also support </w:t>
      </w:r>
      <w:r w:rsidR="00B375C7">
        <w:t>the following scopes:</w:t>
      </w:r>
    </w:p>
    <w:p w14:paraId="2568E86A" w14:textId="69D7B3C2" w:rsidR="00B375C7" w:rsidRDefault="00AD2AEC" w:rsidP="00F94672">
      <w:pPr>
        <w:pStyle w:val="Body"/>
        <w:numPr>
          <w:ilvl w:val="0"/>
          <w:numId w:val="32"/>
        </w:numPr>
      </w:pPr>
      <w:r>
        <w:t>block</w:t>
      </w:r>
      <w:r>
        <w:br/>
        <w:t xml:space="preserve">Note: when declaring a variable with var </w:t>
      </w:r>
      <w:r w:rsidR="00B375C7">
        <w:t>– any variable used/defined in the block has a global/function scope</w:t>
      </w:r>
    </w:p>
    <w:p w14:paraId="44A8E8B3" w14:textId="77777777" w:rsidR="00B375C7" w:rsidRPr="00761305" w:rsidRDefault="00B375C7" w:rsidP="00B375C7">
      <w:pPr>
        <w:pStyle w:val="Body"/>
      </w:pPr>
      <w:r w:rsidRPr="00761305">
        <w:t>In JavaScript, a name enters a scope in one of four basic ways:</w:t>
      </w:r>
    </w:p>
    <w:p w14:paraId="1EF3EBBA" w14:textId="77777777" w:rsidR="00B375C7" w:rsidRPr="00761305" w:rsidRDefault="00B375C7" w:rsidP="005963C1">
      <w:pPr>
        <w:pStyle w:val="Body"/>
        <w:numPr>
          <w:ilvl w:val="0"/>
          <w:numId w:val="33"/>
        </w:numPr>
      </w:pPr>
      <w:r w:rsidRPr="00761305">
        <w:rPr>
          <w:b/>
        </w:rPr>
        <w:t>Language-defined:</w:t>
      </w:r>
      <w:r w:rsidRPr="00761305">
        <w:t xml:space="preserve"> All scopes are, by default, given the names </w:t>
      </w:r>
      <w:r w:rsidRPr="007B0147">
        <w:rPr>
          <w:rFonts w:cs="Courier New"/>
          <w:sz w:val="20"/>
          <w:szCs w:val="20"/>
          <w:lang w:eastAsia="en-AU"/>
        </w:rPr>
        <w:t>this</w:t>
      </w:r>
      <w:r w:rsidRPr="00761305">
        <w:t xml:space="preserve"> and </w:t>
      </w:r>
      <w:r w:rsidRPr="007B0147">
        <w:rPr>
          <w:rFonts w:cs="Courier New"/>
          <w:sz w:val="20"/>
          <w:szCs w:val="20"/>
          <w:lang w:eastAsia="en-AU"/>
        </w:rPr>
        <w:t>arguments</w:t>
      </w:r>
      <w:r w:rsidRPr="00761305">
        <w:t>.</w:t>
      </w:r>
    </w:p>
    <w:p w14:paraId="0EA70A1A" w14:textId="77777777" w:rsidR="00B375C7" w:rsidRPr="00761305" w:rsidRDefault="00B375C7" w:rsidP="005963C1">
      <w:pPr>
        <w:pStyle w:val="Body"/>
        <w:numPr>
          <w:ilvl w:val="0"/>
          <w:numId w:val="33"/>
        </w:numPr>
      </w:pPr>
      <w:r w:rsidRPr="00761305">
        <w:rPr>
          <w:b/>
        </w:rPr>
        <w:t>Formal parameters:</w:t>
      </w:r>
      <w:r w:rsidRPr="00761305">
        <w:t xml:space="preserve"> Functions can have named formal parameters, which are scoped to the body of that function.</w:t>
      </w:r>
    </w:p>
    <w:p w14:paraId="393B3E85" w14:textId="77777777" w:rsidR="00B375C7" w:rsidRPr="00761305" w:rsidRDefault="00B375C7" w:rsidP="005963C1">
      <w:pPr>
        <w:pStyle w:val="Body"/>
        <w:numPr>
          <w:ilvl w:val="0"/>
          <w:numId w:val="33"/>
        </w:numPr>
      </w:pPr>
      <w:r w:rsidRPr="00761305">
        <w:rPr>
          <w:b/>
        </w:rPr>
        <w:t>Function declarations:</w:t>
      </w:r>
      <w:r w:rsidRPr="00761305">
        <w:t xml:space="preserve"> These are of the form </w:t>
      </w:r>
      <w:r w:rsidRPr="007B0147">
        <w:rPr>
          <w:rFonts w:cs="Courier New"/>
          <w:sz w:val="20"/>
          <w:szCs w:val="20"/>
          <w:lang w:eastAsia="en-AU"/>
        </w:rPr>
        <w:t>function foo() {}</w:t>
      </w:r>
      <w:r w:rsidRPr="00761305">
        <w:t>.</w:t>
      </w:r>
    </w:p>
    <w:p w14:paraId="30DA3B33" w14:textId="01D33B3D" w:rsidR="00B375C7" w:rsidRDefault="00B375C7" w:rsidP="005963C1">
      <w:pPr>
        <w:pStyle w:val="Body"/>
        <w:numPr>
          <w:ilvl w:val="0"/>
          <w:numId w:val="33"/>
        </w:numPr>
      </w:pPr>
      <w:r w:rsidRPr="00761305">
        <w:rPr>
          <w:b/>
        </w:rPr>
        <w:t>Variable declarations:</w:t>
      </w:r>
      <w:r w:rsidRPr="00761305">
        <w:t xml:space="preserve"> These take the form </w:t>
      </w:r>
      <w:r w:rsidRPr="007B0147">
        <w:rPr>
          <w:rFonts w:cs="Courier New"/>
          <w:sz w:val="20"/>
          <w:szCs w:val="20"/>
          <w:lang w:eastAsia="en-AU"/>
        </w:rPr>
        <w:t>var foo;</w:t>
      </w:r>
      <w:r w:rsidRPr="00761305">
        <w:t>.</w:t>
      </w:r>
    </w:p>
    <w:p w14:paraId="1F944943" w14:textId="1819E9DB" w:rsidR="00624992" w:rsidRDefault="00624992" w:rsidP="00624992">
      <w:pPr>
        <w:pStyle w:val="Body"/>
      </w:pPr>
      <w:r>
        <w:t>Note:</w:t>
      </w:r>
    </w:p>
    <w:p w14:paraId="352D265D" w14:textId="1D14A95F" w:rsidR="00624992" w:rsidRPr="003B7A31" w:rsidRDefault="00624992" w:rsidP="00624992">
      <w:pPr>
        <w:pStyle w:val="Body"/>
        <w:numPr>
          <w:ilvl w:val="0"/>
          <w:numId w:val="32"/>
        </w:numPr>
      </w:pPr>
      <w:r w:rsidRPr="00624992">
        <w:rPr>
          <w:sz w:val="20"/>
          <w:szCs w:val="24"/>
        </w:rPr>
        <w:t xml:space="preserve">Variables which are used without the </w:t>
      </w:r>
      <w:r w:rsidRPr="00624992">
        <w:rPr>
          <w:rFonts w:ascii="Courier New" w:hAnsi="Courier New" w:cs="Courier New"/>
          <w:sz w:val="20"/>
          <w:szCs w:val="20"/>
        </w:rPr>
        <w:t>var</w:t>
      </w:r>
      <w:r w:rsidRPr="00624992">
        <w:rPr>
          <w:sz w:val="20"/>
          <w:szCs w:val="24"/>
        </w:rPr>
        <w:t xml:space="preserve"> keyword are automatically created in the </w:t>
      </w:r>
      <w:r w:rsidRPr="00624992">
        <w:rPr>
          <w:rFonts w:ascii="Courier New" w:hAnsi="Courier New" w:cs="Courier New"/>
          <w:sz w:val="20"/>
          <w:szCs w:val="20"/>
        </w:rPr>
        <w:t>global</w:t>
      </w:r>
      <w:r w:rsidRPr="00624992">
        <w:rPr>
          <w:sz w:val="20"/>
          <w:szCs w:val="24"/>
        </w:rPr>
        <w:t xml:space="preserve"> scope. This can create unintended consequences elsewhere in your code or when running a function again. You should always declare your variables with </w:t>
      </w:r>
      <w:r w:rsidRPr="00624992">
        <w:rPr>
          <w:rFonts w:ascii="Courier New" w:hAnsi="Courier New" w:cs="Courier New"/>
          <w:sz w:val="20"/>
          <w:szCs w:val="20"/>
        </w:rPr>
        <w:t>var</w:t>
      </w:r>
      <w:r w:rsidRPr="00624992">
        <w:rPr>
          <w:sz w:val="20"/>
          <w:szCs w:val="24"/>
        </w:rPr>
        <w:t>.</w:t>
      </w:r>
    </w:p>
    <w:p w14:paraId="3CB2542A" w14:textId="77777777" w:rsidR="003B7A31" w:rsidRDefault="003B7A31" w:rsidP="00624992">
      <w:pPr>
        <w:pStyle w:val="Body"/>
        <w:numPr>
          <w:ilvl w:val="0"/>
          <w:numId w:val="32"/>
        </w:numPr>
      </w:pPr>
    </w:p>
    <w:p w14:paraId="346B3EC9" w14:textId="2818869B" w:rsidR="00944066" w:rsidRDefault="00944066" w:rsidP="00944066">
      <w:pPr>
        <w:pStyle w:val="Heading2"/>
      </w:pPr>
      <w:bookmarkStart w:id="67" w:name="_Toc38262387"/>
      <w:r>
        <w:t>Hoisting</w:t>
      </w:r>
      <w:bookmarkEnd w:id="67"/>
    </w:p>
    <w:p w14:paraId="640D6D20" w14:textId="77777777" w:rsidR="00944066" w:rsidRPr="00CA22CC" w:rsidRDefault="00944066" w:rsidP="00944066">
      <w:pPr>
        <w:rPr>
          <w:lang w:eastAsia="en-AU"/>
        </w:rPr>
      </w:pPr>
      <w:r>
        <w:t>Function declarations and variable declarations are always moved (“hoisted”) invisibly to the top of their containing scope by the JavaScript interpreter. Function parameters and language-defined names are, obviously, already there. This means that code like this:</w:t>
      </w:r>
    </w:p>
    <w:p w14:paraId="7220485A" w14:textId="77777777" w:rsidR="00944066" w:rsidRPr="008D2033"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r w:rsidRPr="008D2033">
        <w:rPr>
          <w:rStyle w:val="IntenseEmphasis"/>
          <w:lang w:eastAsia="en-AU"/>
        </w:rPr>
        <w:t>var x = 5;</w:t>
      </w:r>
    </w:p>
    <w:p w14:paraId="5B849BD4" w14:textId="77777777" w:rsidR="00944066" w:rsidRPr="008D2033"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r w:rsidRPr="008D2033">
        <w:rPr>
          <w:rStyle w:val="IntenseEmphasis"/>
          <w:lang w:eastAsia="en-AU"/>
        </w:rPr>
        <w:t>console.log(x); // 5</w:t>
      </w:r>
    </w:p>
    <w:p w14:paraId="095B0D07" w14:textId="77777777" w:rsidR="00944066" w:rsidRPr="008D2033"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r w:rsidRPr="008D2033">
        <w:rPr>
          <w:rStyle w:val="IntenseEmphasis"/>
          <w:lang w:eastAsia="en-AU"/>
        </w:rPr>
        <w:t>var y = 10;</w:t>
      </w:r>
    </w:p>
    <w:p w14:paraId="050F866F"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3FA50F57"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t>is actually interpreted like this:</w:t>
      </w:r>
    </w:p>
    <w:p w14:paraId="3A4A4D3B"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p>
    <w:p w14:paraId="4F8194FE" w14:textId="77777777" w:rsidR="00944066" w:rsidRPr="008D2033"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r w:rsidRPr="008D2033">
        <w:rPr>
          <w:rStyle w:val="IntenseEmphasis"/>
          <w:lang w:eastAsia="en-AU"/>
        </w:rPr>
        <w:t>var x, y; // this line simply declares x and y at the same time.</w:t>
      </w:r>
    </w:p>
    <w:p w14:paraId="393DB5D5" w14:textId="77777777" w:rsidR="00944066" w:rsidRPr="008D2033"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r w:rsidRPr="008D2033">
        <w:rPr>
          <w:rStyle w:val="IntenseEmphasis"/>
          <w:lang w:eastAsia="en-AU"/>
        </w:rPr>
        <w:t>x = 5;</w:t>
      </w:r>
    </w:p>
    <w:p w14:paraId="0F7572E4" w14:textId="77777777" w:rsidR="00944066" w:rsidRPr="008D2033"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r w:rsidRPr="008D2033">
        <w:rPr>
          <w:rStyle w:val="IntenseEmphasis"/>
          <w:lang w:eastAsia="en-AU"/>
        </w:rPr>
        <w:t>console.log(x); // 5</w:t>
      </w:r>
    </w:p>
    <w:p w14:paraId="27C54562" w14:textId="77777777" w:rsidR="00944066" w:rsidRPr="008D2033"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IntenseEmphasis"/>
          <w:lang w:eastAsia="en-AU"/>
        </w:rPr>
      </w:pPr>
      <w:r w:rsidRPr="008D2033">
        <w:rPr>
          <w:rStyle w:val="IntenseEmphasis"/>
          <w:lang w:eastAsia="en-AU"/>
        </w:rPr>
        <w:t>y = 10;</w:t>
      </w:r>
    </w:p>
    <w:p w14:paraId="56038F0D" w14:textId="77777777" w:rsidR="00944066" w:rsidRPr="008D2033" w:rsidRDefault="00944066" w:rsidP="00944066">
      <w:pPr>
        <w:rPr>
          <w:lang w:eastAsia="en-AU"/>
        </w:rPr>
      </w:pPr>
      <w:r w:rsidRPr="008D2033">
        <w:rPr>
          <w:lang w:eastAsia="en-AU"/>
        </w:rPr>
        <w:t xml:space="preserve">Notice how the declaration of </w:t>
      </w:r>
      <w:r w:rsidRPr="008D2033">
        <w:rPr>
          <w:rFonts w:ascii="Courier New" w:hAnsi="Courier New" w:cs="Courier New"/>
          <w:szCs w:val="20"/>
          <w:lang w:eastAsia="en-AU"/>
        </w:rPr>
        <w:t>y</w:t>
      </w:r>
      <w:r w:rsidRPr="008D2033">
        <w:rPr>
          <w:lang w:eastAsia="en-AU"/>
        </w:rPr>
        <w:t xml:space="preserve"> moved to the top of the scope. And also notice how the first line doesn't set a value for neither </w:t>
      </w:r>
      <w:r w:rsidRPr="008D2033">
        <w:rPr>
          <w:rFonts w:ascii="Courier New" w:hAnsi="Courier New" w:cs="Courier New"/>
          <w:szCs w:val="20"/>
          <w:lang w:eastAsia="en-AU"/>
        </w:rPr>
        <w:t>x</w:t>
      </w:r>
      <w:r w:rsidRPr="008D2033">
        <w:rPr>
          <w:lang w:eastAsia="en-AU"/>
        </w:rPr>
        <w:t xml:space="preserve"> nor </w:t>
      </w:r>
      <w:r w:rsidRPr="008D2033">
        <w:rPr>
          <w:rFonts w:ascii="Courier New" w:hAnsi="Courier New" w:cs="Courier New"/>
          <w:szCs w:val="20"/>
          <w:lang w:eastAsia="en-AU"/>
        </w:rPr>
        <w:t>y</w:t>
      </w:r>
      <w:r w:rsidRPr="008D2033">
        <w:rPr>
          <w:lang w:eastAsia="en-AU"/>
        </w:rPr>
        <w:t xml:space="preserve">. After </w:t>
      </w:r>
      <w:r w:rsidRPr="008D2033">
        <w:rPr>
          <w:rFonts w:ascii="Courier New" w:hAnsi="Courier New" w:cs="Courier New"/>
          <w:szCs w:val="20"/>
          <w:lang w:eastAsia="en-AU"/>
        </w:rPr>
        <w:t>var x, y;</w:t>
      </w:r>
      <w:r w:rsidRPr="008D2033">
        <w:rPr>
          <w:lang w:eastAsia="en-AU"/>
        </w:rPr>
        <w:t xml:space="preserve"> both </w:t>
      </w:r>
      <w:r w:rsidRPr="008D2033">
        <w:rPr>
          <w:rFonts w:ascii="Courier New" w:hAnsi="Courier New" w:cs="Courier New"/>
          <w:szCs w:val="20"/>
          <w:lang w:eastAsia="en-AU"/>
        </w:rPr>
        <w:t>x</w:t>
      </w:r>
      <w:r w:rsidRPr="008D2033">
        <w:rPr>
          <w:lang w:eastAsia="en-AU"/>
        </w:rPr>
        <w:t xml:space="preserve"> and </w:t>
      </w:r>
      <w:r w:rsidRPr="008D2033">
        <w:rPr>
          <w:rFonts w:ascii="Courier New" w:hAnsi="Courier New" w:cs="Courier New"/>
          <w:szCs w:val="20"/>
          <w:lang w:eastAsia="en-AU"/>
        </w:rPr>
        <w:t>y</w:t>
      </w:r>
      <w:r w:rsidRPr="008D2033">
        <w:rPr>
          <w:lang w:eastAsia="en-AU"/>
        </w:rPr>
        <w:t xml:space="preserve"> are </w:t>
      </w:r>
      <w:r w:rsidRPr="008D2033">
        <w:rPr>
          <w:rFonts w:ascii="Courier New" w:hAnsi="Courier New" w:cs="Courier New"/>
          <w:szCs w:val="20"/>
          <w:lang w:eastAsia="en-AU"/>
        </w:rPr>
        <w:t>undefined</w:t>
      </w:r>
      <w:r w:rsidRPr="008D2033">
        <w:rPr>
          <w:lang w:eastAsia="en-AU"/>
        </w:rPr>
        <w:t xml:space="preserve">. </w:t>
      </w:r>
      <w:r>
        <w:rPr>
          <w:lang w:eastAsia="en-AU"/>
        </w:rPr>
        <w:t xml:space="preserve">This is because </w:t>
      </w:r>
      <w:r>
        <w:t>the assignment portion of the declarations were not hoisted. Only the name is hoisted.</w:t>
      </w:r>
    </w:p>
    <w:p w14:paraId="6193C661" w14:textId="77777777" w:rsidR="00944066" w:rsidRDefault="00944066" w:rsidP="00944066">
      <w:r>
        <w:t>This is also true for functions:</w:t>
      </w:r>
    </w:p>
    <w:p w14:paraId="7D2E5D36" w14:textId="77777777" w:rsidR="00944066" w:rsidRDefault="00944066" w:rsidP="005963C1">
      <w:pPr>
        <w:pStyle w:val="ListParagraph"/>
        <w:numPr>
          <w:ilvl w:val="0"/>
          <w:numId w:val="31"/>
        </w:numPr>
      </w:pPr>
      <w:r>
        <w:t xml:space="preserve">When declaring a function as variable: </w:t>
      </w:r>
    </w:p>
    <w:p w14:paraId="76BAE8FC"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example2();</w:t>
      </w:r>
    </w:p>
    <w:p w14:paraId="7B88FBDC"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lastRenderedPageBreak/>
        <w:t>var example2 = function() {</w:t>
      </w:r>
    </w:p>
    <w:p w14:paraId="513331EA"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 xml:space="preserve">    console.log("Ran the example");</w:t>
      </w:r>
    </w:p>
    <w:p w14:paraId="340EB5C0"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w:t>
      </w:r>
    </w:p>
    <w:p w14:paraId="335F5520" w14:textId="77777777" w:rsidR="00944066" w:rsidRDefault="00944066" w:rsidP="00944066">
      <w:pPr>
        <w:ind w:firstLine="720"/>
        <w:rPr>
          <w:lang w:eastAsia="en-AU"/>
        </w:rPr>
      </w:pPr>
      <w:r>
        <w:rPr>
          <w:lang w:eastAsia="en-AU"/>
        </w:rPr>
        <w:t>Is equal to:</w:t>
      </w:r>
    </w:p>
    <w:p w14:paraId="6B518650"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var example2</w:t>
      </w:r>
      <w:r>
        <w:rPr>
          <w:rFonts w:ascii="Courier New" w:hAnsi="Courier New" w:cs="Courier New"/>
          <w:color w:val="2E74B5" w:themeColor="accent1" w:themeShade="BF"/>
          <w:szCs w:val="20"/>
          <w:lang w:eastAsia="en-AU"/>
        </w:rPr>
        <w:t>;</w:t>
      </w:r>
    </w:p>
    <w:p w14:paraId="319A952A"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example2();</w:t>
      </w:r>
    </w:p>
    <w:p w14:paraId="12592787"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example2 = function() {</w:t>
      </w:r>
      <w:r>
        <w:rPr>
          <w:rFonts w:ascii="Courier New" w:hAnsi="Courier New" w:cs="Courier New"/>
          <w:color w:val="2E74B5" w:themeColor="accent1" w:themeShade="BF"/>
          <w:szCs w:val="20"/>
          <w:lang w:eastAsia="en-AU"/>
        </w:rPr>
        <w:tab/>
      </w:r>
      <w:r>
        <w:rPr>
          <w:rFonts w:ascii="Courier New" w:hAnsi="Courier New" w:cs="Courier New"/>
          <w:color w:val="2E74B5" w:themeColor="accent1" w:themeShade="BF"/>
          <w:szCs w:val="20"/>
          <w:lang w:eastAsia="en-AU"/>
        </w:rPr>
        <w:tab/>
      </w:r>
      <w:r>
        <w:rPr>
          <w:rFonts w:ascii="Courier New" w:hAnsi="Courier New" w:cs="Courier New"/>
          <w:color w:val="2E74B5" w:themeColor="accent1" w:themeShade="BF"/>
          <w:szCs w:val="20"/>
          <w:lang w:eastAsia="en-AU"/>
        </w:rPr>
        <w:tab/>
        <w:t>=&gt; will return an errors.</w:t>
      </w:r>
    </w:p>
    <w:p w14:paraId="014E3386"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 xml:space="preserve">    console.log("Ran the example");</w:t>
      </w:r>
    </w:p>
    <w:p w14:paraId="301B481D"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w:t>
      </w:r>
    </w:p>
    <w:p w14:paraId="21AA4F5D" w14:textId="77777777" w:rsidR="00944066" w:rsidRDefault="00944066" w:rsidP="00944066">
      <w:pPr>
        <w:rPr>
          <w:lang w:eastAsia="en-AU"/>
        </w:rPr>
      </w:pPr>
    </w:p>
    <w:p w14:paraId="1DB36510" w14:textId="77777777" w:rsidR="00944066" w:rsidRDefault="00944066" w:rsidP="005963C1">
      <w:pPr>
        <w:pStyle w:val="ListParagraph"/>
        <w:numPr>
          <w:ilvl w:val="0"/>
          <w:numId w:val="31"/>
        </w:numPr>
      </w:pPr>
      <w:r>
        <w:t xml:space="preserve">When declaring a function as a function: </w:t>
      </w:r>
    </w:p>
    <w:p w14:paraId="0638D079"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example2();</w:t>
      </w:r>
    </w:p>
    <w:p w14:paraId="4CA26FE3"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function</w:t>
      </w:r>
      <w:r>
        <w:rPr>
          <w:rFonts w:ascii="Courier New" w:hAnsi="Courier New" w:cs="Courier New"/>
          <w:color w:val="2E74B5" w:themeColor="accent1" w:themeShade="BF"/>
          <w:szCs w:val="20"/>
          <w:lang w:eastAsia="en-AU"/>
        </w:rPr>
        <w:t xml:space="preserve"> </w:t>
      </w:r>
      <w:r w:rsidRPr="00CA1658">
        <w:rPr>
          <w:rFonts w:ascii="Courier New" w:hAnsi="Courier New" w:cs="Courier New"/>
          <w:color w:val="2E74B5" w:themeColor="accent1" w:themeShade="BF"/>
          <w:szCs w:val="20"/>
          <w:lang w:eastAsia="en-AU"/>
        </w:rPr>
        <w:t>example2() {</w:t>
      </w:r>
    </w:p>
    <w:p w14:paraId="0EAB22F5"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 xml:space="preserve">    console.log("Ran the example");</w:t>
      </w:r>
    </w:p>
    <w:p w14:paraId="5668D7BC"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w:t>
      </w:r>
    </w:p>
    <w:p w14:paraId="0F29331F" w14:textId="77777777" w:rsidR="00944066" w:rsidRDefault="00944066" w:rsidP="00944066">
      <w:pPr>
        <w:ind w:firstLine="720"/>
        <w:rPr>
          <w:lang w:eastAsia="en-AU"/>
        </w:rPr>
      </w:pPr>
      <w:r>
        <w:rPr>
          <w:lang w:eastAsia="en-AU"/>
        </w:rPr>
        <w:t>Is equal to:</w:t>
      </w:r>
    </w:p>
    <w:p w14:paraId="3A9AEE59"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var example2</w:t>
      </w:r>
      <w:r>
        <w:rPr>
          <w:rFonts w:ascii="Courier New" w:hAnsi="Courier New" w:cs="Courier New"/>
          <w:color w:val="2E74B5" w:themeColor="accent1" w:themeShade="BF"/>
          <w:szCs w:val="20"/>
          <w:lang w:eastAsia="en-AU"/>
        </w:rPr>
        <w:t>;</w:t>
      </w:r>
    </w:p>
    <w:p w14:paraId="64B6AE1D"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example2 = function() {</w:t>
      </w:r>
      <w:r>
        <w:rPr>
          <w:rFonts w:ascii="Courier New" w:hAnsi="Courier New" w:cs="Courier New"/>
          <w:color w:val="2E74B5" w:themeColor="accent1" w:themeShade="BF"/>
          <w:szCs w:val="20"/>
          <w:lang w:eastAsia="en-AU"/>
        </w:rPr>
        <w:tab/>
      </w:r>
      <w:r>
        <w:rPr>
          <w:rFonts w:ascii="Courier New" w:hAnsi="Courier New" w:cs="Courier New"/>
          <w:color w:val="2E74B5" w:themeColor="accent1" w:themeShade="BF"/>
          <w:szCs w:val="20"/>
          <w:lang w:eastAsia="en-AU"/>
        </w:rPr>
        <w:tab/>
      </w:r>
      <w:r>
        <w:rPr>
          <w:rFonts w:ascii="Courier New" w:hAnsi="Courier New" w:cs="Courier New"/>
          <w:color w:val="2E74B5" w:themeColor="accent1" w:themeShade="BF"/>
          <w:szCs w:val="20"/>
          <w:lang w:eastAsia="en-AU"/>
        </w:rPr>
        <w:tab/>
      </w:r>
    </w:p>
    <w:p w14:paraId="4F4269F2"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 xml:space="preserve">    console.log("Ran the example");</w:t>
      </w:r>
    </w:p>
    <w:p w14:paraId="41E759D5" w14:textId="77777777" w:rsidR="00944066"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w:t>
      </w:r>
    </w:p>
    <w:p w14:paraId="636E0FF3" w14:textId="77777777" w:rsidR="00944066" w:rsidRPr="00CA1658" w:rsidRDefault="00944066" w:rsidP="0094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2E74B5" w:themeColor="accent1" w:themeShade="BF"/>
          <w:szCs w:val="20"/>
          <w:lang w:eastAsia="en-AU"/>
        </w:rPr>
      </w:pPr>
      <w:r w:rsidRPr="00CA1658">
        <w:rPr>
          <w:rFonts w:ascii="Courier New" w:hAnsi="Courier New" w:cs="Courier New"/>
          <w:color w:val="2E74B5" w:themeColor="accent1" w:themeShade="BF"/>
          <w:szCs w:val="20"/>
          <w:lang w:eastAsia="en-AU"/>
        </w:rPr>
        <w:t>example2();</w:t>
      </w:r>
    </w:p>
    <w:p w14:paraId="1066D9BD" w14:textId="77777777" w:rsidR="00944066" w:rsidRDefault="00944066" w:rsidP="00944066">
      <w:pPr>
        <w:rPr>
          <w:lang w:eastAsia="en-AU"/>
        </w:rPr>
      </w:pPr>
    </w:p>
    <w:p w14:paraId="4FF0C212" w14:textId="6ABA6185" w:rsidR="00944066" w:rsidRDefault="003B7A31" w:rsidP="003B7A31">
      <w:pPr>
        <w:pStyle w:val="Heading2"/>
      </w:pPr>
      <w:bookmarkStart w:id="68" w:name="_Toc38262388"/>
      <w:r>
        <w:t>Global Scope Issue</w:t>
      </w:r>
      <w:bookmarkEnd w:id="68"/>
    </w:p>
    <w:p w14:paraId="0B3C0B01" w14:textId="48B34BBC" w:rsidR="003B7A31" w:rsidRDefault="003B7A31" w:rsidP="003B7A31">
      <w:pPr>
        <w:pStyle w:val="Body"/>
      </w:pPr>
      <w:r>
        <w:t>All the variables declared inside js files are considered to be part of the global scope. This causes a lot of problems with variables in different files overwriting each other and resulting in a lot of weirdness….</w:t>
      </w:r>
    </w:p>
    <w:p w14:paraId="216D4C2E" w14:textId="38F2EC4A" w:rsidR="003B7A31" w:rsidRDefault="003B7A31" w:rsidP="003B7A31">
      <w:pPr>
        <w:pStyle w:val="Body"/>
      </w:pPr>
      <w:r>
        <w:t>In order to work around this, it is common to wrap each file with an anonymous function that execute immediately:</w:t>
      </w:r>
    </w:p>
    <w:p w14:paraId="1397FA3E" w14:textId="4867D9E4" w:rsidR="003B7A31" w:rsidRPr="003B7A31" w:rsidRDefault="003B7A31" w:rsidP="003B7A31">
      <w:pPr>
        <w:pStyle w:val="Code"/>
        <w:ind w:left="1440"/>
        <w:rPr>
          <w:b/>
          <w:bCs/>
        </w:rPr>
      </w:pPr>
      <w:r w:rsidRPr="003B7A31">
        <w:rPr>
          <w:b/>
          <w:bCs/>
          <w:color w:val="0000CC"/>
        </w:rPr>
        <w:t>(function () {</w:t>
      </w:r>
    </w:p>
    <w:p w14:paraId="531ED09A" w14:textId="6D654F28" w:rsidR="003B7A31" w:rsidRDefault="003B7A31" w:rsidP="003B7A31">
      <w:pPr>
        <w:pStyle w:val="Code"/>
        <w:ind w:left="1440"/>
      </w:pPr>
      <w:r>
        <w:tab/>
      </w:r>
      <w:r>
        <w:tab/>
        <w:t>// all the file’s contents…</w:t>
      </w:r>
    </w:p>
    <w:p w14:paraId="5A5FAFCB" w14:textId="1E3FE098" w:rsidR="003B7A31" w:rsidRPr="003B7A31" w:rsidRDefault="003B7A31" w:rsidP="003B7A31">
      <w:pPr>
        <w:pStyle w:val="Code"/>
        <w:ind w:left="1440"/>
        <w:rPr>
          <w:b/>
          <w:bCs/>
          <w:color w:val="0000CC"/>
        </w:rPr>
      </w:pPr>
      <w:r w:rsidRPr="003B7A31">
        <w:rPr>
          <w:b/>
          <w:bCs/>
          <w:color w:val="0000CC"/>
        </w:rPr>
        <w:t>})();</w:t>
      </w:r>
    </w:p>
    <w:p w14:paraId="178FDE9E" w14:textId="03B247FA" w:rsidR="00B375C7" w:rsidRDefault="003B7A31" w:rsidP="00B375C7">
      <w:pPr>
        <w:pStyle w:val="Body"/>
      </w:pPr>
      <w:r>
        <w:t>This prevents the variables defined in this file (i.e. function) from leaking into the global scope.</w:t>
      </w:r>
    </w:p>
    <w:p w14:paraId="697FF0A6" w14:textId="2D2B33C9" w:rsidR="00FC3CFA" w:rsidRPr="00B375C7" w:rsidRDefault="00FC3CFA" w:rsidP="00B375C7">
      <w:pPr>
        <w:pStyle w:val="Body"/>
      </w:pPr>
      <w:r>
        <w:t>When using JQuery, there is a better solution using the $(document).ready function call that both supply the function-scope and make sure that the script will only run after the html document is ready. See JQuery for more details.</w:t>
      </w:r>
    </w:p>
    <w:p w14:paraId="3155BC67" w14:textId="77777777" w:rsidR="00B375C7" w:rsidRPr="00B375C7" w:rsidRDefault="00B375C7" w:rsidP="00B375C7">
      <w:pPr>
        <w:pStyle w:val="Body"/>
      </w:pPr>
    </w:p>
    <w:p w14:paraId="554E184D" w14:textId="056F50D9" w:rsidR="00DB5831" w:rsidRDefault="00DB5831" w:rsidP="006447BA">
      <w:pPr>
        <w:pStyle w:val="Heading1"/>
      </w:pPr>
      <w:bookmarkStart w:id="69" w:name="_Toc38262389"/>
      <w:r>
        <w:lastRenderedPageBreak/>
        <w:t>Program Flow</w:t>
      </w:r>
      <w:bookmarkEnd w:id="69"/>
    </w:p>
    <w:p w14:paraId="02586CC7" w14:textId="77777777" w:rsidR="00DB5831" w:rsidRDefault="00DB5831" w:rsidP="00DB5831">
      <w:pPr>
        <w:pStyle w:val="Heading2"/>
      </w:pPr>
      <w:bookmarkStart w:id="70" w:name="_Toc488489148"/>
      <w:bookmarkStart w:id="71" w:name="_Toc488489149"/>
      <w:bookmarkStart w:id="72" w:name="_Toc38262390"/>
      <w:r>
        <w:t>Conditions and Loops</w:t>
      </w:r>
      <w:bookmarkEnd w:id="70"/>
      <w:bookmarkEnd w:id="72"/>
    </w:p>
    <w:p w14:paraId="1551C1C6" w14:textId="77777777" w:rsidR="00DB5831" w:rsidRDefault="00DB5831" w:rsidP="00DB5831">
      <w:r>
        <w:t>JS supports if-else statements, for, while loops like C++ (syntax).</w:t>
      </w:r>
    </w:p>
    <w:p w14:paraId="7C83743D" w14:textId="77777777" w:rsidR="00DB5831" w:rsidRDefault="00DB5831" w:rsidP="00DB5831">
      <w:r>
        <w:t xml:space="preserve"> In addition, it supports:</w:t>
      </w:r>
    </w:p>
    <w:p w14:paraId="5D5126F0" w14:textId="77777777" w:rsidR="006249F5" w:rsidRPr="006249F5" w:rsidRDefault="006249F5" w:rsidP="00246AA2">
      <w:pPr>
        <w:pStyle w:val="ListParagraph"/>
        <w:numPr>
          <w:ilvl w:val="0"/>
          <w:numId w:val="31"/>
        </w:numPr>
        <w:shd w:val="clear" w:color="auto" w:fill="F2F2F2" w:themeFill="background1" w:themeFillShade="F2"/>
        <w:rPr>
          <w:rStyle w:val="Emphasis"/>
        </w:rPr>
      </w:pPr>
      <w:r>
        <w:rPr>
          <w:rStyle w:val="Emphasis"/>
          <w:b/>
          <w:bCs/>
          <w:color w:val="0000CC"/>
        </w:rPr>
        <w:t>for..of:</w:t>
      </w:r>
    </w:p>
    <w:p w14:paraId="77D7EF51" w14:textId="429B5D25" w:rsidR="00246AA2" w:rsidRPr="00826185" w:rsidRDefault="00246AA2" w:rsidP="006249F5">
      <w:pPr>
        <w:pStyle w:val="ListParagraph"/>
        <w:shd w:val="clear" w:color="auto" w:fill="F2F2F2" w:themeFill="background1" w:themeFillShade="F2"/>
        <w:rPr>
          <w:rStyle w:val="Emphasis"/>
        </w:rPr>
      </w:pPr>
      <w:r w:rsidRPr="00805FA6">
        <w:rPr>
          <w:rStyle w:val="Emphasis"/>
          <w:b/>
          <w:bCs/>
          <w:color w:val="0000CC"/>
        </w:rPr>
        <w:t>for</w:t>
      </w:r>
      <w:r w:rsidRPr="00826185">
        <w:rPr>
          <w:rStyle w:val="Emphasis"/>
        </w:rPr>
        <w:t>(</w:t>
      </w:r>
      <w:r>
        <w:rPr>
          <w:rStyle w:val="Emphasis"/>
        </w:rPr>
        <w:t xml:space="preserve"> let user </w:t>
      </w:r>
      <w:r>
        <w:rPr>
          <w:rStyle w:val="Emphasis"/>
          <w:b/>
          <w:bCs/>
          <w:color w:val="0000CC"/>
        </w:rPr>
        <w:t>of</w:t>
      </w:r>
      <w:r w:rsidRPr="00805FA6">
        <w:rPr>
          <w:rStyle w:val="Emphasis"/>
          <w:color w:val="0000CC"/>
        </w:rPr>
        <w:t xml:space="preserve"> </w:t>
      </w:r>
      <w:r>
        <w:rPr>
          <w:rStyle w:val="Emphasis"/>
        </w:rPr>
        <w:t>users</w:t>
      </w:r>
      <w:r w:rsidRPr="00826185">
        <w:rPr>
          <w:rStyle w:val="Emphasis"/>
        </w:rPr>
        <w:t xml:space="preserve">){ </w:t>
      </w:r>
    </w:p>
    <w:p w14:paraId="3204E0C0" w14:textId="77777777" w:rsidR="00246AA2" w:rsidRPr="00826185" w:rsidRDefault="00246AA2" w:rsidP="00246AA2">
      <w:pPr>
        <w:shd w:val="clear" w:color="auto" w:fill="F2F2F2" w:themeFill="background1" w:themeFillShade="F2"/>
        <w:ind w:left="1080"/>
        <w:rPr>
          <w:rStyle w:val="Emphasis"/>
        </w:rPr>
      </w:pPr>
      <w:r>
        <w:rPr>
          <w:rStyle w:val="Emphasis"/>
        </w:rPr>
        <w:t>user.</w:t>
      </w:r>
      <w:r w:rsidRPr="00826185">
        <w:rPr>
          <w:rStyle w:val="Emphasis"/>
        </w:rPr>
        <w:t>do</w:t>
      </w:r>
      <w:r>
        <w:rPr>
          <w:rStyle w:val="Emphasis"/>
        </w:rPr>
        <w:t>S</w:t>
      </w:r>
      <w:r w:rsidRPr="00826185">
        <w:rPr>
          <w:rStyle w:val="Emphasis"/>
        </w:rPr>
        <w:t xml:space="preserve">omething(); </w:t>
      </w:r>
    </w:p>
    <w:p w14:paraId="002EF601" w14:textId="75FF324D" w:rsidR="00246AA2" w:rsidRDefault="00246AA2" w:rsidP="00246AA2">
      <w:pPr>
        <w:shd w:val="clear" w:color="auto" w:fill="F2F2F2" w:themeFill="background1" w:themeFillShade="F2"/>
        <w:ind w:left="720"/>
        <w:rPr>
          <w:rStyle w:val="Emphasis"/>
        </w:rPr>
      </w:pPr>
      <w:r w:rsidRPr="00826185">
        <w:rPr>
          <w:rStyle w:val="Emphasis"/>
        </w:rPr>
        <w:t>}</w:t>
      </w:r>
    </w:p>
    <w:p w14:paraId="5A39AA35" w14:textId="398C074D" w:rsidR="006249F5" w:rsidRDefault="006249F5" w:rsidP="00246AA2">
      <w:pPr>
        <w:shd w:val="clear" w:color="auto" w:fill="F2F2F2" w:themeFill="background1" w:themeFillShade="F2"/>
        <w:ind w:left="720"/>
      </w:pPr>
      <w:r w:rsidRPr="006249F5">
        <w:rPr>
          <w:rStyle w:val="Emphasis"/>
          <w:highlight w:val="yellow"/>
        </w:rPr>
        <w:t xml:space="preserve">Creates a </w:t>
      </w:r>
      <w:r w:rsidRPr="006249F5">
        <w:rPr>
          <w:highlight w:val="yellow"/>
        </w:rPr>
        <w:t>loop iterating over</w:t>
      </w:r>
      <w:r>
        <w:rPr>
          <w:highlight w:val="yellow"/>
        </w:rPr>
        <w:t xml:space="preserve"> </w:t>
      </w:r>
      <w:r w:rsidRPr="006249F5">
        <w:rPr>
          <w:b/>
          <w:bCs/>
          <w:highlight w:val="yellow"/>
          <w:u w:val="single"/>
        </w:rPr>
        <w:t>any</w:t>
      </w:r>
      <w:r w:rsidRPr="006249F5">
        <w:rPr>
          <w:highlight w:val="yellow"/>
        </w:rPr>
        <w:t xml:space="preserve"> </w:t>
      </w:r>
      <w:hyperlink r:id="rId15" w:anchor="The_iterable_protocol" w:history="1">
        <w:r w:rsidRPr="006249F5">
          <w:rPr>
            <w:rStyle w:val="Hyperlink"/>
            <w:highlight w:val="yellow"/>
          </w:rPr>
          <w:t>iterable objects</w:t>
        </w:r>
      </w:hyperlink>
      <w:r>
        <w:t xml:space="preserve">, including: built-in </w:t>
      </w:r>
      <w:hyperlink r:id="rId16" w:tooltip="The String global object is a constructor for strings or a sequence of characters." w:history="1">
        <w:r>
          <w:rPr>
            <w:rStyle w:val="HTMLCode"/>
            <w:color w:val="0000FF"/>
            <w:u w:val="single"/>
          </w:rPr>
          <w:t>String</w:t>
        </w:r>
      </w:hyperlink>
      <w:r>
        <w:t xml:space="preserve">, </w:t>
      </w:r>
      <w:hyperlink r:id="rId17" w:tooltip="The JavaScript Array object is a global object that is used in the construction of arrays; which are high-level, list-like objects." w:history="1">
        <w:r>
          <w:rPr>
            <w:rStyle w:val="HTMLCode"/>
            <w:color w:val="0000FF"/>
            <w:u w:val="single"/>
          </w:rPr>
          <w:t>Array</w:t>
        </w:r>
      </w:hyperlink>
      <w:r>
        <w:t>, </w:t>
      </w:r>
      <w:r>
        <w:rPr>
          <w:rStyle w:val="HTMLCode"/>
        </w:rPr>
        <w:t>Array</w:t>
      </w:r>
      <w:r>
        <w:t>-like objects (e.g., </w:t>
      </w:r>
      <w:hyperlink r:id="rId18" w:tooltip="arguments is an Array-like object accessible inside functions that contains the values of the arguments passed to that function." w:history="1">
        <w:r>
          <w:rPr>
            <w:rStyle w:val="HTMLCode"/>
            <w:color w:val="0000FF"/>
            <w:u w:val="single"/>
          </w:rPr>
          <w:t>arguments</w:t>
        </w:r>
      </w:hyperlink>
      <w:r>
        <w:t xml:space="preserve"> or </w:t>
      </w:r>
      <w:hyperlink r:id="rId19" w:tooltip="NodeList objects are collections of nodes, usually returned by properties such as Node.childNodes and methods such as document.querySelectorAll()." w:history="1">
        <w:r>
          <w:rPr>
            <w:rStyle w:val="HTMLCode"/>
            <w:color w:val="0000FF"/>
            <w:u w:val="single"/>
          </w:rPr>
          <w:t>NodeList</w:t>
        </w:r>
      </w:hyperlink>
      <w:r>
        <w:t xml:space="preserve">), </w:t>
      </w:r>
      <w:hyperlink r:id="rId20" w:tooltip="A TypedArray object describes an array-like view of an underlying binary data buffer. There is no global property named TypedArray, nor is there a directly visible TypedArray constructor.  Instead, there are a number of different global properties, whose value" w:history="1">
        <w:r>
          <w:rPr>
            <w:rStyle w:val="HTMLCode"/>
            <w:color w:val="0000FF"/>
            <w:u w:val="single"/>
          </w:rPr>
          <w:t>TypedArray</w:t>
        </w:r>
      </w:hyperlink>
      <w:r>
        <w:t xml:space="preserve">, </w:t>
      </w:r>
      <w:hyperlink r:id="rId21" w:tooltip="The Map object holds key-value pairs and remembers the original insertion order of the keys." w:history="1">
        <w:r>
          <w:rPr>
            <w:rStyle w:val="HTMLCode"/>
            <w:color w:val="0000FF"/>
            <w:u w:val="single"/>
          </w:rPr>
          <w:t>Map</w:t>
        </w:r>
      </w:hyperlink>
      <w:r>
        <w:t xml:space="preserve">, </w:t>
      </w:r>
      <w:hyperlink r:id="rId22" w:tooltip="The Set object lets you store unique values of any type, whether primitive values or object references." w:history="1">
        <w:r>
          <w:rPr>
            <w:rStyle w:val="HTMLCode"/>
            <w:color w:val="0000FF"/>
            <w:u w:val="single"/>
          </w:rPr>
          <w:t>Set</w:t>
        </w:r>
      </w:hyperlink>
      <w:r>
        <w:t>, and user-defined iterables. It invokes a custom iteration hook with statements to be executed for the value of each distinct property of the object.</w:t>
      </w:r>
    </w:p>
    <w:p w14:paraId="0C075CAC" w14:textId="77777777" w:rsidR="0010345A" w:rsidRPr="0010345A" w:rsidRDefault="0010345A" w:rsidP="0010345A">
      <w:pPr>
        <w:pStyle w:val="Code"/>
        <w:ind w:left="1440"/>
        <w:rPr>
          <w:i/>
          <w:color w:val="A9B7C6"/>
          <w:lang w:bidi="ar-SA"/>
        </w:rPr>
      </w:pPr>
      <w:r w:rsidRPr="0010345A">
        <w:rPr>
          <w:i/>
          <w:color w:val="CC7832"/>
          <w:lang w:bidi="ar-SA"/>
        </w:rPr>
        <w:t>for</w:t>
      </w:r>
      <w:r w:rsidRPr="0010345A">
        <w:rPr>
          <w:i/>
          <w:color w:val="A9B7C6"/>
          <w:lang w:bidi="ar-SA"/>
        </w:rPr>
        <w:t>(</w:t>
      </w:r>
      <w:r w:rsidRPr="0010345A">
        <w:rPr>
          <w:i/>
          <w:color w:val="CC7832"/>
          <w:lang w:bidi="ar-SA"/>
        </w:rPr>
        <w:t xml:space="preserve">let </w:t>
      </w:r>
      <w:r w:rsidRPr="0010345A">
        <w:rPr>
          <w:b/>
          <w:bCs/>
          <w:i/>
          <w:iCs/>
          <w:lang w:bidi="ar-SA"/>
        </w:rPr>
        <w:t xml:space="preserve">i </w:t>
      </w:r>
      <w:r w:rsidRPr="0010345A">
        <w:rPr>
          <w:i/>
          <w:color w:val="A9B7C6"/>
          <w:lang w:bidi="ar-SA"/>
        </w:rPr>
        <w:t xml:space="preserve">= </w:t>
      </w:r>
      <w:r w:rsidRPr="0010345A">
        <w:rPr>
          <w:i/>
          <w:color w:val="6897BB"/>
          <w:lang w:bidi="ar-SA"/>
        </w:rPr>
        <w:t xml:space="preserve">0 </w:t>
      </w:r>
      <w:r w:rsidRPr="0010345A">
        <w:rPr>
          <w:i/>
          <w:color w:val="CC7832"/>
          <w:lang w:bidi="ar-SA"/>
        </w:rPr>
        <w:t xml:space="preserve">; </w:t>
      </w:r>
      <w:r w:rsidRPr="0010345A">
        <w:rPr>
          <w:b/>
          <w:bCs/>
          <w:i/>
          <w:iCs/>
          <w:lang w:bidi="ar-SA"/>
        </w:rPr>
        <w:t>i</w:t>
      </w:r>
      <w:r w:rsidRPr="0010345A">
        <w:rPr>
          <w:i/>
          <w:color w:val="A9B7C6"/>
          <w:lang w:bidi="ar-SA"/>
        </w:rPr>
        <w:t>&lt;</w:t>
      </w:r>
      <w:r w:rsidRPr="0010345A">
        <w:rPr>
          <w:b/>
          <w:bCs/>
          <w:i/>
          <w:iCs/>
          <w:lang w:bidi="ar-SA"/>
        </w:rPr>
        <w:t>stores</w:t>
      </w:r>
      <w:r w:rsidRPr="0010345A">
        <w:rPr>
          <w:i/>
          <w:color w:val="A9B7C6"/>
          <w:lang w:bidi="ar-SA"/>
        </w:rPr>
        <w:t>.</w:t>
      </w:r>
      <w:r w:rsidRPr="0010345A">
        <w:rPr>
          <w:i/>
          <w:lang w:bidi="ar-SA"/>
        </w:rPr>
        <w:t xml:space="preserve">length </w:t>
      </w:r>
      <w:r w:rsidRPr="0010345A">
        <w:rPr>
          <w:i/>
          <w:color w:val="CC7832"/>
          <w:lang w:bidi="ar-SA"/>
        </w:rPr>
        <w:t xml:space="preserve">; </w:t>
      </w:r>
      <w:r w:rsidRPr="0010345A">
        <w:rPr>
          <w:b/>
          <w:bCs/>
          <w:i/>
          <w:iCs/>
          <w:lang w:bidi="ar-SA"/>
        </w:rPr>
        <w:t>i</w:t>
      </w:r>
      <w:r w:rsidRPr="0010345A">
        <w:rPr>
          <w:i/>
          <w:color w:val="A9B7C6"/>
          <w:lang w:bidi="ar-SA"/>
        </w:rPr>
        <w:t>++) {</w:t>
      </w:r>
    </w:p>
    <w:p w14:paraId="4C00E9F1" w14:textId="19B79889" w:rsidR="0010345A" w:rsidRPr="0010345A" w:rsidRDefault="0010345A" w:rsidP="0010345A">
      <w:pPr>
        <w:pStyle w:val="Code"/>
        <w:ind w:left="1440"/>
        <w:rPr>
          <w:rStyle w:val="Emphasis"/>
        </w:rPr>
      </w:pPr>
      <w:r w:rsidRPr="0010345A">
        <w:rPr>
          <w:rStyle w:val="Emphasis"/>
        </w:rPr>
        <w:t>…</w:t>
      </w:r>
    </w:p>
    <w:p w14:paraId="336379B1" w14:textId="0A403E71" w:rsidR="0010345A" w:rsidRDefault="0010345A" w:rsidP="0010345A">
      <w:pPr>
        <w:pStyle w:val="Code"/>
        <w:ind w:left="1440"/>
        <w:rPr>
          <w:rStyle w:val="Emphasis"/>
        </w:rPr>
      </w:pPr>
      <w:r w:rsidRPr="0010345A">
        <w:rPr>
          <w:rStyle w:val="Emphasis"/>
        </w:rPr>
        <w:t>}</w:t>
      </w:r>
    </w:p>
    <w:p w14:paraId="4280821F" w14:textId="4E7BC5B4" w:rsidR="006249F5" w:rsidRPr="006249F5" w:rsidRDefault="006249F5" w:rsidP="005963C1">
      <w:pPr>
        <w:pStyle w:val="ListParagraph"/>
        <w:numPr>
          <w:ilvl w:val="0"/>
          <w:numId w:val="31"/>
        </w:numPr>
        <w:shd w:val="clear" w:color="auto" w:fill="F2F2F2" w:themeFill="background1" w:themeFillShade="F2"/>
        <w:rPr>
          <w:rStyle w:val="Emphasis"/>
        </w:rPr>
      </w:pPr>
      <w:r w:rsidRPr="00040209">
        <w:rPr>
          <w:rStyle w:val="Emphasis"/>
          <w:color w:val="0000CC"/>
        </w:rPr>
        <w:t>for..in</w:t>
      </w:r>
      <w:r>
        <w:rPr>
          <w:rStyle w:val="Emphasis"/>
        </w:rPr>
        <w:t xml:space="preserve"> – </w:t>
      </w:r>
      <w:r w:rsidRPr="006249F5">
        <w:rPr>
          <w:rStyle w:val="Emphasis"/>
          <w:u w:val="single"/>
        </w:rPr>
        <w:t xml:space="preserve">only for </w:t>
      </w:r>
      <w:r w:rsidRPr="006249F5">
        <w:rPr>
          <w:u w:val="single"/>
        </w:rPr>
        <w:t>enumerable, non-Symbol properties like properties of objects</w:t>
      </w:r>
      <w:r>
        <w:t>:</w:t>
      </w:r>
    </w:p>
    <w:p w14:paraId="5A0F388D" w14:textId="0157AB95" w:rsidR="00DB5831" w:rsidRPr="00826185" w:rsidRDefault="00DB5831" w:rsidP="006249F5">
      <w:pPr>
        <w:pStyle w:val="ListParagraph"/>
        <w:shd w:val="clear" w:color="auto" w:fill="F2F2F2" w:themeFill="background1" w:themeFillShade="F2"/>
        <w:rPr>
          <w:rStyle w:val="Emphasis"/>
        </w:rPr>
      </w:pPr>
      <w:r w:rsidRPr="00805FA6">
        <w:rPr>
          <w:rStyle w:val="Emphasis"/>
          <w:b/>
          <w:bCs/>
          <w:color w:val="0000CC"/>
        </w:rPr>
        <w:t>for</w:t>
      </w:r>
      <w:r w:rsidRPr="00826185">
        <w:rPr>
          <w:rStyle w:val="Emphasis"/>
        </w:rPr>
        <w:t>(</w:t>
      </w:r>
      <w:r w:rsidR="00805FA6">
        <w:rPr>
          <w:rStyle w:val="Emphasis"/>
        </w:rPr>
        <w:t xml:space="preserve"> let </w:t>
      </w:r>
      <w:r w:rsidR="00040209">
        <w:rPr>
          <w:rStyle w:val="Emphasis"/>
        </w:rPr>
        <w:t>key</w:t>
      </w:r>
      <w:r w:rsidR="00805FA6">
        <w:rPr>
          <w:rStyle w:val="Emphasis"/>
        </w:rPr>
        <w:t xml:space="preserve"> </w:t>
      </w:r>
      <w:r w:rsidR="00805FA6" w:rsidRPr="00805FA6">
        <w:rPr>
          <w:rStyle w:val="Emphasis"/>
          <w:b/>
          <w:bCs/>
          <w:color w:val="0000CC"/>
        </w:rPr>
        <w:t>in</w:t>
      </w:r>
      <w:r w:rsidR="00805FA6" w:rsidRPr="00805FA6">
        <w:rPr>
          <w:rStyle w:val="Emphasis"/>
          <w:color w:val="0000CC"/>
        </w:rPr>
        <w:t xml:space="preserve"> </w:t>
      </w:r>
      <w:r w:rsidR="00805FA6">
        <w:rPr>
          <w:rStyle w:val="Emphasis"/>
        </w:rPr>
        <w:t>users</w:t>
      </w:r>
      <w:r w:rsidRPr="00826185">
        <w:rPr>
          <w:rStyle w:val="Emphasis"/>
        </w:rPr>
        <w:t xml:space="preserve">){ </w:t>
      </w:r>
    </w:p>
    <w:p w14:paraId="14F964BF" w14:textId="7D493CE5" w:rsidR="00DB5831" w:rsidRPr="00826185" w:rsidRDefault="00040209" w:rsidP="00DB5831">
      <w:pPr>
        <w:shd w:val="clear" w:color="auto" w:fill="F2F2F2" w:themeFill="background1" w:themeFillShade="F2"/>
        <w:ind w:left="1080"/>
        <w:rPr>
          <w:rStyle w:val="Emphasis"/>
        </w:rPr>
      </w:pPr>
      <w:r>
        <w:rPr>
          <w:rStyle w:val="Emphasis"/>
        </w:rPr>
        <w:t xml:space="preserve">if(users.hasOwnProperty(key)) { </w:t>
      </w:r>
      <w:r>
        <w:rPr>
          <w:rStyle w:val="Emphasis"/>
        </w:rPr>
        <w:br/>
        <w:t xml:space="preserve">    </w:t>
      </w:r>
      <w:r w:rsidR="00805FA6">
        <w:rPr>
          <w:rStyle w:val="Emphasis"/>
        </w:rPr>
        <w:t>user</w:t>
      </w:r>
      <w:r>
        <w:rPr>
          <w:rStyle w:val="Emphasis"/>
        </w:rPr>
        <w:t>s[key]</w:t>
      </w:r>
      <w:r w:rsidR="00805FA6">
        <w:rPr>
          <w:rStyle w:val="Emphasis"/>
        </w:rPr>
        <w:t>.</w:t>
      </w:r>
      <w:r w:rsidR="00DB5831" w:rsidRPr="00826185">
        <w:rPr>
          <w:rStyle w:val="Emphasis"/>
        </w:rPr>
        <w:t>do</w:t>
      </w:r>
      <w:r w:rsidR="00805FA6">
        <w:rPr>
          <w:rStyle w:val="Emphasis"/>
        </w:rPr>
        <w:t>S</w:t>
      </w:r>
      <w:r w:rsidR="00DB5831" w:rsidRPr="00826185">
        <w:rPr>
          <w:rStyle w:val="Emphasis"/>
        </w:rPr>
        <w:t xml:space="preserve">omething(); </w:t>
      </w:r>
      <w:r>
        <w:rPr>
          <w:rStyle w:val="Emphasis"/>
        </w:rPr>
        <w:br/>
        <w:t>}</w:t>
      </w:r>
    </w:p>
    <w:p w14:paraId="3E9ABFF7" w14:textId="4FA1D327" w:rsidR="00DB5831" w:rsidRDefault="00DB5831" w:rsidP="00DB5831">
      <w:pPr>
        <w:shd w:val="clear" w:color="auto" w:fill="F2F2F2" w:themeFill="background1" w:themeFillShade="F2"/>
        <w:ind w:left="720"/>
        <w:rPr>
          <w:rStyle w:val="Emphasis"/>
        </w:rPr>
      </w:pPr>
      <w:r w:rsidRPr="00826185">
        <w:rPr>
          <w:rStyle w:val="Emphasis"/>
        </w:rPr>
        <w:t>}</w:t>
      </w:r>
    </w:p>
    <w:p w14:paraId="358BB886" w14:textId="77777777" w:rsidR="00040209" w:rsidRDefault="00757CBE" w:rsidP="00DB5831">
      <w:pPr>
        <w:shd w:val="clear" w:color="auto" w:fill="F2F2F2" w:themeFill="background1" w:themeFillShade="F2"/>
        <w:ind w:left="720"/>
        <w:rPr>
          <w:rStyle w:val="Emphasis"/>
          <w:i w:val="0"/>
          <w:iCs w:val="0"/>
        </w:rPr>
      </w:pPr>
      <w:r w:rsidRPr="008320C1">
        <w:rPr>
          <w:rStyle w:val="Emphasis"/>
          <w:b/>
          <w:bCs/>
          <w:i w:val="0"/>
          <w:iCs w:val="0"/>
        </w:rPr>
        <w:t>Note</w:t>
      </w:r>
      <w:r w:rsidRPr="008320C1">
        <w:rPr>
          <w:rStyle w:val="Emphasis"/>
          <w:i w:val="0"/>
          <w:iCs w:val="0"/>
        </w:rPr>
        <w:t>:</w:t>
      </w:r>
    </w:p>
    <w:p w14:paraId="0E2E6C31" w14:textId="0CAB2110" w:rsidR="00757CBE" w:rsidRDefault="00757CBE" w:rsidP="00040209">
      <w:pPr>
        <w:pStyle w:val="ListParagraph"/>
        <w:numPr>
          <w:ilvl w:val="1"/>
          <w:numId w:val="31"/>
        </w:numPr>
        <w:shd w:val="clear" w:color="auto" w:fill="F2F2F2" w:themeFill="background1" w:themeFillShade="F2"/>
        <w:rPr>
          <w:rStyle w:val="Emphasis"/>
          <w:i w:val="0"/>
          <w:iCs w:val="0"/>
        </w:rPr>
      </w:pPr>
      <w:r w:rsidRPr="00040209">
        <w:rPr>
          <w:rStyle w:val="Emphasis"/>
          <w:i w:val="0"/>
          <w:iCs w:val="0"/>
        </w:rPr>
        <w:t xml:space="preserve">for-in </w:t>
      </w:r>
      <w:r w:rsidRPr="00040209">
        <w:rPr>
          <w:rStyle w:val="Emphasis"/>
          <w:b/>
          <w:bCs/>
          <w:i w:val="0"/>
          <w:iCs w:val="0"/>
          <w:highlight w:val="yellow"/>
        </w:rPr>
        <w:t>return the keys/indexes</w:t>
      </w:r>
      <w:r w:rsidRPr="00040209">
        <w:rPr>
          <w:rStyle w:val="Emphasis"/>
          <w:i w:val="0"/>
          <w:iCs w:val="0"/>
        </w:rPr>
        <w:t xml:space="preserve"> of the object/array and </w:t>
      </w:r>
      <w:r w:rsidRPr="00040209">
        <w:rPr>
          <w:rStyle w:val="Emphasis"/>
          <w:i w:val="0"/>
          <w:iCs w:val="0"/>
          <w:u w:val="single"/>
        </w:rPr>
        <w:t>not the data itself</w:t>
      </w:r>
      <w:r w:rsidRPr="00040209">
        <w:rPr>
          <w:rStyle w:val="Emphasis"/>
          <w:i w:val="0"/>
          <w:iCs w:val="0"/>
        </w:rPr>
        <w:t>!!</w:t>
      </w:r>
    </w:p>
    <w:p w14:paraId="1C200EF3" w14:textId="16A1B8C2" w:rsidR="00040209" w:rsidRPr="00040209" w:rsidRDefault="00040209" w:rsidP="00040209">
      <w:pPr>
        <w:pStyle w:val="ListParagraph"/>
        <w:numPr>
          <w:ilvl w:val="1"/>
          <w:numId w:val="31"/>
        </w:numPr>
        <w:shd w:val="clear" w:color="auto" w:fill="F2F2F2" w:themeFill="background1" w:themeFillShade="F2"/>
        <w:rPr>
          <w:rStyle w:val="Emphasis"/>
          <w:i w:val="0"/>
          <w:iCs w:val="0"/>
        </w:rPr>
      </w:pPr>
      <w:r>
        <w:rPr>
          <w:rStyle w:val="Emphasis"/>
          <w:i w:val="0"/>
          <w:iCs w:val="0"/>
        </w:rPr>
        <w:t>It is usually necessary to test object.hasOwnProperty(variable) to determine whether the property name is truly a member of the object or was found instead on the prototype chain.</w:t>
      </w:r>
    </w:p>
    <w:p w14:paraId="487A4AC4" w14:textId="23EF52AB" w:rsidR="00DB5831" w:rsidRPr="006333BA" w:rsidRDefault="000576FD" w:rsidP="005963C1">
      <w:pPr>
        <w:pStyle w:val="ListParagraph"/>
        <w:numPr>
          <w:ilvl w:val="0"/>
          <w:numId w:val="31"/>
        </w:numPr>
      </w:pPr>
      <w:r w:rsidRPr="000576FD">
        <w:rPr>
          <w:rFonts w:ascii="Palatino Linotype" w:eastAsia="Times New Roman" w:hAnsi="Palatino Linotype"/>
          <w:sz w:val="20"/>
          <w:szCs w:val="24"/>
          <w:lang w:eastAsia="en-US"/>
        </w:rPr>
        <w:t xml:space="preserve">In order for JavaScript to compare two different </w:t>
      </w:r>
      <w:r w:rsidRPr="000576FD">
        <w:rPr>
          <w:rFonts w:ascii="Courier New" w:eastAsia="Times New Roman" w:hAnsi="Courier New" w:cs="Courier New"/>
          <w:sz w:val="20"/>
          <w:szCs w:val="20"/>
          <w:lang w:eastAsia="en-US"/>
        </w:rPr>
        <w:t>data types</w:t>
      </w:r>
      <w:r w:rsidRPr="000576FD">
        <w:rPr>
          <w:rFonts w:ascii="Palatino Linotype" w:eastAsia="Times New Roman" w:hAnsi="Palatino Linotype"/>
          <w:sz w:val="20"/>
          <w:szCs w:val="24"/>
          <w:lang w:eastAsia="en-US"/>
        </w:rPr>
        <w:t xml:space="preserve"> (for example, </w:t>
      </w:r>
      <w:r w:rsidRPr="000576FD">
        <w:rPr>
          <w:rFonts w:ascii="Courier New" w:eastAsia="Times New Roman" w:hAnsi="Courier New" w:cs="Courier New"/>
          <w:sz w:val="20"/>
          <w:szCs w:val="20"/>
          <w:lang w:eastAsia="en-US"/>
        </w:rPr>
        <w:t>numbers</w:t>
      </w:r>
      <w:r w:rsidRPr="000576FD">
        <w:rPr>
          <w:rFonts w:ascii="Palatino Linotype" w:eastAsia="Times New Roman" w:hAnsi="Palatino Linotype"/>
          <w:sz w:val="20"/>
          <w:szCs w:val="24"/>
          <w:lang w:eastAsia="en-US"/>
        </w:rPr>
        <w:t xml:space="preserve"> and </w:t>
      </w:r>
      <w:r w:rsidRPr="000576FD">
        <w:rPr>
          <w:rFonts w:ascii="Courier New" w:eastAsia="Times New Roman" w:hAnsi="Courier New" w:cs="Courier New"/>
          <w:sz w:val="20"/>
          <w:szCs w:val="20"/>
          <w:lang w:eastAsia="en-US"/>
        </w:rPr>
        <w:t>strings</w:t>
      </w:r>
      <w:r w:rsidRPr="000576FD">
        <w:rPr>
          <w:rFonts w:ascii="Palatino Linotype" w:eastAsia="Times New Roman" w:hAnsi="Palatino Linotype"/>
          <w:sz w:val="20"/>
          <w:szCs w:val="24"/>
          <w:lang w:eastAsia="en-US"/>
        </w:rPr>
        <w:t>), it must convert one type to another. This is known as "Type Coercion".</w:t>
      </w:r>
    </w:p>
    <w:p w14:paraId="2F4329A9" w14:textId="49803B6D" w:rsidR="006333BA" w:rsidRPr="00522A7A" w:rsidRDefault="006333BA" w:rsidP="005963C1">
      <w:pPr>
        <w:pStyle w:val="ListParagraph"/>
        <w:numPr>
          <w:ilvl w:val="0"/>
          <w:numId w:val="31"/>
        </w:numPr>
      </w:pPr>
      <w:r w:rsidRPr="006333BA">
        <w:rPr>
          <w:rFonts w:ascii="Palatino Linotype" w:eastAsia="Times New Roman" w:hAnsi="Palatino Linotype"/>
          <w:b/>
          <w:bCs/>
          <w:color w:val="0000CC"/>
          <w:sz w:val="20"/>
          <w:szCs w:val="24"/>
          <w:lang w:eastAsia="en-US"/>
        </w:rPr>
        <w:t>Strict equality</w:t>
      </w:r>
      <w:r w:rsidRPr="006333BA">
        <w:rPr>
          <w:rFonts w:ascii="Palatino Linotype" w:eastAsia="Times New Roman" w:hAnsi="Palatino Linotype"/>
          <w:color w:val="0000CC"/>
          <w:sz w:val="20"/>
          <w:szCs w:val="24"/>
          <w:lang w:eastAsia="en-US"/>
        </w:rPr>
        <w:t xml:space="preserve"> </w:t>
      </w:r>
      <w:r w:rsidRPr="006333BA">
        <w:rPr>
          <w:rFonts w:ascii="Palatino Linotype" w:eastAsia="Times New Roman" w:hAnsi="Palatino Linotype"/>
          <w:sz w:val="20"/>
          <w:szCs w:val="24"/>
          <w:lang w:eastAsia="en-US"/>
        </w:rPr>
        <w:t>(</w:t>
      </w:r>
      <w:r w:rsidRPr="006333BA">
        <w:rPr>
          <w:rFonts w:ascii="Courier New" w:eastAsia="Times New Roman" w:hAnsi="Courier New" w:cs="Courier New"/>
          <w:b/>
          <w:bCs/>
          <w:color w:val="0000CC"/>
          <w:sz w:val="20"/>
          <w:szCs w:val="20"/>
          <w:lang w:eastAsia="en-US"/>
        </w:rPr>
        <w:t>===</w:t>
      </w:r>
      <w:r w:rsidRPr="006333BA">
        <w:rPr>
          <w:rFonts w:ascii="Palatino Linotype" w:eastAsia="Times New Roman" w:hAnsi="Palatino Linotype"/>
          <w:sz w:val="20"/>
          <w:szCs w:val="24"/>
          <w:lang w:eastAsia="en-US"/>
        </w:rPr>
        <w:t>) is the counterpart to the equality operator (</w:t>
      </w:r>
      <w:r w:rsidRPr="006333BA">
        <w:rPr>
          <w:rFonts w:ascii="Courier New" w:eastAsia="Times New Roman" w:hAnsi="Courier New" w:cs="Courier New"/>
          <w:sz w:val="20"/>
          <w:szCs w:val="20"/>
          <w:lang w:eastAsia="en-US"/>
        </w:rPr>
        <w:t>==</w:t>
      </w:r>
      <w:r w:rsidRPr="006333BA">
        <w:rPr>
          <w:rFonts w:ascii="Palatino Linotype" w:eastAsia="Times New Roman" w:hAnsi="Palatino Linotype"/>
          <w:sz w:val="20"/>
          <w:szCs w:val="24"/>
          <w:lang w:eastAsia="en-US"/>
        </w:rPr>
        <w:t xml:space="preserve">). However, unlike the equality operator, which attempts to convert both values being compared to a common type, the strict equality operator </w:t>
      </w:r>
      <w:r w:rsidRPr="006333BA">
        <w:rPr>
          <w:rFonts w:ascii="Palatino Linotype" w:eastAsia="Times New Roman" w:hAnsi="Palatino Linotype"/>
          <w:sz w:val="20"/>
          <w:szCs w:val="24"/>
          <w:u w:val="single"/>
          <w:lang w:eastAsia="en-US"/>
        </w:rPr>
        <w:t>does not perform a type conversion</w:t>
      </w:r>
      <w:r w:rsidRPr="006333BA">
        <w:rPr>
          <w:rFonts w:ascii="Palatino Linotype" w:eastAsia="Times New Roman" w:hAnsi="Palatino Linotype"/>
          <w:sz w:val="20"/>
          <w:szCs w:val="24"/>
          <w:lang w:eastAsia="en-US"/>
        </w:rPr>
        <w:t>.</w:t>
      </w:r>
      <w:r w:rsidR="007B5F99">
        <w:rPr>
          <w:rFonts w:ascii="Palatino Linotype" w:eastAsia="Times New Roman" w:hAnsi="Palatino Linotype"/>
          <w:sz w:val="20"/>
          <w:szCs w:val="24"/>
          <w:lang w:eastAsia="en-US"/>
        </w:rPr>
        <w:t xml:space="preserve"> Strict inequality (!==) is the opposite of ===.</w:t>
      </w:r>
    </w:p>
    <w:p w14:paraId="57749B4A" w14:textId="4B961460" w:rsidR="00522A7A" w:rsidRDefault="00522A7A" w:rsidP="006347CE">
      <w:pPr>
        <w:pStyle w:val="ListParagraph"/>
        <w:numPr>
          <w:ilvl w:val="0"/>
          <w:numId w:val="31"/>
        </w:numPr>
        <w:shd w:val="clear" w:color="auto" w:fill="FFFFFF" w:themeFill="background1"/>
      </w:pPr>
      <w:r w:rsidRPr="006347CE">
        <w:rPr>
          <w:b/>
          <w:bCs/>
          <w:color w:val="0000CC"/>
        </w:rPr>
        <w:t xml:space="preserve">Switch </w:t>
      </w:r>
      <w:r w:rsidR="006347CE">
        <w:t>statements is like in C. It uses the strict equality to compare. So if(val===value) is qual to switch(val){ case value:….}</w:t>
      </w:r>
    </w:p>
    <w:p w14:paraId="579873D3" w14:textId="173BCB72" w:rsidR="00C620F3" w:rsidRDefault="00C620F3" w:rsidP="006347CE">
      <w:pPr>
        <w:pStyle w:val="ListParagraph"/>
        <w:numPr>
          <w:ilvl w:val="0"/>
          <w:numId w:val="31"/>
        </w:numPr>
        <w:shd w:val="clear" w:color="auto" w:fill="FFFFFF" w:themeFill="background1"/>
      </w:pPr>
      <w:r>
        <w:rPr>
          <w:b/>
          <w:bCs/>
          <w:color w:val="0000CC"/>
        </w:rPr>
        <w:t xml:space="preserve">while </w:t>
      </w:r>
      <w:r w:rsidR="006960D5">
        <w:t>,</w:t>
      </w:r>
      <w:r w:rsidRPr="00C620F3">
        <w:rPr>
          <w:b/>
          <w:bCs/>
        </w:rPr>
        <w:t xml:space="preserve"> </w:t>
      </w:r>
      <w:r>
        <w:rPr>
          <w:b/>
          <w:bCs/>
          <w:color w:val="0000CC"/>
        </w:rPr>
        <w:t xml:space="preserve">for </w:t>
      </w:r>
      <w:r w:rsidR="006960D5" w:rsidRPr="006960D5">
        <w:t>,</w:t>
      </w:r>
      <w:r w:rsidR="006960D5">
        <w:rPr>
          <w:b/>
          <w:bCs/>
          <w:color w:val="0000CC"/>
        </w:rPr>
        <w:t xml:space="preserve"> do-while </w:t>
      </w:r>
      <w:r w:rsidRPr="00C620F3">
        <w:t>loops – the same as in C++.</w:t>
      </w:r>
    </w:p>
    <w:p w14:paraId="6BF88DF5" w14:textId="55AA3853" w:rsidR="008558B0" w:rsidRPr="00C620F3" w:rsidRDefault="008558B0" w:rsidP="006347CE">
      <w:pPr>
        <w:pStyle w:val="ListParagraph"/>
        <w:numPr>
          <w:ilvl w:val="0"/>
          <w:numId w:val="31"/>
        </w:numPr>
        <w:shd w:val="clear" w:color="auto" w:fill="FFFFFF" w:themeFill="background1"/>
      </w:pPr>
      <w:r>
        <w:rPr>
          <w:b/>
          <w:bCs/>
          <w:color w:val="0000CC"/>
        </w:rPr>
        <w:t>Conditional operator (ternary)</w:t>
      </w:r>
      <w:r w:rsidRPr="008558B0">
        <w:t xml:space="preserve"> – the same as in C++.</w:t>
      </w:r>
    </w:p>
    <w:p w14:paraId="589A9AC8" w14:textId="37986760" w:rsidR="00DB5831" w:rsidRDefault="00DB5831" w:rsidP="00DB5831">
      <w:pPr>
        <w:pStyle w:val="Heading2"/>
      </w:pPr>
      <w:bookmarkStart w:id="73" w:name="_Toc38262391"/>
      <w:r>
        <w:t>Evaluators</w:t>
      </w:r>
      <w:bookmarkEnd w:id="71"/>
      <w:bookmarkEnd w:id="73"/>
    </w:p>
    <w:p w14:paraId="3E30BE6D" w14:textId="77777777" w:rsidR="00DB5831" w:rsidRPr="00AF6ED8" w:rsidRDefault="00DB5831" w:rsidP="00DB5831">
      <w:pPr>
        <w:rPr>
          <w:b/>
          <w:bCs/>
        </w:rPr>
      </w:pPr>
      <w:r w:rsidRPr="00AF6ED8">
        <w:rPr>
          <w:b/>
          <w:bCs/>
          <w:i/>
          <w:iCs/>
        </w:rPr>
        <w:t>Never</w:t>
      </w:r>
      <w:r w:rsidRPr="00AF6ED8">
        <w:rPr>
          <w:b/>
          <w:bCs/>
        </w:rPr>
        <w:t xml:space="preserve"> use ==. It's a frequent source of bugs.</w:t>
      </w:r>
    </w:p>
    <w:p w14:paraId="6F063848" w14:textId="77777777" w:rsidR="00DB5831" w:rsidRDefault="00DB5831" w:rsidP="00DB5831">
      <w:r w:rsidRPr="00AF6ED8">
        <w:rPr>
          <w:b/>
          <w:bCs/>
        </w:rPr>
        <w:t>Strict equality (</w:t>
      </w:r>
      <w:r w:rsidRPr="00AF6ED8">
        <w:t>===</w:t>
      </w:r>
      <w:r w:rsidRPr="00AF6ED8">
        <w:rPr>
          <w:b/>
          <w:bCs/>
        </w:rPr>
        <w:t>) vs Loose equality (</w:t>
      </w:r>
      <w:r w:rsidRPr="00AF6ED8">
        <w:t>==</w:t>
      </w:r>
      <w:r w:rsidRPr="00AF6ED8">
        <w:rPr>
          <w:b/>
          <w:bCs/>
        </w:rPr>
        <w:t>)</w:t>
      </w:r>
    </w:p>
    <w:p w14:paraId="5CAA1672" w14:textId="77777777" w:rsidR="00DB5831" w:rsidRDefault="00DB5831" w:rsidP="00DB5831">
      <w:pPr>
        <w:pStyle w:val="Body"/>
      </w:pPr>
      <w:r>
        <w:t xml:space="preserve">When you use three equal signs, </w:t>
      </w:r>
      <w:r w:rsidRPr="00AF6ED8">
        <w:t>===</w:t>
      </w:r>
      <w:r>
        <w:t xml:space="preserve">, no type conversion is done prior to the comparison. If the values are different types, for example, a </w:t>
      </w:r>
      <w:r w:rsidRPr="00AF6ED8">
        <w:t>String</w:t>
      </w:r>
      <w:r>
        <w:t xml:space="preserve"> and a </w:t>
      </w:r>
      <w:r w:rsidRPr="00AF6ED8">
        <w:t>Number</w:t>
      </w:r>
      <w:r>
        <w:t xml:space="preserve">, </w:t>
      </w:r>
      <w:r>
        <w:lastRenderedPageBreak/>
        <w:t xml:space="preserve">they can't ever be equal. To return </w:t>
      </w:r>
      <w:r w:rsidRPr="00AF6ED8">
        <w:t>true</w:t>
      </w:r>
      <w:r>
        <w:t>, the values must be equal and the types must be the same.</w:t>
      </w:r>
    </w:p>
    <w:p w14:paraId="042BE9A9" w14:textId="77777777" w:rsidR="00DB5831" w:rsidRDefault="00DB5831" w:rsidP="00DB5831">
      <w:r>
        <w:t xml:space="preserve">Loose equality, </w:t>
      </w:r>
      <w:r w:rsidRPr="00AF6ED8">
        <w:t>==</w:t>
      </w:r>
      <w:r>
        <w:t xml:space="preserve">, checks to see if the two values are the same type and if not, converts to a common type before the conversion. If the types are already the same, there is no difference between the result of </w:t>
      </w:r>
      <w:r w:rsidRPr="00AF6ED8">
        <w:t>===</w:t>
      </w:r>
      <w:r>
        <w:t xml:space="preserve"> and </w:t>
      </w:r>
      <w:r w:rsidRPr="00AF6ED8">
        <w:t>==</w:t>
      </w:r>
      <w:r>
        <w:t>. When they aren't it can cause unexpected results.</w:t>
      </w:r>
    </w:p>
    <w:p w14:paraId="23AFAE7F" w14:textId="77777777" w:rsidR="00DB5831" w:rsidRDefault="00DB5831" w:rsidP="00DB5831">
      <w:r>
        <w:t xml:space="preserve">Check the </w:t>
      </w:r>
      <w:hyperlink r:id="rId23" w:tgtFrame="_blank" w:history="1">
        <w:r w:rsidRPr="00AF6ED8">
          <w:t>link</w:t>
        </w:r>
      </w:hyperlink>
      <w:r>
        <w:t xml:space="preserve"> to an article on Mozilla Developer Network to see what values get converted into what.</w:t>
      </w:r>
    </w:p>
    <w:p w14:paraId="25C5F729" w14:textId="77777777" w:rsidR="00DB5831" w:rsidRDefault="00DB5831" w:rsidP="00DB5831">
      <w:r>
        <w:t xml:space="preserve">According to Jacques Favreau, the lead front-end engineer at Udacity, you should </w:t>
      </w:r>
      <w:r w:rsidRPr="00AF6ED8">
        <w:rPr>
          <w:i/>
          <w:iCs/>
        </w:rPr>
        <w:t>never</w:t>
      </w:r>
      <w:r>
        <w:t xml:space="preserve"> use </w:t>
      </w:r>
      <w:r w:rsidRPr="00AF6ED8">
        <w:t>==</w:t>
      </w:r>
      <w:r>
        <w:t xml:space="preserve">. It's a frequent source of bugs. In fact, if a Udacity engineer tries to commit code with </w:t>
      </w:r>
      <w:r w:rsidRPr="00AF6ED8">
        <w:t>==</w:t>
      </w:r>
      <w:r>
        <w:t>, it automatically gets rejected.</w:t>
      </w:r>
    </w:p>
    <w:p w14:paraId="36A79C23" w14:textId="77777777" w:rsidR="00DB5831" w:rsidRDefault="00DB5831" w:rsidP="00DB5831">
      <w:r>
        <w:t xml:space="preserve">Though it wasn't mentioned in the video, </w:t>
      </w:r>
      <w:r w:rsidRPr="00AF6ED8">
        <w:rPr>
          <w:b/>
          <w:bCs/>
        </w:rPr>
        <w:t>the same conditions apply for strict inequality (!==) and loose inequality (!=)</w:t>
      </w:r>
      <w:r>
        <w:t>. Loose inequality is more forgiving than loose equality so you might not see strict inequality as often.</w:t>
      </w:r>
    </w:p>
    <w:p w14:paraId="571DC60D" w14:textId="77777777" w:rsidR="00DB5831" w:rsidRDefault="00DB5831" w:rsidP="00DB5831">
      <w:pPr>
        <w:pStyle w:val="Heading2"/>
      </w:pPr>
      <w:bookmarkStart w:id="74" w:name="_Toc488489150"/>
      <w:bookmarkStart w:id="75" w:name="_Toc38262392"/>
      <w:r>
        <w:t>Functions</w:t>
      </w:r>
      <w:bookmarkEnd w:id="74"/>
      <w:bookmarkEnd w:id="75"/>
    </w:p>
    <w:p w14:paraId="2C43CAAC" w14:textId="77777777" w:rsidR="00DB5831" w:rsidRPr="00DE6336" w:rsidRDefault="00DB5831" w:rsidP="00DB5831">
      <w:r>
        <w:t>There are two ways to define functions in Java Script:</w:t>
      </w:r>
    </w:p>
    <w:p w14:paraId="3FC2FC2E" w14:textId="77777777" w:rsidR="00DB5831" w:rsidRPr="00761305" w:rsidRDefault="00DB5831" w:rsidP="00DB5831">
      <w:pPr>
        <w:shd w:val="clear" w:color="auto" w:fill="E7E6E6" w:themeFill="background2"/>
        <w:ind w:left="720"/>
        <w:rPr>
          <w:rStyle w:val="Emphasis"/>
          <w:rFonts w:ascii="Courier New" w:hAnsi="Courier New"/>
          <w:i w:val="0"/>
          <w:color w:val="1F3864" w:themeColor="accent5" w:themeShade="80"/>
        </w:rPr>
      </w:pPr>
      <w:r w:rsidRPr="00761305">
        <w:rPr>
          <w:rStyle w:val="Emphasis"/>
          <w:rFonts w:ascii="Courier New" w:hAnsi="Courier New"/>
          <w:color w:val="1F3864" w:themeColor="accent5" w:themeShade="80"/>
        </w:rPr>
        <w:t>var &lt;function-name&gt; = function(param 1, param 2){</w:t>
      </w:r>
    </w:p>
    <w:p w14:paraId="3651466E" w14:textId="77777777" w:rsidR="00DB5831" w:rsidRPr="00761305" w:rsidRDefault="00DB5831" w:rsidP="00DB5831">
      <w:pPr>
        <w:shd w:val="clear" w:color="auto" w:fill="E7E6E6" w:themeFill="background2"/>
        <w:ind w:left="720"/>
        <w:rPr>
          <w:rStyle w:val="Emphasis"/>
          <w:rFonts w:ascii="Courier New" w:hAnsi="Courier New"/>
          <w:i w:val="0"/>
          <w:color w:val="1F3864" w:themeColor="accent5" w:themeShade="80"/>
        </w:rPr>
      </w:pPr>
      <w:r w:rsidRPr="00761305">
        <w:rPr>
          <w:rStyle w:val="Emphasis"/>
          <w:rFonts w:ascii="Courier New" w:hAnsi="Courier New"/>
          <w:color w:val="1F3864" w:themeColor="accent5" w:themeShade="80"/>
        </w:rPr>
        <w:tab/>
        <w:t>// code</w:t>
      </w:r>
    </w:p>
    <w:p w14:paraId="6707BC01" w14:textId="38D62ED4" w:rsidR="00DB5831" w:rsidRDefault="00DB5831" w:rsidP="00DB5831">
      <w:pPr>
        <w:shd w:val="clear" w:color="auto" w:fill="E7E6E6" w:themeFill="background2"/>
        <w:ind w:left="720"/>
        <w:rPr>
          <w:rStyle w:val="Emphasis"/>
          <w:rFonts w:ascii="Courier New" w:hAnsi="Courier New"/>
          <w:color w:val="1F3864" w:themeColor="accent5" w:themeShade="80"/>
        </w:rPr>
      </w:pPr>
      <w:r w:rsidRPr="00761305">
        <w:rPr>
          <w:rStyle w:val="Emphasis"/>
          <w:rFonts w:ascii="Courier New" w:hAnsi="Courier New"/>
          <w:color w:val="1F3864" w:themeColor="accent5" w:themeShade="80"/>
        </w:rPr>
        <w:t>}</w:t>
      </w:r>
    </w:p>
    <w:p w14:paraId="0BCF5C5A" w14:textId="75E65113" w:rsidR="00033EA6" w:rsidRDefault="00033EA6" w:rsidP="00DB5831">
      <w:pPr>
        <w:shd w:val="clear" w:color="auto" w:fill="E7E6E6" w:themeFill="background2"/>
        <w:ind w:left="720"/>
        <w:rPr>
          <w:rStyle w:val="Emphasis"/>
          <w:rFonts w:ascii="Courier New" w:hAnsi="Courier New"/>
          <w:i w:val="0"/>
          <w:color w:val="1F3864" w:themeColor="accent5" w:themeShade="80"/>
        </w:rPr>
      </w:pPr>
      <w:r>
        <w:rPr>
          <w:rStyle w:val="Emphasis"/>
          <w:rFonts w:ascii="Courier New" w:hAnsi="Courier New"/>
          <w:i w:val="0"/>
          <w:color w:val="1F3864" w:themeColor="accent5" w:themeShade="80"/>
        </w:rPr>
        <w:t>Or:</w:t>
      </w:r>
    </w:p>
    <w:p w14:paraId="1FC144AF" w14:textId="479EDD26" w:rsidR="00033EA6" w:rsidRPr="00033EA6" w:rsidRDefault="00033EA6" w:rsidP="00DB5831">
      <w:pPr>
        <w:shd w:val="clear" w:color="auto" w:fill="E7E6E6" w:themeFill="background2"/>
        <w:ind w:left="720"/>
        <w:rPr>
          <w:rStyle w:val="Emphasis"/>
          <w:rFonts w:ascii="Courier New" w:hAnsi="Courier New"/>
          <w:b/>
          <w:bCs/>
          <w:i w:val="0"/>
          <w:color w:val="1F3864" w:themeColor="accent5" w:themeShade="80"/>
        </w:rPr>
      </w:pPr>
      <w:r w:rsidRPr="00033EA6">
        <w:rPr>
          <w:rStyle w:val="Emphasis"/>
          <w:rFonts w:ascii="Courier New" w:hAnsi="Courier New"/>
          <w:b/>
          <w:bCs/>
          <w:i w:val="0"/>
          <w:color w:val="1F3864" w:themeColor="accent5" w:themeShade="80"/>
        </w:rPr>
        <w:t>let/const &lt;function-name&gt; = (params…) =&gt; {}</w:t>
      </w:r>
    </w:p>
    <w:p w14:paraId="2EC46E99" w14:textId="77777777" w:rsidR="00DB5831" w:rsidRDefault="00DB5831" w:rsidP="00DB5831">
      <w:r>
        <w:t>Or:</w:t>
      </w:r>
    </w:p>
    <w:p w14:paraId="40D39D34" w14:textId="77777777" w:rsidR="00DB5831" w:rsidRPr="00DE6336" w:rsidRDefault="00DB5831" w:rsidP="00DB5831">
      <w:pPr>
        <w:shd w:val="clear" w:color="auto" w:fill="E7E6E6" w:themeFill="background2"/>
        <w:ind w:left="720"/>
        <w:rPr>
          <w:rStyle w:val="Emphasis"/>
        </w:rPr>
      </w:pPr>
      <w:r>
        <w:rPr>
          <w:rStyle w:val="Emphasis"/>
        </w:rPr>
        <w:t>f</w:t>
      </w:r>
      <w:r w:rsidRPr="00DE6336">
        <w:rPr>
          <w:rStyle w:val="Emphasis"/>
        </w:rPr>
        <w:t>unction &lt;function-name&gt;(param1, param2){</w:t>
      </w:r>
    </w:p>
    <w:p w14:paraId="1142A185" w14:textId="77777777" w:rsidR="00DB5831" w:rsidRPr="00DE6336" w:rsidRDefault="00DB5831" w:rsidP="00DB5831">
      <w:pPr>
        <w:shd w:val="clear" w:color="auto" w:fill="E7E6E6" w:themeFill="background2"/>
        <w:ind w:left="720"/>
        <w:rPr>
          <w:rStyle w:val="Emphasis"/>
        </w:rPr>
      </w:pPr>
      <w:r w:rsidRPr="00DE6336">
        <w:rPr>
          <w:rStyle w:val="Emphasis"/>
        </w:rPr>
        <w:tab/>
        <w:t>// code</w:t>
      </w:r>
    </w:p>
    <w:p w14:paraId="443B25B0" w14:textId="77777777" w:rsidR="00DB5831" w:rsidRPr="00DE6336" w:rsidRDefault="00DB5831" w:rsidP="00DB5831">
      <w:pPr>
        <w:shd w:val="clear" w:color="auto" w:fill="E7E6E6" w:themeFill="background2"/>
        <w:ind w:left="720"/>
        <w:rPr>
          <w:rStyle w:val="Emphasis"/>
        </w:rPr>
      </w:pPr>
      <w:r w:rsidRPr="00DE6336">
        <w:rPr>
          <w:rStyle w:val="Emphasis"/>
        </w:rPr>
        <w:t>}</w:t>
      </w:r>
    </w:p>
    <w:p w14:paraId="1A7D45C3" w14:textId="6856A5FB" w:rsidR="00DB5831" w:rsidRDefault="00033EA6" w:rsidP="00033EA6">
      <w:pPr>
        <w:pStyle w:val="Heading2"/>
      </w:pPr>
      <w:bookmarkStart w:id="76" w:name="_Toc38262393"/>
      <w:r>
        <w:t>Exceptions</w:t>
      </w:r>
      <w:bookmarkEnd w:id="76"/>
    </w:p>
    <w:p w14:paraId="7E826F52" w14:textId="3861F37B" w:rsidR="00033EA6" w:rsidRDefault="00033EA6" w:rsidP="00033EA6">
      <w:pPr>
        <w:pStyle w:val="Heading3"/>
      </w:pPr>
      <w:bookmarkStart w:id="77" w:name="_Toc38262394"/>
      <w:r>
        <w:t>Throw:</w:t>
      </w:r>
      <w:bookmarkEnd w:id="77"/>
    </w:p>
    <w:p w14:paraId="20C67B4B" w14:textId="27D00F75" w:rsidR="00033EA6" w:rsidRDefault="008D41DC" w:rsidP="008D41DC">
      <w:pPr>
        <w:pStyle w:val="Code"/>
        <w:ind w:left="1440"/>
      </w:pPr>
      <w:r>
        <w:t>t</w:t>
      </w:r>
      <w:r w:rsidR="00033EA6">
        <w:t>hrow &lt;exception&gt;;</w:t>
      </w:r>
    </w:p>
    <w:p w14:paraId="6D740063" w14:textId="77777777" w:rsidR="0098739D" w:rsidRDefault="00B87B36" w:rsidP="00B87B36">
      <w:pPr>
        <w:pStyle w:val="Body"/>
      </w:pPr>
      <w:r>
        <w:t>&lt;exception&gt; can be a string</w:t>
      </w:r>
      <w:r w:rsidR="0098739D">
        <w:t>, a number or any other expression:</w:t>
      </w:r>
    </w:p>
    <w:p w14:paraId="441DC87A" w14:textId="3DBBBE8C" w:rsidR="0098739D" w:rsidRPr="0098739D" w:rsidRDefault="0098739D" w:rsidP="0098739D">
      <w:pPr>
        <w:pStyle w:val="Code"/>
        <w:ind w:left="1418"/>
        <w:rPr>
          <w:szCs w:val="20"/>
          <w:lang w:eastAsia="en-AU"/>
        </w:rPr>
      </w:pPr>
      <w:r w:rsidRPr="0098739D">
        <w:rPr>
          <w:lang w:eastAsia="en-AU"/>
        </w:rPr>
        <w:t xml:space="preserve">throw 'Error2'; </w:t>
      </w:r>
      <w:r>
        <w:rPr>
          <w:lang w:eastAsia="en-AU"/>
        </w:rPr>
        <w:br/>
      </w:r>
      <w:r w:rsidRPr="0098739D">
        <w:rPr>
          <w:szCs w:val="20"/>
          <w:lang w:eastAsia="en-AU"/>
        </w:rPr>
        <w:t xml:space="preserve">throw 42;       </w:t>
      </w:r>
      <w:r>
        <w:rPr>
          <w:szCs w:val="20"/>
          <w:lang w:eastAsia="en-AU"/>
        </w:rPr>
        <w:br/>
      </w:r>
      <w:r w:rsidRPr="0098739D">
        <w:rPr>
          <w:szCs w:val="20"/>
          <w:lang w:eastAsia="en-AU"/>
        </w:rPr>
        <w:t>throw true;     // generates an exception with the value</w:t>
      </w:r>
      <w:r>
        <w:rPr>
          <w:szCs w:val="20"/>
          <w:lang w:eastAsia="en-AU"/>
        </w:rPr>
        <w:br/>
        <w:t xml:space="preserve">           </w:t>
      </w:r>
      <w:r w:rsidRPr="0098739D">
        <w:rPr>
          <w:szCs w:val="20"/>
          <w:lang w:eastAsia="en-AU"/>
        </w:rPr>
        <w:t xml:space="preserve"> </w:t>
      </w:r>
      <w:r>
        <w:rPr>
          <w:szCs w:val="20"/>
          <w:lang w:eastAsia="en-AU"/>
        </w:rPr>
        <w:t xml:space="preserve">       </w:t>
      </w:r>
      <w:r w:rsidRPr="0098739D">
        <w:rPr>
          <w:szCs w:val="20"/>
          <w:lang w:eastAsia="en-AU"/>
        </w:rPr>
        <w:t>true</w:t>
      </w:r>
      <w:r>
        <w:rPr>
          <w:szCs w:val="20"/>
          <w:lang w:eastAsia="en-AU"/>
        </w:rPr>
        <w:br/>
      </w:r>
      <w:r w:rsidRPr="0098739D">
        <w:rPr>
          <w:szCs w:val="20"/>
          <w:lang w:eastAsia="en-AU"/>
        </w:rPr>
        <w:t>throw new Error('Required');  // generates an error</w:t>
      </w:r>
      <w:r>
        <w:rPr>
          <w:szCs w:val="20"/>
          <w:lang w:eastAsia="en-AU"/>
        </w:rPr>
        <w:t xml:space="preserve">                                                                   o</w:t>
      </w:r>
      <w:r w:rsidRPr="0098739D">
        <w:rPr>
          <w:szCs w:val="20"/>
          <w:lang w:eastAsia="en-AU"/>
        </w:rPr>
        <w:t>bject with the message of Required</w:t>
      </w:r>
    </w:p>
    <w:p w14:paraId="73EDCFA5" w14:textId="4B3C902E" w:rsidR="00B87B36" w:rsidRPr="0098739D" w:rsidRDefault="00B87B36" w:rsidP="00B87B36">
      <w:pPr>
        <w:pStyle w:val="Body"/>
        <w:rPr>
          <w:lang w:val="en-AU"/>
        </w:rPr>
      </w:pPr>
    </w:p>
    <w:p w14:paraId="764B6A3A" w14:textId="16AB3D2D" w:rsidR="00033EA6" w:rsidRDefault="00033EA6" w:rsidP="00033EA6">
      <w:pPr>
        <w:pStyle w:val="Heading3"/>
      </w:pPr>
      <w:bookmarkStart w:id="78" w:name="_Toc38262395"/>
      <w:r>
        <w:t>Try-Catch:</w:t>
      </w:r>
      <w:bookmarkEnd w:id="78"/>
    </w:p>
    <w:p w14:paraId="4256B2BA" w14:textId="25CC4381" w:rsidR="00033EA6" w:rsidRPr="00033EA6" w:rsidRDefault="008D41DC" w:rsidP="008D41DC">
      <w:pPr>
        <w:pStyle w:val="Code"/>
        <w:ind w:left="1418"/>
      </w:pPr>
      <w:r>
        <w:t>t</w:t>
      </w:r>
      <w:r w:rsidR="00033EA6">
        <w:t>ry</w:t>
      </w:r>
      <w:r>
        <w:t xml:space="preserve"> {</w:t>
      </w:r>
      <w:r>
        <w:br/>
        <w:t xml:space="preserve">   …</w:t>
      </w:r>
      <w:r>
        <w:br/>
        <w:t>} catch (&lt;variable name that will receive the exception&gt;) {</w:t>
      </w:r>
      <w:r>
        <w:br/>
        <w:t>…. handle the exception</w:t>
      </w:r>
      <w:r>
        <w:br/>
        <w:t>}</w:t>
      </w:r>
    </w:p>
    <w:p w14:paraId="06C85C95" w14:textId="63AC1B8A" w:rsidR="00624992" w:rsidRDefault="0008017B" w:rsidP="0020717D">
      <w:pPr>
        <w:pStyle w:val="Heading1"/>
      </w:pPr>
      <w:bookmarkStart w:id="79" w:name="_Toc488489151"/>
      <w:bookmarkStart w:id="80" w:name="_Toc38262396"/>
      <w:r>
        <w:lastRenderedPageBreak/>
        <w:t>Input/</w:t>
      </w:r>
      <w:r w:rsidR="00624992">
        <w:t>Output</w:t>
      </w:r>
      <w:bookmarkEnd w:id="80"/>
    </w:p>
    <w:p w14:paraId="457E83A8" w14:textId="0FF65C12" w:rsidR="00624992" w:rsidRDefault="00624992" w:rsidP="00624992">
      <w:pPr>
        <w:pStyle w:val="Body"/>
        <w:numPr>
          <w:ilvl w:val="0"/>
          <w:numId w:val="31"/>
        </w:numPr>
      </w:pPr>
      <w:r w:rsidRPr="00624992">
        <w:rPr>
          <w:b/>
          <w:bCs/>
          <w:color w:val="0000CC"/>
        </w:rPr>
        <w:t>console.log</w:t>
      </w:r>
      <w:r>
        <w:t>("Hello World");</w:t>
      </w:r>
    </w:p>
    <w:p w14:paraId="7936E2F2" w14:textId="4A7B49D8" w:rsidR="001F3FC1" w:rsidRPr="001F3FC1" w:rsidRDefault="001F3FC1" w:rsidP="001F3FC1">
      <w:pPr>
        <w:pStyle w:val="Body"/>
        <w:numPr>
          <w:ilvl w:val="1"/>
          <w:numId w:val="31"/>
        </w:numPr>
      </w:pPr>
      <w:r w:rsidRPr="001F3FC1">
        <w:t>console.log(var1, var2, var3);</w:t>
      </w:r>
    </w:p>
    <w:p w14:paraId="1E2FC525" w14:textId="62C87F86" w:rsidR="00AA028E" w:rsidRDefault="00AA028E" w:rsidP="00624992">
      <w:pPr>
        <w:pStyle w:val="Body"/>
        <w:numPr>
          <w:ilvl w:val="0"/>
          <w:numId w:val="31"/>
        </w:numPr>
      </w:pPr>
      <w:r>
        <w:rPr>
          <w:b/>
          <w:bCs/>
          <w:color w:val="0000CC"/>
        </w:rPr>
        <w:t>console.table(</w:t>
      </w:r>
      <w:r w:rsidR="00052C7E">
        <w:rPr>
          <w:b/>
          <w:bCs/>
          <w:color w:val="0000CC"/>
        </w:rPr>
        <w:t xml:space="preserve">&lt;array/JSON object&gt;) </w:t>
      </w:r>
      <w:r w:rsidR="00052C7E">
        <w:t>–</w:t>
      </w:r>
      <w:r w:rsidR="00052C7E" w:rsidRPr="00052C7E">
        <w:t xml:space="preserve"> </w:t>
      </w:r>
      <w:r w:rsidR="00052C7E">
        <w:t>for pretty table output to console.</w:t>
      </w:r>
    </w:p>
    <w:p w14:paraId="5D4CDF7E" w14:textId="0A05D7C8" w:rsidR="00CC4CE6" w:rsidRDefault="00CC4CE6" w:rsidP="00624992">
      <w:pPr>
        <w:pStyle w:val="Body"/>
        <w:numPr>
          <w:ilvl w:val="0"/>
          <w:numId w:val="31"/>
        </w:numPr>
      </w:pPr>
      <w:r>
        <w:rPr>
          <w:b/>
          <w:bCs/>
          <w:color w:val="0000CC"/>
        </w:rPr>
        <w:t>alert</w:t>
      </w:r>
      <w:r w:rsidRPr="00CC4CE6">
        <w:t>(“Hello World”); - will display a message box</w:t>
      </w:r>
      <w:r w:rsidR="00363FE1">
        <w:t xml:space="preserve"> in the browser</w:t>
      </w:r>
    </w:p>
    <w:p w14:paraId="1D33BE12" w14:textId="7FFD2D4E" w:rsidR="0008017B" w:rsidRPr="00CC4CE6" w:rsidRDefault="0008017B" w:rsidP="00624992">
      <w:pPr>
        <w:pStyle w:val="Body"/>
        <w:numPr>
          <w:ilvl w:val="0"/>
          <w:numId w:val="31"/>
        </w:numPr>
      </w:pPr>
      <w:r w:rsidRPr="0008017B">
        <w:t>var name =</w:t>
      </w:r>
      <w:r w:rsidRPr="0008017B">
        <w:rPr>
          <w:b/>
          <w:bCs/>
        </w:rPr>
        <w:t xml:space="preserve"> </w:t>
      </w:r>
      <w:r>
        <w:rPr>
          <w:b/>
          <w:bCs/>
          <w:color w:val="0000CC"/>
        </w:rPr>
        <w:t>prompt</w:t>
      </w:r>
      <w:r w:rsidRPr="0008017B">
        <w:t>(“what is your name?”);</w:t>
      </w:r>
      <w:r>
        <w:t xml:space="preserve"> - will display the message box to get the data and initialize the variable with it.</w:t>
      </w:r>
    </w:p>
    <w:bookmarkEnd w:id="79"/>
    <w:p w14:paraId="54C04571" w14:textId="719B51D5" w:rsidR="00736E02" w:rsidRPr="00CC4CE6" w:rsidRDefault="00736E02" w:rsidP="0020717D"/>
    <w:p w14:paraId="4F4B5EBB" w14:textId="4D8B4ABC" w:rsidR="00821A94" w:rsidRDefault="00821A94" w:rsidP="00F95CDA">
      <w:pPr>
        <w:pStyle w:val="Heading1"/>
      </w:pPr>
      <w:bookmarkStart w:id="81" w:name="_Toc38262397"/>
      <w:r>
        <w:lastRenderedPageBreak/>
        <w:t>Asynchronous Programing</w:t>
      </w:r>
      <w:bookmarkEnd w:id="81"/>
    </w:p>
    <w:p w14:paraId="73BEF326" w14:textId="4BFA68E4" w:rsidR="00821A94" w:rsidRDefault="00821A94" w:rsidP="00821A94">
      <w:pPr>
        <w:pStyle w:val="Heading2"/>
      </w:pPr>
      <w:bookmarkStart w:id="82" w:name="_Toc38262398"/>
      <w:r>
        <w:t>Callbacks</w:t>
      </w:r>
      <w:bookmarkEnd w:id="82"/>
    </w:p>
    <w:p w14:paraId="6096CD31" w14:textId="7DF47EBA" w:rsidR="00821A94" w:rsidRDefault="00821A94" w:rsidP="00821A94">
      <w:pPr>
        <w:pStyle w:val="Body"/>
      </w:pPr>
      <w:r>
        <w:t>The simplest way to implement asynchronous programing in JS is with callbacks, like with setTimer function.</w:t>
      </w:r>
    </w:p>
    <w:p w14:paraId="27AEAB05" w14:textId="25C0355B" w:rsidR="00821A94" w:rsidRDefault="00821A94" w:rsidP="00821A94">
      <w:pPr>
        <w:pStyle w:val="Heading2"/>
      </w:pPr>
      <w:bookmarkStart w:id="83" w:name="_Toc38262399"/>
      <w:r>
        <w:t>Promise</w:t>
      </w:r>
      <w:bookmarkEnd w:id="83"/>
    </w:p>
    <w:p w14:paraId="59CBBCD9" w14:textId="76237E89" w:rsidR="00065B3B" w:rsidRDefault="00B10D68" w:rsidP="00065B3B">
      <w:pPr>
        <w:pStyle w:val="Body"/>
      </w:pPr>
      <w:hyperlink r:id="rId24" w:history="1">
        <w:r w:rsidR="00065B3B" w:rsidRPr="0076085E">
          <w:rPr>
            <w:rStyle w:val="Hyperlink"/>
          </w:rPr>
          <w:t>https://scotch.io/tutorials/javascript-promises-for-dummies</w:t>
        </w:r>
      </w:hyperlink>
      <w:r w:rsidR="00065B3B">
        <w:t xml:space="preserve"> </w:t>
      </w:r>
    </w:p>
    <w:p w14:paraId="4ABA3B3D" w14:textId="77777777" w:rsidR="00065B3B" w:rsidRPr="00065B3B" w:rsidRDefault="00065B3B" w:rsidP="00065B3B">
      <w:pPr>
        <w:pStyle w:val="Body"/>
      </w:pPr>
    </w:p>
    <w:p w14:paraId="1F8F6F19" w14:textId="77777777" w:rsidR="00821A94" w:rsidRPr="00821A94" w:rsidRDefault="00821A94" w:rsidP="00821A94">
      <w:pPr>
        <w:pStyle w:val="Body"/>
        <w:rPr>
          <w:lang w:val="en-AU" w:eastAsia="en-AU"/>
        </w:rPr>
      </w:pPr>
      <w:r w:rsidRPr="00821A94">
        <w:rPr>
          <w:lang w:val="en-AU" w:eastAsia="en-AU"/>
        </w:rPr>
        <w:t xml:space="preserve">A </w:t>
      </w:r>
      <w:hyperlink r:id="rId25" w:tooltip="The Promise object represents the eventual completion (or failure) of an asynchronous operation, and its resulting value." w:history="1">
        <w:r w:rsidRPr="00821A94">
          <w:rPr>
            <w:rFonts w:ascii="Courier New" w:hAnsi="Courier New" w:cs="Courier New"/>
            <w:color w:val="0000FF"/>
            <w:szCs w:val="20"/>
            <w:u w:val="single"/>
            <w:lang w:val="en-AU" w:eastAsia="en-AU"/>
          </w:rPr>
          <w:t>Promise</w:t>
        </w:r>
      </w:hyperlink>
      <w:r w:rsidRPr="00821A94">
        <w:rPr>
          <w:lang w:val="en-AU" w:eastAsia="en-AU"/>
        </w:rPr>
        <w:t xml:space="preserve"> is </w:t>
      </w:r>
      <w:r w:rsidRPr="00821A94">
        <w:rPr>
          <w:b/>
          <w:bCs/>
          <w:color w:val="0000CC"/>
          <w:lang w:val="en-AU" w:eastAsia="en-AU"/>
        </w:rPr>
        <w:t>an object representing the eventual completion or failure of an asynchronous operation</w:t>
      </w:r>
      <w:r w:rsidRPr="00821A94">
        <w:rPr>
          <w:lang w:val="en-AU" w:eastAsia="en-AU"/>
        </w:rPr>
        <w:t>. Since most people are consumers of already-created promises, this guide will explain consumption of returned promises before explaining how to create them.</w:t>
      </w:r>
    </w:p>
    <w:p w14:paraId="5CA5CC26" w14:textId="77777777" w:rsidR="00821A94" w:rsidRPr="00821A94" w:rsidRDefault="00821A94" w:rsidP="00821A94">
      <w:pPr>
        <w:pStyle w:val="Body"/>
        <w:rPr>
          <w:lang w:val="en-AU" w:eastAsia="en-AU"/>
        </w:rPr>
      </w:pPr>
      <w:r w:rsidRPr="00821A94">
        <w:rPr>
          <w:lang w:val="en-AU" w:eastAsia="en-AU"/>
        </w:rPr>
        <w:t xml:space="preserve">Essentially, a promise is a returned </w:t>
      </w:r>
      <w:r w:rsidRPr="00480CA8">
        <w:rPr>
          <w:b/>
          <w:bCs/>
          <w:color w:val="0000CC"/>
          <w:lang w:val="en-AU" w:eastAsia="en-AU"/>
        </w:rPr>
        <w:t>object to which you attach callbacks, instead of passing callbacks into a function.</w:t>
      </w:r>
    </w:p>
    <w:p w14:paraId="5F95C53D" w14:textId="77777777" w:rsidR="00821A94" w:rsidRPr="00821A94" w:rsidRDefault="00821A94" w:rsidP="00821A94">
      <w:pPr>
        <w:pStyle w:val="Body"/>
        <w:rPr>
          <w:lang w:val="en-AU" w:eastAsia="en-AU"/>
        </w:rPr>
      </w:pPr>
      <w:r w:rsidRPr="00821A94">
        <w:rPr>
          <w:lang w:val="en-AU" w:eastAsia="en-AU"/>
        </w:rPr>
        <w:t xml:space="preserve">Imagine a function, </w:t>
      </w:r>
      <w:r w:rsidRPr="00821A94">
        <w:rPr>
          <w:rFonts w:ascii="Courier New" w:hAnsi="Courier New" w:cs="Courier New"/>
          <w:szCs w:val="20"/>
          <w:lang w:val="en-AU" w:eastAsia="en-AU"/>
        </w:rPr>
        <w:t>createAudioFileAsync()</w:t>
      </w:r>
      <w:r w:rsidRPr="00821A94">
        <w:rPr>
          <w:lang w:val="en-AU" w:eastAsia="en-AU"/>
        </w:rPr>
        <w:t>, which asynchronously generates a sound file given a configuration record and two callback functions, one called if the audio file is successfully created, and the other called if an error occurs.</w:t>
      </w:r>
    </w:p>
    <w:p w14:paraId="0FBCA388" w14:textId="77777777" w:rsidR="00821A94" w:rsidRPr="00821A94" w:rsidRDefault="00821A94" w:rsidP="00821A94">
      <w:pPr>
        <w:pStyle w:val="Body"/>
        <w:rPr>
          <w:lang w:val="en-AU" w:eastAsia="en-AU"/>
        </w:rPr>
      </w:pPr>
      <w:r w:rsidRPr="00821A94">
        <w:rPr>
          <w:lang w:val="en-AU" w:eastAsia="en-AU"/>
        </w:rPr>
        <w:t xml:space="preserve">Here's some code that uses </w:t>
      </w:r>
      <w:r w:rsidRPr="00821A94">
        <w:rPr>
          <w:rFonts w:ascii="Courier New" w:hAnsi="Courier New" w:cs="Courier New"/>
          <w:szCs w:val="20"/>
          <w:lang w:val="en-AU" w:eastAsia="en-AU"/>
        </w:rPr>
        <w:t>createAudioFileAsync()</w:t>
      </w:r>
      <w:r w:rsidRPr="00821A94">
        <w:rPr>
          <w:lang w:val="en-AU" w:eastAsia="en-AU"/>
        </w:rPr>
        <w:t>:</w:t>
      </w:r>
    </w:p>
    <w:p w14:paraId="52DA613C" w14:textId="77777777" w:rsidR="00821A94" w:rsidRPr="00821A94" w:rsidRDefault="00821A94" w:rsidP="00480CA8">
      <w:pPr>
        <w:pStyle w:val="Code"/>
        <w:ind w:left="2160"/>
        <w:rPr>
          <w:lang w:eastAsia="en-AU"/>
        </w:rPr>
      </w:pPr>
      <w:r w:rsidRPr="00821A94">
        <w:rPr>
          <w:lang w:eastAsia="en-AU"/>
        </w:rPr>
        <w:t>function successCallback(result) {</w:t>
      </w:r>
    </w:p>
    <w:p w14:paraId="1ED129EB" w14:textId="77777777" w:rsidR="00821A94" w:rsidRPr="00821A94" w:rsidRDefault="00821A94" w:rsidP="00480CA8">
      <w:pPr>
        <w:pStyle w:val="Code"/>
        <w:ind w:left="2160"/>
        <w:rPr>
          <w:lang w:eastAsia="en-AU"/>
        </w:rPr>
      </w:pPr>
      <w:r w:rsidRPr="00821A94">
        <w:rPr>
          <w:lang w:eastAsia="en-AU"/>
        </w:rPr>
        <w:t xml:space="preserve">  console.log("Audio file ready at URL: " + result);</w:t>
      </w:r>
    </w:p>
    <w:p w14:paraId="5941DE28" w14:textId="77777777" w:rsidR="00821A94" w:rsidRPr="00821A94" w:rsidRDefault="00821A94" w:rsidP="00480CA8">
      <w:pPr>
        <w:pStyle w:val="Code"/>
        <w:ind w:left="2160"/>
        <w:rPr>
          <w:lang w:eastAsia="en-AU"/>
        </w:rPr>
      </w:pPr>
      <w:r w:rsidRPr="00821A94">
        <w:rPr>
          <w:lang w:eastAsia="en-AU"/>
        </w:rPr>
        <w:t>}</w:t>
      </w:r>
    </w:p>
    <w:p w14:paraId="4EF490CD" w14:textId="77777777" w:rsidR="00821A94" w:rsidRPr="00821A94" w:rsidRDefault="00821A94" w:rsidP="00480CA8">
      <w:pPr>
        <w:pStyle w:val="Code"/>
        <w:ind w:left="2160"/>
        <w:rPr>
          <w:lang w:eastAsia="en-AU"/>
        </w:rPr>
      </w:pPr>
    </w:p>
    <w:p w14:paraId="1763F45F" w14:textId="77777777" w:rsidR="00821A94" w:rsidRPr="00821A94" w:rsidRDefault="00821A94" w:rsidP="00480CA8">
      <w:pPr>
        <w:pStyle w:val="Code"/>
        <w:ind w:left="2160"/>
        <w:rPr>
          <w:lang w:eastAsia="en-AU"/>
        </w:rPr>
      </w:pPr>
      <w:r w:rsidRPr="00821A94">
        <w:rPr>
          <w:lang w:eastAsia="en-AU"/>
        </w:rPr>
        <w:t>function failureCallback(error) {</w:t>
      </w:r>
    </w:p>
    <w:p w14:paraId="70A2A990" w14:textId="77777777" w:rsidR="00821A94" w:rsidRPr="00821A94" w:rsidRDefault="00821A94" w:rsidP="00480CA8">
      <w:pPr>
        <w:pStyle w:val="Code"/>
        <w:ind w:left="2160"/>
        <w:rPr>
          <w:lang w:eastAsia="en-AU"/>
        </w:rPr>
      </w:pPr>
      <w:r w:rsidRPr="00821A94">
        <w:rPr>
          <w:lang w:eastAsia="en-AU"/>
        </w:rPr>
        <w:t xml:space="preserve">  console.log("Error generating audio file: " + error);</w:t>
      </w:r>
    </w:p>
    <w:p w14:paraId="2B4FFD56" w14:textId="77777777" w:rsidR="00821A94" w:rsidRPr="00821A94" w:rsidRDefault="00821A94" w:rsidP="00480CA8">
      <w:pPr>
        <w:pStyle w:val="Code"/>
        <w:ind w:left="2160"/>
        <w:rPr>
          <w:lang w:eastAsia="en-AU"/>
        </w:rPr>
      </w:pPr>
      <w:r w:rsidRPr="00821A94">
        <w:rPr>
          <w:lang w:eastAsia="en-AU"/>
        </w:rPr>
        <w:t>}</w:t>
      </w:r>
    </w:p>
    <w:p w14:paraId="36B6A82E" w14:textId="77777777" w:rsidR="00821A94" w:rsidRPr="00821A94" w:rsidRDefault="00821A94" w:rsidP="00480CA8">
      <w:pPr>
        <w:pStyle w:val="Code"/>
        <w:ind w:left="2160"/>
        <w:rPr>
          <w:szCs w:val="20"/>
          <w:lang w:eastAsia="en-AU"/>
        </w:rPr>
      </w:pPr>
    </w:p>
    <w:p w14:paraId="185EC1AF" w14:textId="77777777" w:rsidR="00821A94" w:rsidRPr="00821A94" w:rsidRDefault="00821A94" w:rsidP="00480CA8">
      <w:pPr>
        <w:pStyle w:val="Code"/>
        <w:ind w:left="2160"/>
        <w:rPr>
          <w:szCs w:val="20"/>
          <w:lang w:eastAsia="en-AU"/>
        </w:rPr>
      </w:pPr>
      <w:r w:rsidRPr="00821A94">
        <w:rPr>
          <w:szCs w:val="20"/>
          <w:lang w:eastAsia="en-AU"/>
        </w:rPr>
        <w:t>createAudioFileAsync(audioSettings, successCallback, failureCallback);</w:t>
      </w:r>
    </w:p>
    <w:p w14:paraId="0639094E" w14:textId="77777777" w:rsidR="00821A94" w:rsidRPr="00821A94" w:rsidRDefault="00821A94" w:rsidP="00821A94">
      <w:pPr>
        <w:pStyle w:val="Body"/>
        <w:rPr>
          <w:lang w:val="en-AU" w:eastAsia="en-AU"/>
        </w:rPr>
      </w:pPr>
      <w:r w:rsidRPr="00821A94">
        <w:rPr>
          <w:lang w:val="en-AU" w:eastAsia="en-AU"/>
        </w:rPr>
        <w:t>…modern functions return a promise you can attach your callbacks to instead:</w:t>
      </w:r>
    </w:p>
    <w:p w14:paraId="5526A7B0" w14:textId="77777777" w:rsidR="00821A94" w:rsidRPr="00821A94" w:rsidRDefault="00821A94" w:rsidP="00821A94">
      <w:pPr>
        <w:pStyle w:val="Body"/>
        <w:rPr>
          <w:lang w:val="en-AU" w:eastAsia="en-AU"/>
        </w:rPr>
      </w:pPr>
      <w:r w:rsidRPr="00821A94">
        <w:rPr>
          <w:lang w:val="en-AU" w:eastAsia="en-AU"/>
        </w:rPr>
        <w:t xml:space="preserve">If </w:t>
      </w:r>
      <w:r w:rsidRPr="00821A94">
        <w:rPr>
          <w:rFonts w:ascii="Courier New" w:hAnsi="Courier New" w:cs="Courier New"/>
          <w:szCs w:val="20"/>
          <w:lang w:val="en-AU" w:eastAsia="en-AU"/>
        </w:rPr>
        <w:t>createAudioFileAsync()</w:t>
      </w:r>
      <w:r w:rsidRPr="00821A94">
        <w:rPr>
          <w:lang w:val="en-AU" w:eastAsia="en-AU"/>
        </w:rPr>
        <w:t xml:space="preserve"> were rewritten to return a promise, using it could be as simple as this:</w:t>
      </w:r>
    </w:p>
    <w:p w14:paraId="46FBE72D" w14:textId="084D1633" w:rsidR="00821A94" w:rsidRPr="00480CA8" w:rsidRDefault="00821A94" w:rsidP="00480CA8">
      <w:pPr>
        <w:pStyle w:val="Code"/>
        <w:ind w:left="2160"/>
        <w:rPr>
          <w:b/>
          <w:bCs/>
          <w:color w:val="0000CC"/>
          <w:lang w:eastAsia="en-AU"/>
        </w:rPr>
      </w:pPr>
      <w:r w:rsidRPr="00480CA8">
        <w:rPr>
          <w:b/>
          <w:bCs/>
          <w:color w:val="0000CC"/>
          <w:lang w:eastAsia="en-AU"/>
        </w:rPr>
        <w:t>createAudioFileAsync(audioSettings).then(</w:t>
      </w:r>
      <w:r w:rsidR="00480CA8" w:rsidRPr="00480CA8">
        <w:rPr>
          <w:b/>
          <w:bCs/>
          <w:color w:val="0000CC"/>
          <w:lang w:eastAsia="en-AU"/>
        </w:rPr>
        <w:br/>
        <w:t xml:space="preserve">            </w:t>
      </w:r>
      <w:r w:rsidRPr="00480CA8">
        <w:rPr>
          <w:b/>
          <w:bCs/>
          <w:color w:val="0000CC"/>
          <w:lang w:eastAsia="en-AU"/>
        </w:rPr>
        <w:t>successCallback, failureCallback);</w:t>
      </w:r>
    </w:p>
    <w:p w14:paraId="48E073D3" w14:textId="77777777" w:rsidR="00821A94" w:rsidRPr="00821A94" w:rsidRDefault="00821A94" w:rsidP="00821A94">
      <w:pPr>
        <w:pStyle w:val="Body"/>
        <w:rPr>
          <w:lang w:val="en-AU" w:eastAsia="en-AU"/>
        </w:rPr>
      </w:pPr>
      <w:r w:rsidRPr="00821A94">
        <w:rPr>
          <w:lang w:val="en-AU" w:eastAsia="en-AU"/>
        </w:rPr>
        <w:t>That's shorthand for:</w:t>
      </w:r>
    </w:p>
    <w:p w14:paraId="65C8549F" w14:textId="77777777" w:rsidR="00821A94" w:rsidRPr="00821A94" w:rsidRDefault="00821A94" w:rsidP="00821A94">
      <w:pPr>
        <w:pStyle w:val="Body"/>
        <w:rPr>
          <w:rFonts w:ascii="Courier New" w:hAnsi="Courier New" w:cs="Courier New"/>
          <w:szCs w:val="20"/>
          <w:lang w:val="en-AU" w:eastAsia="en-AU"/>
        </w:rPr>
      </w:pPr>
      <w:r w:rsidRPr="00821A94">
        <w:rPr>
          <w:rFonts w:ascii="Courier New" w:hAnsi="Courier New" w:cs="Courier New"/>
          <w:szCs w:val="20"/>
          <w:lang w:val="en-AU" w:eastAsia="en-AU"/>
        </w:rPr>
        <w:t xml:space="preserve">const promise = createAudioFileAsync(audioSettings); </w:t>
      </w:r>
    </w:p>
    <w:p w14:paraId="516331FA" w14:textId="77777777" w:rsidR="00821A94" w:rsidRPr="00821A94" w:rsidRDefault="00821A94" w:rsidP="00821A94">
      <w:pPr>
        <w:pStyle w:val="Body"/>
        <w:rPr>
          <w:rFonts w:ascii="Courier New" w:hAnsi="Courier New" w:cs="Courier New"/>
          <w:szCs w:val="20"/>
          <w:lang w:val="en-AU" w:eastAsia="en-AU"/>
        </w:rPr>
      </w:pPr>
      <w:r w:rsidRPr="00821A94">
        <w:rPr>
          <w:rFonts w:ascii="Courier New" w:hAnsi="Courier New" w:cs="Courier New"/>
          <w:szCs w:val="20"/>
          <w:lang w:val="en-AU" w:eastAsia="en-AU"/>
        </w:rPr>
        <w:t>promise.then(successCallback, failureCallback);</w:t>
      </w:r>
    </w:p>
    <w:p w14:paraId="0A3D4054" w14:textId="77777777" w:rsidR="00F16E54" w:rsidRDefault="00F16E54" w:rsidP="00F16E54">
      <w:pPr>
        <w:pStyle w:val="Body"/>
        <w:rPr>
          <w:rFonts w:ascii="Times New Roman" w:hAnsi="Times New Roman"/>
          <w:szCs w:val="24"/>
          <w:lang w:val="en-AU"/>
        </w:rPr>
      </w:pPr>
      <w:r>
        <w:t xml:space="preserve">Unlike "old-style", </w:t>
      </w:r>
      <w:r>
        <w:rPr>
          <w:rStyle w:val="Emphasis"/>
        </w:rPr>
        <w:t>passed-in</w:t>
      </w:r>
      <w:r>
        <w:t xml:space="preserve"> callbacks, a promise comes with some guarantees:</w:t>
      </w:r>
    </w:p>
    <w:p w14:paraId="6AD99321" w14:textId="77777777" w:rsidR="00F16E54" w:rsidRDefault="00F16E54" w:rsidP="00A82AA8">
      <w:pPr>
        <w:pStyle w:val="Body"/>
        <w:numPr>
          <w:ilvl w:val="0"/>
          <w:numId w:val="45"/>
        </w:numPr>
      </w:pPr>
      <w:r>
        <w:t xml:space="preserve">Callbacks will never be called before the </w:t>
      </w:r>
      <w:hyperlink r:id="rId26" w:anchor="Run-to-completion" w:history="1">
        <w:r>
          <w:rPr>
            <w:rStyle w:val="Hyperlink"/>
          </w:rPr>
          <w:t>completion of the current run</w:t>
        </w:r>
      </w:hyperlink>
      <w:r>
        <w:t xml:space="preserve"> of the JavaScript event loop.</w:t>
      </w:r>
    </w:p>
    <w:p w14:paraId="37EE572B" w14:textId="77777777" w:rsidR="00F16E54" w:rsidRDefault="00F16E54" w:rsidP="00A82AA8">
      <w:pPr>
        <w:pStyle w:val="Body"/>
        <w:numPr>
          <w:ilvl w:val="0"/>
          <w:numId w:val="45"/>
        </w:numPr>
      </w:pPr>
      <w:r>
        <w:lastRenderedPageBreak/>
        <w:t>Callbacks added with </w:t>
      </w:r>
      <w:hyperlink r:id="rId27" w:history="1">
        <w:r>
          <w:rPr>
            <w:rStyle w:val="Hyperlink"/>
            <w:rFonts w:ascii="Courier New" w:hAnsi="Courier New" w:cs="Courier New"/>
            <w:sz w:val="20"/>
            <w:szCs w:val="20"/>
          </w:rPr>
          <w:t>then()</w:t>
        </w:r>
      </w:hyperlink>
      <w:r>
        <w:t xml:space="preserve"> even </w:t>
      </w:r>
      <w:r>
        <w:rPr>
          <w:rStyle w:val="Emphasis"/>
        </w:rPr>
        <w:t>after</w:t>
      </w:r>
      <w:r>
        <w:t xml:space="preserve"> the success or failure of the asynchronous operation, will be called, as above.</w:t>
      </w:r>
    </w:p>
    <w:p w14:paraId="4D92E1F7" w14:textId="77777777" w:rsidR="00F16E54" w:rsidRDefault="00F16E54" w:rsidP="00A82AA8">
      <w:pPr>
        <w:pStyle w:val="Body"/>
        <w:numPr>
          <w:ilvl w:val="0"/>
          <w:numId w:val="45"/>
        </w:numPr>
      </w:pPr>
      <w:r>
        <w:t>Multiple callbacks may be added by calling </w:t>
      </w:r>
      <w:hyperlink r:id="rId28" w:history="1">
        <w:r>
          <w:rPr>
            <w:rStyle w:val="Hyperlink"/>
            <w:rFonts w:ascii="Courier New" w:hAnsi="Courier New" w:cs="Courier New"/>
            <w:sz w:val="20"/>
            <w:szCs w:val="20"/>
          </w:rPr>
          <w:t>then()</w:t>
        </w:r>
      </w:hyperlink>
      <w:r>
        <w:t xml:space="preserve"> several times. Each callback is executed one after another, in the order in which they were inserted.</w:t>
      </w:r>
    </w:p>
    <w:p w14:paraId="3D82A319" w14:textId="04E78CB9" w:rsidR="00F941FF" w:rsidRDefault="00F941FF" w:rsidP="00F16E54">
      <w:pPr>
        <w:pStyle w:val="Heading3"/>
      </w:pPr>
      <w:bookmarkStart w:id="84" w:name="_Toc38262400"/>
      <w:r>
        <w:t>Promises</w:t>
      </w:r>
      <w:bookmarkEnd w:id="84"/>
    </w:p>
    <w:p w14:paraId="420E3C9F" w14:textId="0A7A9475" w:rsidR="00F941FF" w:rsidRDefault="00F941FF" w:rsidP="00F941FF">
      <w:pPr>
        <w:pStyle w:val="Body"/>
      </w:pPr>
      <w:r>
        <w:t>Promises has three possible states:</w:t>
      </w:r>
    </w:p>
    <w:p w14:paraId="1B9E13C3" w14:textId="5C8F2607" w:rsidR="00F941FF" w:rsidRDefault="00F941FF" w:rsidP="00A82AA8">
      <w:pPr>
        <w:pStyle w:val="Body"/>
        <w:numPr>
          <w:ilvl w:val="0"/>
          <w:numId w:val="45"/>
        </w:numPr>
      </w:pPr>
      <w:r>
        <w:t>Pending – the asynchronous action was call but hasn’t finished yet</w:t>
      </w:r>
    </w:p>
    <w:p w14:paraId="7AB2CFBA" w14:textId="5F97E640" w:rsidR="00F941FF" w:rsidRDefault="0007588D" w:rsidP="00A82AA8">
      <w:pPr>
        <w:pStyle w:val="Body"/>
        <w:numPr>
          <w:ilvl w:val="0"/>
          <w:numId w:val="45"/>
        </w:numPr>
      </w:pPr>
      <w:r>
        <w:t>Fulfilled</w:t>
      </w:r>
      <w:r w:rsidR="00F941FF">
        <w:t xml:space="preserve"> </w:t>
      </w:r>
      <w:r>
        <w:t>–</w:t>
      </w:r>
      <w:r w:rsidR="00F941FF">
        <w:t xml:space="preserve"> </w:t>
      </w:r>
      <w:r>
        <w:t>the asynchronous action was successful</w:t>
      </w:r>
    </w:p>
    <w:p w14:paraId="6169162A" w14:textId="214EF955" w:rsidR="0007588D" w:rsidRPr="00F941FF" w:rsidRDefault="0007588D" w:rsidP="00A82AA8">
      <w:pPr>
        <w:pStyle w:val="Body"/>
        <w:numPr>
          <w:ilvl w:val="0"/>
          <w:numId w:val="45"/>
        </w:numPr>
      </w:pPr>
      <w:r>
        <w:t>Rejected – the asynchronous action failed</w:t>
      </w:r>
    </w:p>
    <w:p w14:paraId="314BA56F" w14:textId="0E5066C1" w:rsidR="00821A94" w:rsidRDefault="00F16E54" w:rsidP="00F16E54">
      <w:pPr>
        <w:pStyle w:val="Heading3"/>
      </w:pPr>
      <w:bookmarkStart w:id="85" w:name="_Toc38262401"/>
      <w:r>
        <w:t>Promises Chaining</w:t>
      </w:r>
      <w:bookmarkEnd w:id="85"/>
    </w:p>
    <w:p w14:paraId="538EA5B1" w14:textId="77777777" w:rsidR="00F16E54" w:rsidRPr="00F16E54" w:rsidRDefault="00F16E54" w:rsidP="00F16E54">
      <w:pPr>
        <w:pStyle w:val="Body"/>
        <w:rPr>
          <w:lang w:val="en-AU" w:eastAsia="en-AU"/>
        </w:rPr>
      </w:pPr>
      <w:r w:rsidRPr="00F16E54">
        <w:rPr>
          <w:lang w:val="en-AU" w:eastAsia="en-AU"/>
        </w:rPr>
        <w:t xml:space="preserve">A common need is to execute two or more asynchronous operations back to back, where each subsequent operation starts when the previous operation succeeds, with the result from the previous step. We accomplish this by creating a </w:t>
      </w:r>
      <w:r w:rsidRPr="00F16E54">
        <w:rPr>
          <w:b/>
          <w:bCs/>
          <w:lang w:val="en-AU" w:eastAsia="en-AU"/>
        </w:rPr>
        <w:t>promise chain</w:t>
      </w:r>
      <w:r w:rsidRPr="00F16E54">
        <w:rPr>
          <w:lang w:val="en-AU" w:eastAsia="en-AU"/>
        </w:rPr>
        <w:t>.</w:t>
      </w:r>
    </w:p>
    <w:p w14:paraId="22775FFA" w14:textId="77777777" w:rsidR="00F16E54" w:rsidRPr="00F16E54" w:rsidRDefault="00F16E54" w:rsidP="00F16E54">
      <w:pPr>
        <w:pStyle w:val="Body"/>
        <w:rPr>
          <w:lang w:val="en-AU" w:eastAsia="en-AU"/>
        </w:rPr>
      </w:pPr>
      <w:r w:rsidRPr="00F16E54">
        <w:rPr>
          <w:lang w:val="en-AU" w:eastAsia="en-AU"/>
        </w:rPr>
        <w:t xml:space="preserve">Here's the magic: the </w:t>
      </w:r>
      <w:r w:rsidRPr="00F16E54">
        <w:rPr>
          <w:rFonts w:ascii="Courier New" w:hAnsi="Courier New" w:cs="Courier New"/>
          <w:szCs w:val="20"/>
          <w:lang w:val="en-AU" w:eastAsia="en-AU"/>
        </w:rPr>
        <w:t>then()</w:t>
      </w:r>
      <w:r w:rsidRPr="00F16E54">
        <w:rPr>
          <w:lang w:val="en-AU" w:eastAsia="en-AU"/>
        </w:rPr>
        <w:t xml:space="preserve"> function returns a </w:t>
      </w:r>
      <w:r w:rsidRPr="00F16E54">
        <w:rPr>
          <w:b/>
          <w:bCs/>
          <w:lang w:val="en-AU" w:eastAsia="en-AU"/>
        </w:rPr>
        <w:t>new promise</w:t>
      </w:r>
      <w:r w:rsidRPr="00F16E54">
        <w:rPr>
          <w:lang w:val="en-AU" w:eastAsia="en-AU"/>
        </w:rPr>
        <w:t>, different from the original:</w:t>
      </w:r>
    </w:p>
    <w:p w14:paraId="58A9CA24" w14:textId="77777777" w:rsidR="00F16E54" w:rsidRPr="00F16E54" w:rsidRDefault="00F16E54" w:rsidP="00F16E54">
      <w:pPr>
        <w:pStyle w:val="Code"/>
        <w:ind w:left="2160"/>
        <w:rPr>
          <w:lang w:eastAsia="en-AU"/>
        </w:rPr>
      </w:pPr>
      <w:r w:rsidRPr="00F16E54">
        <w:rPr>
          <w:lang w:eastAsia="en-AU"/>
        </w:rPr>
        <w:t>const promise = doSomething();</w:t>
      </w:r>
    </w:p>
    <w:p w14:paraId="04BCBC7F" w14:textId="77777777" w:rsidR="00F16E54" w:rsidRPr="00F16E54" w:rsidRDefault="00F16E54" w:rsidP="00F16E54">
      <w:pPr>
        <w:pStyle w:val="Code"/>
        <w:ind w:left="2160"/>
        <w:rPr>
          <w:lang w:eastAsia="en-AU"/>
        </w:rPr>
      </w:pPr>
      <w:r w:rsidRPr="00F16E54">
        <w:rPr>
          <w:lang w:eastAsia="en-AU"/>
        </w:rPr>
        <w:t>const promise2 = promise.then(successCallback, failureCallback);</w:t>
      </w:r>
    </w:p>
    <w:p w14:paraId="5797F973" w14:textId="77777777" w:rsidR="00F16E54" w:rsidRPr="00F16E54" w:rsidRDefault="00F16E54" w:rsidP="00F16E54">
      <w:pPr>
        <w:pStyle w:val="Body"/>
        <w:rPr>
          <w:lang w:val="en-AU" w:eastAsia="en-AU"/>
        </w:rPr>
      </w:pPr>
      <w:r w:rsidRPr="00F16E54">
        <w:rPr>
          <w:lang w:val="en-AU" w:eastAsia="en-AU"/>
        </w:rPr>
        <w:t>or</w:t>
      </w:r>
    </w:p>
    <w:p w14:paraId="7C499C25" w14:textId="77777777" w:rsidR="00F16E54" w:rsidRPr="00F16E54" w:rsidRDefault="00F16E54" w:rsidP="00F16E54">
      <w:pPr>
        <w:pStyle w:val="Code"/>
        <w:ind w:left="2160"/>
        <w:rPr>
          <w:lang w:eastAsia="en-AU"/>
        </w:rPr>
      </w:pPr>
      <w:r w:rsidRPr="00F16E54">
        <w:rPr>
          <w:lang w:eastAsia="en-AU"/>
        </w:rPr>
        <w:t>const promise2 = doSomething().then(successCallback, failureCallback);</w:t>
      </w:r>
    </w:p>
    <w:p w14:paraId="2EF842CF" w14:textId="77777777" w:rsidR="00F16E54" w:rsidRPr="00F16E54" w:rsidRDefault="00F16E54" w:rsidP="00F16E54">
      <w:pPr>
        <w:pStyle w:val="Body"/>
        <w:rPr>
          <w:lang w:val="en-AU" w:eastAsia="en-AU"/>
        </w:rPr>
      </w:pPr>
      <w:r w:rsidRPr="00F16E54">
        <w:rPr>
          <w:lang w:val="en-AU" w:eastAsia="en-AU"/>
        </w:rPr>
        <w:t>This second promise (</w:t>
      </w:r>
      <w:r w:rsidRPr="00F16E54">
        <w:rPr>
          <w:rFonts w:ascii="Courier New" w:hAnsi="Courier New" w:cs="Courier New"/>
          <w:szCs w:val="20"/>
          <w:lang w:val="en-AU" w:eastAsia="en-AU"/>
        </w:rPr>
        <w:t>promise2</w:t>
      </w:r>
      <w:r w:rsidRPr="00F16E54">
        <w:rPr>
          <w:lang w:val="en-AU" w:eastAsia="en-AU"/>
        </w:rPr>
        <w:t xml:space="preserve">) represents the completion not just of </w:t>
      </w:r>
      <w:r w:rsidRPr="00F16E54">
        <w:rPr>
          <w:rFonts w:ascii="Courier New" w:hAnsi="Courier New" w:cs="Courier New"/>
          <w:szCs w:val="20"/>
          <w:lang w:val="en-AU" w:eastAsia="en-AU"/>
        </w:rPr>
        <w:t>doSomething()</w:t>
      </w:r>
      <w:r w:rsidRPr="00F16E54">
        <w:rPr>
          <w:lang w:val="en-AU" w:eastAsia="en-AU"/>
        </w:rPr>
        <w:t xml:space="preserve">, but also of the </w:t>
      </w:r>
      <w:r w:rsidRPr="00F16E54">
        <w:rPr>
          <w:rFonts w:ascii="Courier New" w:hAnsi="Courier New" w:cs="Courier New"/>
          <w:szCs w:val="20"/>
          <w:lang w:val="en-AU" w:eastAsia="en-AU"/>
        </w:rPr>
        <w:t>successCallback</w:t>
      </w:r>
      <w:r w:rsidRPr="00F16E54">
        <w:rPr>
          <w:lang w:val="en-AU" w:eastAsia="en-AU"/>
        </w:rPr>
        <w:t xml:space="preserve"> or </w:t>
      </w:r>
      <w:r w:rsidRPr="00F16E54">
        <w:rPr>
          <w:rFonts w:ascii="Courier New" w:hAnsi="Courier New" w:cs="Courier New"/>
          <w:szCs w:val="20"/>
          <w:lang w:val="en-AU" w:eastAsia="en-AU"/>
        </w:rPr>
        <w:t>failureCallback</w:t>
      </w:r>
      <w:r w:rsidRPr="00F16E54">
        <w:rPr>
          <w:lang w:val="en-AU" w:eastAsia="en-AU"/>
        </w:rPr>
        <w:t xml:space="preserve"> you passed in, which can be other asynchronous functions returning a promise. When that's the case, any callbacks added to </w:t>
      </w:r>
      <w:r w:rsidRPr="00F16E54">
        <w:rPr>
          <w:rFonts w:ascii="Courier New" w:hAnsi="Courier New" w:cs="Courier New"/>
          <w:szCs w:val="20"/>
          <w:lang w:val="en-AU" w:eastAsia="en-AU"/>
        </w:rPr>
        <w:t>promise2</w:t>
      </w:r>
      <w:r w:rsidRPr="00F16E54">
        <w:rPr>
          <w:lang w:val="en-AU" w:eastAsia="en-AU"/>
        </w:rPr>
        <w:t xml:space="preserve"> get queued behind the promise returned by either </w:t>
      </w:r>
      <w:r w:rsidRPr="00F16E54">
        <w:rPr>
          <w:rFonts w:ascii="Courier New" w:hAnsi="Courier New" w:cs="Courier New"/>
          <w:szCs w:val="20"/>
          <w:lang w:val="en-AU" w:eastAsia="en-AU"/>
        </w:rPr>
        <w:t>successCallback</w:t>
      </w:r>
      <w:r w:rsidRPr="00F16E54">
        <w:rPr>
          <w:lang w:val="en-AU" w:eastAsia="en-AU"/>
        </w:rPr>
        <w:t xml:space="preserve"> or </w:t>
      </w:r>
      <w:r w:rsidRPr="00F16E54">
        <w:rPr>
          <w:rFonts w:ascii="Courier New" w:hAnsi="Courier New" w:cs="Courier New"/>
          <w:szCs w:val="20"/>
          <w:lang w:val="en-AU" w:eastAsia="en-AU"/>
        </w:rPr>
        <w:t>failureCallback</w:t>
      </w:r>
      <w:r w:rsidRPr="00F16E54">
        <w:rPr>
          <w:lang w:val="en-AU" w:eastAsia="en-AU"/>
        </w:rPr>
        <w:t>.</w:t>
      </w:r>
    </w:p>
    <w:p w14:paraId="0527D359" w14:textId="77777777" w:rsidR="00F16E54" w:rsidRPr="00F16E54" w:rsidRDefault="00F16E54" w:rsidP="00F16E54">
      <w:pPr>
        <w:pStyle w:val="Body"/>
        <w:rPr>
          <w:lang w:val="en-AU" w:eastAsia="en-AU"/>
        </w:rPr>
      </w:pPr>
      <w:r w:rsidRPr="00F16E54">
        <w:rPr>
          <w:lang w:val="en-AU" w:eastAsia="en-AU"/>
        </w:rPr>
        <w:t>Basically, each promise represents the completion of another asynchronous step in the chain.</w:t>
      </w:r>
    </w:p>
    <w:p w14:paraId="1F423035" w14:textId="77777777" w:rsidR="00F16E54" w:rsidRDefault="00F16E54" w:rsidP="00F16E54">
      <w:pPr>
        <w:pStyle w:val="Body"/>
        <w:rPr>
          <w:lang w:val="en-AU"/>
        </w:rPr>
      </w:pPr>
      <w:r>
        <w:rPr>
          <w:lang w:val="en-AU"/>
        </w:rPr>
        <w:t>Full example:</w:t>
      </w:r>
    </w:p>
    <w:p w14:paraId="6E7C056C" w14:textId="25ABA27F" w:rsidR="00F16E54" w:rsidRPr="00F16E54" w:rsidRDefault="00F16E54" w:rsidP="00F16E54">
      <w:pPr>
        <w:pStyle w:val="Code"/>
        <w:ind w:left="2160"/>
        <w:rPr>
          <w:lang w:eastAsia="en-AU"/>
        </w:rPr>
      </w:pPr>
      <w:r w:rsidRPr="00F16E54">
        <w:rPr>
          <w:lang w:eastAsia="en-AU"/>
        </w:rPr>
        <w:t>doSomething()</w:t>
      </w:r>
      <w:r>
        <w:rPr>
          <w:lang w:eastAsia="en-AU"/>
        </w:rPr>
        <w:br/>
      </w:r>
      <w:r w:rsidRPr="00F16E54">
        <w:rPr>
          <w:lang w:eastAsia="en-AU"/>
        </w:rPr>
        <w:t>.then(result =&gt; doSomethingElse(result))</w:t>
      </w:r>
      <w:r>
        <w:rPr>
          <w:lang w:eastAsia="en-AU"/>
        </w:rPr>
        <w:br/>
      </w:r>
      <w:r w:rsidRPr="00F16E54">
        <w:rPr>
          <w:lang w:eastAsia="en-AU"/>
        </w:rPr>
        <w:t>.then(newResult =&gt; doThirdThing(newResult))</w:t>
      </w:r>
      <w:r>
        <w:rPr>
          <w:lang w:eastAsia="en-AU"/>
        </w:rPr>
        <w:br/>
      </w:r>
      <w:r w:rsidRPr="00F16E54">
        <w:rPr>
          <w:lang w:eastAsia="en-AU"/>
        </w:rPr>
        <w:t>.then(finalResult =&gt; {</w:t>
      </w:r>
      <w:r>
        <w:rPr>
          <w:lang w:eastAsia="en-AU"/>
        </w:rPr>
        <w:br/>
      </w:r>
      <w:r w:rsidRPr="00F16E54">
        <w:rPr>
          <w:lang w:eastAsia="en-AU"/>
        </w:rPr>
        <w:t xml:space="preserve">  console.log(`Got the final result: ${finalResult}`);</w:t>
      </w:r>
      <w:r>
        <w:rPr>
          <w:lang w:eastAsia="en-AU"/>
        </w:rPr>
        <w:br/>
      </w:r>
      <w:r w:rsidRPr="00F16E54">
        <w:rPr>
          <w:lang w:eastAsia="en-AU"/>
        </w:rPr>
        <w:t>})</w:t>
      </w:r>
      <w:r>
        <w:rPr>
          <w:lang w:eastAsia="en-AU"/>
        </w:rPr>
        <w:br/>
      </w:r>
      <w:r w:rsidRPr="00F16E54">
        <w:rPr>
          <w:lang w:eastAsia="en-AU"/>
        </w:rPr>
        <w:t>.catch(failureCallback);</w:t>
      </w:r>
    </w:p>
    <w:p w14:paraId="5FCE40F7" w14:textId="6DC00246" w:rsidR="00F16E54" w:rsidRDefault="00F16E54" w:rsidP="00F16E54">
      <w:pPr>
        <w:pStyle w:val="Body"/>
        <w:rPr>
          <w:lang w:val="en-AU"/>
        </w:rPr>
      </w:pPr>
      <w:r w:rsidRPr="00F16E54">
        <w:rPr>
          <w:sz w:val="20"/>
          <w:szCs w:val="24"/>
        </w:rPr>
        <w:t xml:space="preserve">The arguments to </w:t>
      </w:r>
      <w:r w:rsidRPr="00F16E54">
        <w:rPr>
          <w:rFonts w:ascii="Courier New" w:hAnsi="Courier New" w:cs="Courier New"/>
          <w:sz w:val="20"/>
          <w:szCs w:val="20"/>
        </w:rPr>
        <w:t>then</w:t>
      </w:r>
      <w:r w:rsidRPr="00F16E54">
        <w:rPr>
          <w:sz w:val="20"/>
          <w:szCs w:val="24"/>
        </w:rPr>
        <w:t xml:space="preserve"> are optional, and </w:t>
      </w:r>
      <w:r w:rsidRPr="00F16E54">
        <w:rPr>
          <w:rFonts w:ascii="Courier New" w:hAnsi="Courier New" w:cs="Courier New"/>
          <w:sz w:val="20"/>
          <w:szCs w:val="20"/>
        </w:rPr>
        <w:t>catch(failureCallback)</w:t>
      </w:r>
      <w:r w:rsidRPr="00F16E54">
        <w:rPr>
          <w:sz w:val="20"/>
          <w:szCs w:val="24"/>
        </w:rPr>
        <w:t xml:space="preserve"> is short for </w:t>
      </w:r>
      <w:r w:rsidRPr="00F16E54">
        <w:rPr>
          <w:rFonts w:ascii="Courier New" w:hAnsi="Courier New" w:cs="Courier New"/>
          <w:sz w:val="20"/>
          <w:szCs w:val="20"/>
        </w:rPr>
        <w:t>then(null, failureCallback)</w:t>
      </w:r>
      <w:r>
        <w:rPr>
          <w:lang w:val="en-AU"/>
        </w:rPr>
        <w:br/>
      </w:r>
    </w:p>
    <w:p w14:paraId="7A2433CF" w14:textId="24C3F63D" w:rsidR="0007588D" w:rsidRDefault="0007588D" w:rsidP="00CA253C">
      <w:pPr>
        <w:pStyle w:val="Heading3"/>
        <w:rPr>
          <w:lang w:val="en-AU"/>
        </w:rPr>
      </w:pPr>
      <w:bookmarkStart w:id="86" w:name="_Toc38262402"/>
      <w:r>
        <w:rPr>
          <w:lang w:val="en-AU"/>
        </w:rPr>
        <w:lastRenderedPageBreak/>
        <w:t>Example</w:t>
      </w:r>
      <w:bookmarkEnd w:id="86"/>
    </w:p>
    <w:p w14:paraId="01357714"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16969"/>
          <w:sz w:val="21"/>
          <w:szCs w:val="21"/>
          <w:lang w:val="en-AU" w:eastAsia="en-AU"/>
        </w:rPr>
        <w:t>/_ ES6 _/</w:t>
      </w:r>
    </w:p>
    <w:p w14:paraId="7B25E3C6"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569CD6"/>
          <w:sz w:val="21"/>
          <w:szCs w:val="21"/>
          <w:lang w:val="en-AU" w:eastAsia="en-AU"/>
        </w:rPr>
        <w:t>const</w:t>
      </w: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isMomHappy</w:t>
      </w:r>
      <w:r w:rsidRPr="00CA253C">
        <w:rPr>
          <w:rFonts w:ascii="Consolas" w:hAnsi="Consolas"/>
          <w:color w:val="D4D4D4"/>
          <w:sz w:val="21"/>
          <w:szCs w:val="21"/>
          <w:lang w:val="en-AU" w:eastAsia="en-AU"/>
        </w:rPr>
        <w:t xml:space="preserve"> = </w:t>
      </w:r>
      <w:r w:rsidRPr="00CA253C">
        <w:rPr>
          <w:rFonts w:ascii="Consolas" w:hAnsi="Consolas"/>
          <w:color w:val="569CD6"/>
          <w:sz w:val="21"/>
          <w:szCs w:val="21"/>
          <w:lang w:val="en-AU" w:eastAsia="en-AU"/>
        </w:rPr>
        <w:t>true</w:t>
      </w:r>
      <w:r w:rsidRPr="00CA253C">
        <w:rPr>
          <w:rFonts w:ascii="Consolas" w:hAnsi="Consolas"/>
          <w:color w:val="D4D4D4"/>
          <w:sz w:val="21"/>
          <w:szCs w:val="21"/>
          <w:lang w:val="en-AU" w:eastAsia="en-AU"/>
        </w:rPr>
        <w:t>;</w:t>
      </w:r>
    </w:p>
    <w:p w14:paraId="77A014E5"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p>
    <w:p w14:paraId="534E8535"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6A9955"/>
          <w:sz w:val="21"/>
          <w:szCs w:val="21"/>
          <w:lang w:val="en-AU" w:eastAsia="en-AU"/>
        </w:rPr>
        <w:t>// Promise</w:t>
      </w:r>
    </w:p>
    <w:p w14:paraId="06593160"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569CD6"/>
          <w:sz w:val="21"/>
          <w:szCs w:val="21"/>
          <w:lang w:val="en-AU" w:eastAsia="en-AU"/>
        </w:rPr>
        <w:t>const</w:t>
      </w: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willIGetNewPhone</w:t>
      </w:r>
      <w:r w:rsidRPr="00CA253C">
        <w:rPr>
          <w:rFonts w:ascii="Consolas" w:hAnsi="Consolas"/>
          <w:color w:val="D4D4D4"/>
          <w:sz w:val="21"/>
          <w:szCs w:val="21"/>
          <w:lang w:val="en-AU" w:eastAsia="en-AU"/>
        </w:rPr>
        <w:t xml:space="preserve"> = </w:t>
      </w:r>
      <w:r w:rsidRPr="00CA253C">
        <w:rPr>
          <w:rFonts w:ascii="Consolas" w:hAnsi="Consolas"/>
          <w:color w:val="569CD6"/>
          <w:sz w:val="21"/>
          <w:szCs w:val="21"/>
          <w:lang w:val="en-AU" w:eastAsia="en-AU"/>
        </w:rPr>
        <w:t>new</w:t>
      </w:r>
      <w:r w:rsidRPr="00CA253C">
        <w:rPr>
          <w:rFonts w:ascii="Consolas" w:hAnsi="Consolas"/>
          <w:color w:val="D4D4D4"/>
          <w:sz w:val="21"/>
          <w:szCs w:val="21"/>
          <w:lang w:val="en-AU" w:eastAsia="en-AU"/>
        </w:rPr>
        <w:t xml:space="preserve"> </w:t>
      </w:r>
      <w:r w:rsidRPr="00CA253C">
        <w:rPr>
          <w:rFonts w:ascii="Consolas" w:hAnsi="Consolas"/>
          <w:color w:val="4EC9B0"/>
          <w:sz w:val="21"/>
          <w:szCs w:val="21"/>
          <w:lang w:val="en-AU" w:eastAsia="en-AU"/>
        </w:rPr>
        <w:t>Promise</w:t>
      </w:r>
      <w:r w:rsidRPr="00CA253C">
        <w:rPr>
          <w:rFonts w:ascii="Consolas" w:hAnsi="Consolas"/>
          <w:color w:val="D4D4D4"/>
          <w:sz w:val="21"/>
          <w:szCs w:val="21"/>
          <w:lang w:val="en-AU" w:eastAsia="en-AU"/>
        </w:rPr>
        <w:t>(</w:t>
      </w:r>
    </w:p>
    <w:p w14:paraId="26C7F1AA" w14:textId="5733A2F1"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resolve</w:t>
      </w: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reject</w:t>
      </w:r>
      <w:r w:rsidRPr="00CA253C">
        <w:rPr>
          <w:rFonts w:ascii="Consolas" w:hAnsi="Consolas"/>
          <w:color w:val="D4D4D4"/>
          <w:sz w:val="21"/>
          <w:szCs w:val="21"/>
          <w:lang w:val="en-AU" w:eastAsia="en-AU"/>
        </w:rPr>
        <w:t xml:space="preserve">) </w:t>
      </w:r>
      <w:r w:rsidRPr="00CA253C">
        <w:rPr>
          <w:rFonts w:ascii="Consolas" w:hAnsi="Consolas"/>
          <w:color w:val="569CD6"/>
          <w:sz w:val="21"/>
          <w:szCs w:val="21"/>
          <w:lang w:val="en-AU" w:eastAsia="en-AU"/>
        </w:rPr>
        <w:t>=&gt;</w:t>
      </w:r>
      <w:r w:rsidRPr="00CA253C">
        <w:rPr>
          <w:rFonts w:ascii="Consolas" w:hAnsi="Consolas"/>
          <w:color w:val="D4D4D4"/>
          <w:sz w:val="21"/>
          <w:szCs w:val="21"/>
          <w:lang w:val="en-AU" w:eastAsia="en-AU"/>
        </w:rPr>
        <w:t xml:space="preserve"> { </w:t>
      </w:r>
    </w:p>
    <w:p w14:paraId="5F8ECCAA"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C586C0"/>
          <w:sz w:val="21"/>
          <w:szCs w:val="21"/>
          <w:lang w:val="en-AU" w:eastAsia="en-AU"/>
        </w:rPr>
        <w:t>if</w:t>
      </w: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isMomHappy</w:t>
      </w:r>
      <w:r w:rsidRPr="00CA253C">
        <w:rPr>
          <w:rFonts w:ascii="Consolas" w:hAnsi="Consolas"/>
          <w:color w:val="D4D4D4"/>
          <w:sz w:val="21"/>
          <w:szCs w:val="21"/>
          <w:lang w:val="en-AU" w:eastAsia="en-AU"/>
        </w:rPr>
        <w:t>) {</w:t>
      </w:r>
    </w:p>
    <w:p w14:paraId="044E81A9"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569CD6"/>
          <w:sz w:val="21"/>
          <w:szCs w:val="21"/>
          <w:lang w:val="en-AU" w:eastAsia="en-AU"/>
        </w:rPr>
        <w:t>const</w:t>
      </w: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phone</w:t>
      </w:r>
      <w:r w:rsidRPr="00CA253C">
        <w:rPr>
          <w:rFonts w:ascii="Consolas" w:hAnsi="Consolas"/>
          <w:color w:val="D4D4D4"/>
          <w:sz w:val="21"/>
          <w:szCs w:val="21"/>
          <w:lang w:val="en-AU" w:eastAsia="en-AU"/>
        </w:rPr>
        <w:t xml:space="preserve"> = {</w:t>
      </w:r>
    </w:p>
    <w:p w14:paraId="52D0D316"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brand:</w:t>
      </w:r>
      <w:r w:rsidRPr="00CA253C">
        <w:rPr>
          <w:rFonts w:ascii="Consolas" w:hAnsi="Consolas"/>
          <w:color w:val="D4D4D4"/>
          <w:sz w:val="21"/>
          <w:szCs w:val="21"/>
          <w:lang w:val="en-AU" w:eastAsia="en-AU"/>
        </w:rPr>
        <w:t xml:space="preserve"> </w:t>
      </w:r>
      <w:r w:rsidRPr="00CA253C">
        <w:rPr>
          <w:rFonts w:ascii="Consolas" w:hAnsi="Consolas"/>
          <w:color w:val="CE9178"/>
          <w:sz w:val="21"/>
          <w:szCs w:val="21"/>
          <w:lang w:val="en-AU" w:eastAsia="en-AU"/>
        </w:rPr>
        <w:t>'Samsung'</w:t>
      </w:r>
      <w:r w:rsidRPr="00CA253C">
        <w:rPr>
          <w:rFonts w:ascii="Consolas" w:hAnsi="Consolas"/>
          <w:color w:val="D4D4D4"/>
          <w:sz w:val="21"/>
          <w:szCs w:val="21"/>
          <w:lang w:val="en-AU" w:eastAsia="en-AU"/>
        </w:rPr>
        <w:t>,</w:t>
      </w:r>
    </w:p>
    <w:p w14:paraId="303ED0A7"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color:</w:t>
      </w:r>
      <w:r w:rsidRPr="00CA253C">
        <w:rPr>
          <w:rFonts w:ascii="Consolas" w:hAnsi="Consolas"/>
          <w:color w:val="D4D4D4"/>
          <w:sz w:val="21"/>
          <w:szCs w:val="21"/>
          <w:lang w:val="en-AU" w:eastAsia="en-AU"/>
        </w:rPr>
        <w:t xml:space="preserve"> </w:t>
      </w:r>
      <w:r w:rsidRPr="00CA253C">
        <w:rPr>
          <w:rFonts w:ascii="Consolas" w:hAnsi="Consolas"/>
          <w:color w:val="CE9178"/>
          <w:sz w:val="21"/>
          <w:szCs w:val="21"/>
          <w:lang w:val="en-AU" w:eastAsia="en-AU"/>
        </w:rPr>
        <w:t>'black'</w:t>
      </w:r>
    </w:p>
    <w:p w14:paraId="74D77274"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p>
    <w:p w14:paraId="084EB98A"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DCDCAA"/>
          <w:sz w:val="21"/>
          <w:szCs w:val="21"/>
          <w:lang w:val="en-AU" w:eastAsia="en-AU"/>
        </w:rPr>
        <w:t>resolve</w:t>
      </w:r>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phone</w:t>
      </w:r>
      <w:r w:rsidRPr="00CA253C">
        <w:rPr>
          <w:rFonts w:ascii="Consolas" w:hAnsi="Consolas"/>
          <w:color w:val="D4D4D4"/>
          <w:sz w:val="21"/>
          <w:szCs w:val="21"/>
          <w:lang w:val="en-AU" w:eastAsia="en-AU"/>
        </w:rPr>
        <w:t>);</w:t>
      </w:r>
    </w:p>
    <w:p w14:paraId="4F309E1A"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 </w:t>
      </w:r>
      <w:r w:rsidRPr="00CA253C">
        <w:rPr>
          <w:rFonts w:ascii="Consolas" w:hAnsi="Consolas"/>
          <w:color w:val="C586C0"/>
          <w:sz w:val="21"/>
          <w:szCs w:val="21"/>
          <w:lang w:val="en-AU" w:eastAsia="en-AU"/>
        </w:rPr>
        <w:t>else</w:t>
      </w:r>
      <w:r w:rsidRPr="00CA253C">
        <w:rPr>
          <w:rFonts w:ascii="Consolas" w:hAnsi="Consolas"/>
          <w:color w:val="D4D4D4"/>
          <w:sz w:val="21"/>
          <w:szCs w:val="21"/>
          <w:lang w:val="en-AU" w:eastAsia="en-AU"/>
        </w:rPr>
        <w:t xml:space="preserve"> {</w:t>
      </w:r>
    </w:p>
    <w:p w14:paraId="172E236A"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569CD6"/>
          <w:sz w:val="21"/>
          <w:szCs w:val="21"/>
          <w:lang w:val="en-AU" w:eastAsia="en-AU"/>
        </w:rPr>
        <w:t>const</w:t>
      </w: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reason</w:t>
      </w:r>
      <w:r w:rsidRPr="00CA253C">
        <w:rPr>
          <w:rFonts w:ascii="Consolas" w:hAnsi="Consolas"/>
          <w:color w:val="D4D4D4"/>
          <w:sz w:val="21"/>
          <w:szCs w:val="21"/>
          <w:lang w:val="en-AU" w:eastAsia="en-AU"/>
        </w:rPr>
        <w:t xml:space="preserve"> = </w:t>
      </w:r>
      <w:r w:rsidRPr="00CA253C">
        <w:rPr>
          <w:rFonts w:ascii="Consolas" w:hAnsi="Consolas"/>
          <w:color w:val="569CD6"/>
          <w:sz w:val="21"/>
          <w:szCs w:val="21"/>
          <w:lang w:val="en-AU" w:eastAsia="en-AU"/>
        </w:rPr>
        <w:t>new</w:t>
      </w:r>
      <w:r w:rsidRPr="00CA253C">
        <w:rPr>
          <w:rFonts w:ascii="Consolas" w:hAnsi="Consolas"/>
          <w:color w:val="D4D4D4"/>
          <w:sz w:val="21"/>
          <w:szCs w:val="21"/>
          <w:lang w:val="en-AU" w:eastAsia="en-AU"/>
        </w:rPr>
        <w:t xml:space="preserve"> </w:t>
      </w:r>
      <w:r w:rsidRPr="00CA253C">
        <w:rPr>
          <w:rFonts w:ascii="Consolas" w:hAnsi="Consolas"/>
          <w:color w:val="4EC9B0"/>
          <w:sz w:val="21"/>
          <w:szCs w:val="21"/>
          <w:lang w:val="en-AU" w:eastAsia="en-AU"/>
        </w:rPr>
        <w:t>Error</w:t>
      </w:r>
      <w:r w:rsidRPr="00CA253C">
        <w:rPr>
          <w:rFonts w:ascii="Consolas" w:hAnsi="Consolas"/>
          <w:color w:val="D4D4D4"/>
          <w:sz w:val="21"/>
          <w:szCs w:val="21"/>
          <w:lang w:val="en-AU" w:eastAsia="en-AU"/>
        </w:rPr>
        <w:t>(</w:t>
      </w:r>
      <w:r w:rsidRPr="00CA253C">
        <w:rPr>
          <w:rFonts w:ascii="Consolas" w:hAnsi="Consolas"/>
          <w:color w:val="CE9178"/>
          <w:sz w:val="21"/>
          <w:szCs w:val="21"/>
          <w:lang w:val="en-AU" w:eastAsia="en-AU"/>
        </w:rPr>
        <w:t>'mom is not happy'</w:t>
      </w:r>
      <w:r w:rsidRPr="00CA253C">
        <w:rPr>
          <w:rFonts w:ascii="Consolas" w:hAnsi="Consolas"/>
          <w:color w:val="D4D4D4"/>
          <w:sz w:val="21"/>
          <w:szCs w:val="21"/>
          <w:lang w:val="en-AU" w:eastAsia="en-AU"/>
        </w:rPr>
        <w:t>);</w:t>
      </w:r>
    </w:p>
    <w:p w14:paraId="6011566C"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DCDCAA"/>
          <w:sz w:val="21"/>
          <w:szCs w:val="21"/>
          <w:lang w:val="en-AU" w:eastAsia="en-AU"/>
        </w:rPr>
        <w:t>reject</w:t>
      </w:r>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reason</w:t>
      </w:r>
      <w:r w:rsidRPr="00CA253C">
        <w:rPr>
          <w:rFonts w:ascii="Consolas" w:hAnsi="Consolas"/>
          <w:color w:val="D4D4D4"/>
          <w:sz w:val="21"/>
          <w:szCs w:val="21"/>
          <w:lang w:val="en-AU" w:eastAsia="en-AU"/>
        </w:rPr>
        <w:t>);</w:t>
      </w:r>
    </w:p>
    <w:p w14:paraId="142D60ED"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p>
    <w:p w14:paraId="1DEC1613"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p>
    <w:p w14:paraId="73863883" w14:textId="4D45A251"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w:t>
      </w:r>
      <w:r>
        <w:rPr>
          <w:rFonts w:ascii="Consolas" w:hAnsi="Consolas"/>
          <w:color w:val="D4D4D4"/>
          <w:sz w:val="21"/>
          <w:szCs w:val="21"/>
          <w:lang w:val="en-AU" w:eastAsia="en-AU"/>
        </w:rPr>
        <w:br/>
      </w:r>
      <w:r w:rsidRPr="00CA253C">
        <w:rPr>
          <w:rFonts w:ascii="Consolas" w:hAnsi="Consolas"/>
          <w:color w:val="6A9955"/>
          <w:sz w:val="21"/>
          <w:szCs w:val="21"/>
          <w:lang w:val="en-AU" w:eastAsia="en-AU"/>
        </w:rPr>
        <w:t xml:space="preserve">// Promise 2 - since it only has Resolve - we can shorten it to </w:t>
      </w:r>
      <w:r>
        <w:rPr>
          <w:rFonts w:ascii="Consolas" w:hAnsi="Consolas"/>
          <w:color w:val="6A9955"/>
          <w:sz w:val="21"/>
          <w:szCs w:val="21"/>
          <w:lang w:val="en-AU" w:eastAsia="en-AU"/>
        </w:rPr>
        <w:br/>
        <w:t xml:space="preserve">// </w:t>
      </w:r>
      <w:r w:rsidRPr="00CA253C">
        <w:rPr>
          <w:rFonts w:ascii="Consolas" w:hAnsi="Consolas"/>
          <w:color w:val="6A9955"/>
          <w:sz w:val="21"/>
          <w:szCs w:val="21"/>
          <w:lang w:val="en-AU" w:eastAsia="en-AU"/>
        </w:rPr>
        <w:t>contain only the data for the Promise.resolve call</w:t>
      </w:r>
    </w:p>
    <w:p w14:paraId="7F32E050"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569CD6"/>
          <w:sz w:val="21"/>
          <w:szCs w:val="21"/>
          <w:lang w:val="en-AU" w:eastAsia="en-AU"/>
        </w:rPr>
        <w:t>const</w:t>
      </w:r>
      <w:r w:rsidRPr="00CA253C">
        <w:rPr>
          <w:rFonts w:ascii="Consolas" w:hAnsi="Consolas"/>
          <w:color w:val="D4D4D4"/>
          <w:sz w:val="21"/>
          <w:szCs w:val="21"/>
          <w:lang w:val="en-AU" w:eastAsia="en-AU"/>
        </w:rPr>
        <w:t xml:space="preserve"> </w:t>
      </w:r>
      <w:r w:rsidRPr="00CA253C">
        <w:rPr>
          <w:rFonts w:ascii="Consolas" w:hAnsi="Consolas"/>
          <w:color w:val="DCDCAA"/>
          <w:sz w:val="21"/>
          <w:szCs w:val="21"/>
          <w:lang w:val="en-AU" w:eastAsia="en-AU"/>
        </w:rPr>
        <w:t>showOff</w:t>
      </w:r>
      <w:r w:rsidRPr="00CA253C">
        <w:rPr>
          <w:rFonts w:ascii="Consolas" w:hAnsi="Consolas"/>
          <w:color w:val="D4D4D4"/>
          <w:sz w:val="21"/>
          <w:szCs w:val="21"/>
          <w:lang w:val="en-AU" w:eastAsia="en-AU"/>
        </w:rPr>
        <w:t xml:space="preserve"> = </w:t>
      </w:r>
      <w:r w:rsidRPr="00CA253C">
        <w:rPr>
          <w:rFonts w:ascii="Consolas" w:hAnsi="Consolas"/>
          <w:color w:val="569CD6"/>
          <w:sz w:val="21"/>
          <w:szCs w:val="21"/>
          <w:lang w:val="en-AU" w:eastAsia="en-AU"/>
        </w:rPr>
        <w:t>function</w:t>
      </w: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phone</w:t>
      </w:r>
      <w:r w:rsidRPr="00CA253C">
        <w:rPr>
          <w:rFonts w:ascii="Consolas" w:hAnsi="Consolas"/>
          <w:color w:val="D4D4D4"/>
          <w:sz w:val="21"/>
          <w:szCs w:val="21"/>
          <w:lang w:val="en-AU" w:eastAsia="en-AU"/>
        </w:rPr>
        <w:t>) {</w:t>
      </w:r>
    </w:p>
    <w:p w14:paraId="5DD45E76"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569CD6"/>
          <w:sz w:val="21"/>
          <w:szCs w:val="21"/>
          <w:lang w:val="en-AU" w:eastAsia="en-AU"/>
        </w:rPr>
        <w:t>const</w:t>
      </w: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message</w:t>
      </w:r>
      <w:r w:rsidRPr="00CA253C">
        <w:rPr>
          <w:rFonts w:ascii="Consolas" w:hAnsi="Consolas"/>
          <w:color w:val="D4D4D4"/>
          <w:sz w:val="21"/>
          <w:szCs w:val="21"/>
          <w:lang w:val="en-AU" w:eastAsia="en-AU"/>
        </w:rPr>
        <w:t xml:space="preserve"> = </w:t>
      </w:r>
      <w:r w:rsidRPr="00CA253C">
        <w:rPr>
          <w:rFonts w:ascii="Consolas" w:hAnsi="Consolas"/>
          <w:color w:val="CE9178"/>
          <w:sz w:val="21"/>
          <w:szCs w:val="21"/>
          <w:lang w:val="en-AU" w:eastAsia="en-AU"/>
        </w:rPr>
        <w:t>'Hey friend, I have a new '</w:t>
      </w:r>
      <w:r w:rsidRPr="00CA253C">
        <w:rPr>
          <w:rFonts w:ascii="Consolas" w:hAnsi="Consolas"/>
          <w:color w:val="D4D4D4"/>
          <w:sz w:val="21"/>
          <w:szCs w:val="21"/>
          <w:lang w:val="en-AU" w:eastAsia="en-AU"/>
        </w:rPr>
        <w:t xml:space="preserve"> +</w:t>
      </w:r>
    </w:p>
    <w:p w14:paraId="3738C962"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phone</w:t>
      </w:r>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color</w:t>
      </w:r>
      <w:r w:rsidRPr="00CA253C">
        <w:rPr>
          <w:rFonts w:ascii="Consolas" w:hAnsi="Consolas"/>
          <w:color w:val="D4D4D4"/>
          <w:sz w:val="21"/>
          <w:szCs w:val="21"/>
          <w:lang w:val="en-AU" w:eastAsia="en-AU"/>
        </w:rPr>
        <w:t xml:space="preserve"> + </w:t>
      </w:r>
      <w:r w:rsidRPr="00CA253C">
        <w:rPr>
          <w:rFonts w:ascii="Consolas" w:hAnsi="Consolas"/>
          <w:color w:val="CE9178"/>
          <w:sz w:val="21"/>
          <w:szCs w:val="21"/>
          <w:lang w:val="en-AU" w:eastAsia="en-AU"/>
        </w:rPr>
        <w:t>' '</w:t>
      </w:r>
      <w:r w:rsidRPr="00CA253C">
        <w:rPr>
          <w:rFonts w:ascii="Consolas" w:hAnsi="Consolas"/>
          <w:color w:val="D4D4D4"/>
          <w:sz w:val="21"/>
          <w:szCs w:val="21"/>
          <w:lang w:val="en-AU" w:eastAsia="en-AU"/>
        </w:rPr>
        <w:t xml:space="preserve"> + </w:t>
      </w:r>
      <w:r w:rsidRPr="00CA253C">
        <w:rPr>
          <w:rFonts w:ascii="Consolas" w:hAnsi="Consolas"/>
          <w:color w:val="9CDCFE"/>
          <w:sz w:val="21"/>
          <w:szCs w:val="21"/>
          <w:lang w:val="en-AU" w:eastAsia="en-AU"/>
        </w:rPr>
        <w:t>phone</w:t>
      </w:r>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brand</w:t>
      </w:r>
      <w:r w:rsidRPr="00CA253C">
        <w:rPr>
          <w:rFonts w:ascii="Consolas" w:hAnsi="Consolas"/>
          <w:color w:val="D4D4D4"/>
          <w:sz w:val="21"/>
          <w:szCs w:val="21"/>
          <w:lang w:val="en-AU" w:eastAsia="en-AU"/>
        </w:rPr>
        <w:t xml:space="preserve"> + </w:t>
      </w:r>
      <w:r w:rsidRPr="00CA253C">
        <w:rPr>
          <w:rFonts w:ascii="Consolas" w:hAnsi="Consolas"/>
          <w:color w:val="CE9178"/>
          <w:sz w:val="21"/>
          <w:szCs w:val="21"/>
          <w:lang w:val="en-AU" w:eastAsia="en-AU"/>
        </w:rPr>
        <w:t>' phone'</w:t>
      </w:r>
      <w:r w:rsidRPr="00CA253C">
        <w:rPr>
          <w:rFonts w:ascii="Consolas" w:hAnsi="Consolas"/>
          <w:color w:val="D4D4D4"/>
          <w:sz w:val="21"/>
          <w:szCs w:val="21"/>
          <w:lang w:val="en-AU" w:eastAsia="en-AU"/>
        </w:rPr>
        <w:t>;</w:t>
      </w:r>
    </w:p>
    <w:p w14:paraId="18927963"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C586C0"/>
          <w:sz w:val="21"/>
          <w:szCs w:val="21"/>
          <w:lang w:val="en-AU" w:eastAsia="en-AU"/>
        </w:rPr>
        <w:t>return</w:t>
      </w:r>
      <w:r w:rsidRPr="00CA253C">
        <w:rPr>
          <w:rFonts w:ascii="Consolas" w:hAnsi="Consolas"/>
          <w:color w:val="D4D4D4"/>
          <w:sz w:val="21"/>
          <w:szCs w:val="21"/>
          <w:lang w:val="en-AU" w:eastAsia="en-AU"/>
        </w:rPr>
        <w:t xml:space="preserve"> </w:t>
      </w:r>
      <w:r w:rsidRPr="00CA253C">
        <w:rPr>
          <w:rFonts w:ascii="Consolas" w:hAnsi="Consolas"/>
          <w:color w:val="4EC9B0"/>
          <w:sz w:val="21"/>
          <w:szCs w:val="21"/>
          <w:lang w:val="en-AU" w:eastAsia="en-AU"/>
        </w:rPr>
        <w:t>Promise</w:t>
      </w:r>
      <w:r w:rsidRPr="00CA253C">
        <w:rPr>
          <w:rFonts w:ascii="Consolas" w:hAnsi="Consolas"/>
          <w:color w:val="D4D4D4"/>
          <w:sz w:val="21"/>
          <w:szCs w:val="21"/>
          <w:lang w:val="en-AU" w:eastAsia="en-AU"/>
        </w:rPr>
        <w:t>.</w:t>
      </w:r>
      <w:r w:rsidRPr="00CA253C">
        <w:rPr>
          <w:rFonts w:ascii="Consolas" w:hAnsi="Consolas"/>
          <w:color w:val="DCDCAA"/>
          <w:sz w:val="21"/>
          <w:szCs w:val="21"/>
          <w:lang w:val="en-AU" w:eastAsia="en-AU"/>
        </w:rPr>
        <w:t>resolve</w:t>
      </w:r>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message</w:t>
      </w:r>
      <w:r w:rsidRPr="00CA253C">
        <w:rPr>
          <w:rFonts w:ascii="Consolas" w:hAnsi="Consolas"/>
          <w:color w:val="D4D4D4"/>
          <w:sz w:val="21"/>
          <w:szCs w:val="21"/>
          <w:lang w:val="en-AU" w:eastAsia="en-AU"/>
        </w:rPr>
        <w:t>);</w:t>
      </w:r>
    </w:p>
    <w:p w14:paraId="46479B10"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w:t>
      </w:r>
    </w:p>
    <w:p w14:paraId="44149552"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p>
    <w:p w14:paraId="64B142D4"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6A9955"/>
          <w:sz w:val="21"/>
          <w:szCs w:val="21"/>
          <w:lang w:val="en-AU" w:eastAsia="en-AU"/>
        </w:rPr>
        <w:t>// call our promise</w:t>
      </w:r>
    </w:p>
    <w:p w14:paraId="7F5DA943"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569CD6"/>
          <w:sz w:val="21"/>
          <w:szCs w:val="21"/>
          <w:lang w:val="en-AU" w:eastAsia="en-AU"/>
        </w:rPr>
        <w:t>const</w:t>
      </w:r>
      <w:r w:rsidRPr="00CA253C">
        <w:rPr>
          <w:rFonts w:ascii="Consolas" w:hAnsi="Consolas"/>
          <w:color w:val="D4D4D4"/>
          <w:sz w:val="21"/>
          <w:szCs w:val="21"/>
          <w:lang w:val="en-AU" w:eastAsia="en-AU"/>
        </w:rPr>
        <w:t xml:space="preserve"> </w:t>
      </w:r>
      <w:r w:rsidRPr="00CA253C">
        <w:rPr>
          <w:rFonts w:ascii="Consolas" w:hAnsi="Consolas"/>
          <w:color w:val="DCDCAA"/>
          <w:sz w:val="21"/>
          <w:szCs w:val="21"/>
          <w:lang w:val="en-AU" w:eastAsia="en-AU"/>
        </w:rPr>
        <w:t>askMom</w:t>
      </w:r>
      <w:r w:rsidRPr="00CA253C">
        <w:rPr>
          <w:rFonts w:ascii="Consolas" w:hAnsi="Consolas"/>
          <w:color w:val="D4D4D4"/>
          <w:sz w:val="21"/>
          <w:szCs w:val="21"/>
          <w:lang w:val="en-AU" w:eastAsia="en-AU"/>
        </w:rPr>
        <w:t xml:space="preserve"> = </w:t>
      </w:r>
      <w:r w:rsidRPr="00CA253C">
        <w:rPr>
          <w:rFonts w:ascii="Consolas" w:hAnsi="Consolas"/>
          <w:color w:val="569CD6"/>
          <w:sz w:val="21"/>
          <w:szCs w:val="21"/>
          <w:lang w:val="en-AU" w:eastAsia="en-AU"/>
        </w:rPr>
        <w:t>function</w:t>
      </w:r>
      <w:r w:rsidRPr="00CA253C">
        <w:rPr>
          <w:rFonts w:ascii="Consolas" w:hAnsi="Consolas"/>
          <w:color w:val="D4D4D4"/>
          <w:sz w:val="21"/>
          <w:szCs w:val="21"/>
          <w:lang w:val="en-AU" w:eastAsia="en-AU"/>
        </w:rPr>
        <w:t xml:space="preserve"> () {</w:t>
      </w:r>
    </w:p>
    <w:p w14:paraId="47335EE8"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9CDCFE"/>
          <w:sz w:val="21"/>
          <w:szCs w:val="21"/>
          <w:lang w:val="en-AU" w:eastAsia="en-AU"/>
        </w:rPr>
        <w:t>willIGetNewPhone</w:t>
      </w:r>
    </w:p>
    <w:p w14:paraId="18CCD5F5"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DCDCAA"/>
          <w:sz w:val="21"/>
          <w:szCs w:val="21"/>
          <w:lang w:val="en-AU" w:eastAsia="en-AU"/>
        </w:rPr>
        <w:t>then</w:t>
      </w:r>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showOff</w:t>
      </w:r>
      <w:r w:rsidRPr="00CA253C">
        <w:rPr>
          <w:rFonts w:ascii="Consolas" w:hAnsi="Consolas"/>
          <w:color w:val="D4D4D4"/>
          <w:sz w:val="21"/>
          <w:szCs w:val="21"/>
          <w:lang w:val="en-AU" w:eastAsia="en-AU"/>
        </w:rPr>
        <w:t>)</w:t>
      </w:r>
    </w:p>
    <w:p w14:paraId="0538CC28"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DCDCAA"/>
          <w:sz w:val="21"/>
          <w:szCs w:val="21"/>
          <w:lang w:val="en-AU" w:eastAsia="en-AU"/>
        </w:rPr>
        <w:t>then</w:t>
      </w:r>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fulfilled</w:t>
      </w:r>
      <w:r w:rsidRPr="00CA253C">
        <w:rPr>
          <w:rFonts w:ascii="Consolas" w:hAnsi="Consolas"/>
          <w:color w:val="D4D4D4"/>
          <w:sz w:val="21"/>
          <w:szCs w:val="21"/>
          <w:lang w:val="en-AU" w:eastAsia="en-AU"/>
        </w:rPr>
        <w:t xml:space="preserve"> </w:t>
      </w:r>
      <w:r w:rsidRPr="00CA253C">
        <w:rPr>
          <w:rFonts w:ascii="Consolas" w:hAnsi="Consolas"/>
          <w:color w:val="569CD6"/>
          <w:sz w:val="21"/>
          <w:szCs w:val="21"/>
          <w:lang w:val="en-AU" w:eastAsia="en-AU"/>
        </w:rPr>
        <w:t>=&gt;</w:t>
      </w:r>
      <w:r w:rsidRPr="00CA253C">
        <w:rPr>
          <w:rFonts w:ascii="Consolas" w:hAnsi="Consolas"/>
          <w:color w:val="D4D4D4"/>
          <w:sz w:val="21"/>
          <w:szCs w:val="21"/>
          <w:lang w:val="en-AU" w:eastAsia="en-AU"/>
        </w:rPr>
        <w:t xml:space="preserve"> </w:t>
      </w:r>
      <w:r w:rsidRPr="00CA253C">
        <w:rPr>
          <w:rFonts w:ascii="Consolas" w:hAnsi="Consolas"/>
          <w:color w:val="4EC9B0"/>
          <w:sz w:val="21"/>
          <w:szCs w:val="21"/>
          <w:lang w:val="en-AU" w:eastAsia="en-AU"/>
        </w:rPr>
        <w:t>console</w:t>
      </w:r>
      <w:r w:rsidRPr="00CA253C">
        <w:rPr>
          <w:rFonts w:ascii="Consolas" w:hAnsi="Consolas"/>
          <w:color w:val="D4D4D4"/>
          <w:sz w:val="21"/>
          <w:szCs w:val="21"/>
          <w:lang w:val="en-AU" w:eastAsia="en-AU"/>
        </w:rPr>
        <w:t>.</w:t>
      </w:r>
      <w:r w:rsidRPr="00CA253C">
        <w:rPr>
          <w:rFonts w:ascii="Consolas" w:hAnsi="Consolas"/>
          <w:color w:val="DCDCAA"/>
          <w:sz w:val="21"/>
          <w:szCs w:val="21"/>
          <w:lang w:val="en-AU" w:eastAsia="en-AU"/>
        </w:rPr>
        <w:t>log</w:t>
      </w:r>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fulfilled</w:t>
      </w:r>
      <w:r w:rsidRPr="00CA253C">
        <w:rPr>
          <w:rFonts w:ascii="Consolas" w:hAnsi="Consolas"/>
          <w:color w:val="D4D4D4"/>
          <w:sz w:val="21"/>
          <w:szCs w:val="21"/>
          <w:lang w:val="en-AU" w:eastAsia="en-AU"/>
        </w:rPr>
        <w:t xml:space="preserve">)) </w:t>
      </w:r>
      <w:r w:rsidRPr="00CA253C">
        <w:rPr>
          <w:rFonts w:ascii="Consolas" w:hAnsi="Consolas"/>
          <w:color w:val="6A9955"/>
          <w:sz w:val="21"/>
          <w:szCs w:val="21"/>
          <w:lang w:val="en-AU" w:eastAsia="en-AU"/>
        </w:rPr>
        <w:t>// fat arrow</w:t>
      </w:r>
    </w:p>
    <w:p w14:paraId="6EFCDE30"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 xml:space="preserve">        .</w:t>
      </w:r>
      <w:r w:rsidRPr="00CA253C">
        <w:rPr>
          <w:rFonts w:ascii="Consolas" w:hAnsi="Consolas"/>
          <w:color w:val="DCDCAA"/>
          <w:sz w:val="21"/>
          <w:szCs w:val="21"/>
          <w:lang w:val="en-AU" w:eastAsia="en-AU"/>
        </w:rPr>
        <w:t>catch</w:t>
      </w:r>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error</w:t>
      </w:r>
      <w:r w:rsidRPr="00CA253C">
        <w:rPr>
          <w:rFonts w:ascii="Consolas" w:hAnsi="Consolas"/>
          <w:color w:val="D4D4D4"/>
          <w:sz w:val="21"/>
          <w:szCs w:val="21"/>
          <w:lang w:val="en-AU" w:eastAsia="en-AU"/>
        </w:rPr>
        <w:t xml:space="preserve"> </w:t>
      </w:r>
      <w:r w:rsidRPr="00CA253C">
        <w:rPr>
          <w:rFonts w:ascii="Consolas" w:hAnsi="Consolas"/>
          <w:color w:val="569CD6"/>
          <w:sz w:val="21"/>
          <w:szCs w:val="21"/>
          <w:lang w:val="en-AU" w:eastAsia="en-AU"/>
        </w:rPr>
        <w:t>=&gt;</w:t>
      </w:r>
      <w:r w:rsidRPr="00CA253C">
        <w:rPr>
          <w:rFonts w:ascii="Consolas" w:hAnsi="Consolas"/>
          <w:color w:val="D4D4D4"/>
          <w:sz w:val="21"/>
          <w:szCs w:val="21"/>
          <w:lang w:val="en-AU" w:eastAsia="en-AU"/>
        </w:rPr>
        <w:t xml:space="preserve"> </w:t>
      </w:r>
      <w:r w:rsidRPr="00CA253C">
        <w:rPr>
          <w:rFonts w:ascii="Consolas" w:hAnsi="Consolas"/>
          <w:color w:val="4EC9B0"/>
          <w:sz w:val="21"/>
          <w:szCs w:val="21"/>
          <w:lang w:val="en-AU" w:eastAsia="en-AU"/>
        </w:rPr>
        <w:t>console</w:t>
      </w:r>
      <w:r w:rsidRPr="00CA253C">
        <w:rPr>
          <w:rFonts w:ascii="Consolas" w:hAnsi="Consolas"/>
          <w:color w:val="D4D4D4"/>
          <w:sz w:val="21"/>
          <w:szCs w:val="21"/>
          <w:lang w:val="en-AU" w:eastAsia="en-AU"/>
        </w:rPr>
        <w:t>.</w:t>
      </w:r>
      <w:r w:rsidRPr="00CA253C">
        <w:rPr>
          <w:rFonts w:ascii="Consolas" w:hAnsi="Consolas"/>
          <w:color w:val="DCDCAA"/>
          <w:sz w:val="21"/>
          <w:szCs w:val="21"/>
          <w:lang w:val="en-AU" w:eastAsia="en-AU"/>
        </w:rPr>
        <w:t>log</w:t>
      </w:r>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error</w:t>
      </w:r>
      <w:r w:rsidRPr="00CA253C">
        <w:rPr>
          <w:rFonts w:ascii="Consolas" w:hAnsi="Consolas"/>
          <w:color w:val="D4D4D4"/>
          <w:sz w:val="21"/>
          <w:szCs w:val="21"/>
          <w:lang w:val="en-AU" w:eastAsia="en-AU"/>
        </w:rPr>
        <w:t>.</w:t>
      </w:r>
      <w:r w:rsidRPr="00CA253C">
        <w:rPr>
          <w:rFonts w:ascii="Consolas" w:hAnsi="Consolas"/>
          <w:color w:val="9CDCFE"/>
          <w:sz w:val="21"/>
          <w:szCs w:val="21"/>
          <w:lang w:val="en-AU" w:eastAsia="en-AU"/>
        </w:rPr>
        <w:t>message</w:t>
      </w:r>
      <w:r w:rsidRPr="00CA253C">
        <w:rPr>
          <w:rFonts w:ascii="Consolas" w:hAnsi="Consolas"/>
          <w:color w:val="D4D4D4"/>
          <w:sz w:val="21"/>
          <w:szCs w:val="21"/>
          <w:lang w:val="en-AU" w:eastAsia="en-AU"/>
        </w:rPr>
        <w:t xml:space="preserve">)); </w:t>
      </w:r>
      <w:r w:rsidRPr="00CA253C">
        <w:rPr>
          <w:rFonts w:ascii="Consolas" w:hAnsi="Consolas"/>
          <w:color w:val="6A9955"/>
          <w:sz w:val="21"/>
          <w:szCs w:val="21"/>
          <w:lang w:val="en-AU" w:eastAsia="en-AU"/>
        </w:rPr>
        <w:t>// fat arrow</w:t>
      </w:r>
    </w:p>
    <w:p w14:paraId="75E4D876"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4D4D4"/>
          <w:sz w:val="21"/>
          <w:szCs w:val="21"/>
          <w:lang w:val="en-AU" w:eastAsia="en-AU"/>
        </w:rPr>
        <w:t>};</w:t>
      </w:r>
    </w:p>
    <w:p w14:paraId="67511EFA"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p>
    <w:p w14:paraId="2E1E3D41"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r w:rsidRPr="00CA253C">
        <w:rPr>
          <w:rFonts w:ascii="Consolas" w:hAnsi="Consolas"/>
          <w:color w:val="DCDCAA"/>
          <w:sz w:val="21"/>
          <w:szCs w:val="21"/>
          <w:lang w:val="en-AU" w:eastAsia="en-AU"/>
        </w:rPr>
        <w:t>askMom</w:t>
      </w:r>
      <w:r w:rsidRPr="00CA253C">
        <w:rPr>
          <w:rFonts w:ascii="Consolas" w:hAnsi="Consolas"/>
          <w:color w:val="D4D4D4"/>
          <w:sz w:val="21"/>
          <w:szCs w:val="21"/>
          <w:lang w:val="en-AU" w:eastAsia="en-AU"/>
        </w:rPr>
        <w:t>();</w:t>
      </w:r>
    </w:p>
    <w:p w14:paraId="5920B7AF" w14:textId="77777777" w:rsidR="00CA253C" w:rsidRPr="00CA253C" w:rsidRDefault="00CA253C" w:rsidP="00CA253C">
      <w:pPr>
        <w:shd w:val="clear" w:color="auto" w:fill="1E1E1E"/>
        <w:spacing w:line="285" w:lineRule="atLeast"/>
        <w:ind w:left="1418"/>
        <w:rPr>
          <w:rFonts w:ascii="Consolas" w:hAnsi="Consolas"/>
          <w:color w:val="D4D4D4"/>
          <w:sz w:val="21"/>
          <w:szCs w:val="21"/>
          <w:lang w:val="en-AU" w:eastAsia="en-AU"/>
        </w:rPr>
      </w:pPr>
    </w:p>
    <w:p w14:paraId="0CCA5855" w14:textId="77777777" w:rsidR="00CA253C" w:rsidRPr="00CA253C" w:rsidRDefault="00CA253C" w:rsidP="00CA253C">
      <w:pPr>
        <w:pStyle w:val="Body"/>
        <w:ind w:left="2160"/>
        <w:rPr>
          <w:lang w:val="en-AU"/>
        </w:rPr>
      </w:pPr>
    </w:p>
    <w:p w14:paraId="2D2DBCB9" w14:textId="77777777" w:rsidR="0007588D" w:rsidRPr="00F16E54" w:rsidRDefault="0007588D" w:rsidP="00F16E54">
      <w:pPr>
        <w:pStyle w:val="Body"/>
        <w:rPr>
          <w:lang w:val="en-AU"/>
        </w:rPr>
      </w:pPr>
    </w:p>
    <w:p w14:paraId="5AA5C659" w14:textId="1F7F3E66" w:rsidR="00AB72EF" w:rsidRDefault="00AB72EF" w:rsidP="00F95CDA">
      <w:pPr>
        <w:pStyle w:val="Heading1"/>
      </w:pPr>
      <w:bookmarkStart w:id="87" w:name="_Toc38262403"/>
      <w:r>
        <w:lastRenderedPageBreak/>
        <w:t>AJAX – Asynchronous JavaScript &amp; XML</w:t>
      </w:r>
      <w:bookmarkEnd w:id="87"/>
    </w:p>
    <w:p w14:paraId="76CEF3E1" w14:textId="2566DE55" w:rsidR="00AB72EF" w:rsidRDefault="00AB72EF" w:rsidP="00AB72EF">
      <w:pPr>
        <w:pStyle w:val="Body"/>
        <w:numPr>
          <w:ilvl w:val="0"/>
          <w:numId w:val="45"/>
        </w:numPr>
      </w:pPr>
      <w:r>
        <w:t xml:space="preserve">Technology for making asynchronous requests to a server to transfer data, then load any returned data into the page. An asynchronous process has a couple key properties. </w:t>
      </w:r>
    </w:p>
    <w:p w14:paraId="0593374B" w14:textId="77777777" w:rsidR="00AB72EF" w:rsidRDefault="00AB72EF" w:rsidP="00AB72EF">
      <w:pPr>
        <w:pStyle w:val="Body"/>
        <w:numPr>
          <w:ilvl w:val="0"/>
          <w:numId w:val="45"/>
        </w:numPr>
      </w:pPr>
      <w:r>
        <w:t>The browser does not stop loading a page to wait for the server's response. Also, the browser inserts updated data into part of the page without having to refresh the entire page.</w:t>
      </w:r>
    </w:p>
    <w:p w14:paraId="7FBDAFFD" w14:textId="28454C77" w:rsidR="00AB72EF" w:rsidRDefault="00AB72EF" w:rsidP="00AB72EF">
      <w:pPr>
        <w:pStyle w:val="Body"/>
        <w:ind w:left="1440"/>
      </w:pPr>
      <w:r>
        <w:t>User experience benefits from asynchronous processes in several ways:</w:t>
      </w:r>
    </w:p>
    <w:p w14:paraId="18B794E0" w14:textId="77777777" w:rsidR="00AB72EF" w:rsidRDefault="00AB72EF" w:rsidP="00AB72EF">
      <w:pPr>
        <w:pStyle w:val="Body"/>
        <w:numPr>
          <w:ilvl w:val="0"/>
          <w:numId w:val="45"/>
        </w:numPr>
      </w:pPr>
      <w:r>
        <w:t xml:space="preserve">Pages load faster since the browser isn't waiting for the server to respond in the middle of a page render. </w:t>
      </w:r>
    </w:p>
    <w:p w14:paraId="362D9CDA" w14:textId="77777777" w:rsidR="00AB72EF" w:rsidRDefault="00AB72EF" w:rsidP="00AB72EF">
      <w:pPr>
        <w:pStyle w:val="Body"/>
        <w:numPr>
          <w:ilvl w:val="0"/>
          <w:numId w:val="45"/>
        </w:numPr>
      </w:pPr>
      <w:r>
        <w:t xml:space="preserve">Requests and transfers happen in the background, without interrupting what the user is doing. </w:t>
      </w:r>
    </w:p>
    <w:p w14:paraId="5274246E" w14:textId="77777777" w:rsidR="00AB72EF" w:rsidRDefault="00AB72EF" w:rsidP="00AB72EF">
      <w:pPr>
        <w:pStyle w:val="Body"/>
        <w:numPr>
          <w:ilvl w:val="0"/>
          <w:numId w:val="45"/>
        </w:numPr>
      </w:pPr>
      <w:r>
        <w:t xml:space="preserve">When the browser receives new data, only the necessary area of the page refreshes. </w:t>
      </w:r>
    </w:p>
    <w:p w14:paraId="6F8980E1" w14:textId="0EE71743" w:rsidR="00AB72EF" w:rsidRPr="00AB72EF" w:rsidRDefault="00AB72EF" w:rsidP="00AB72EF">
      <w:pPr>
        <w:pStyle w:val="Body"/>
      </w:pPr>
      <w:r>
        <w:t>These qualities especially enhance the user experience for single page applications.</w:t>
      </w:r>
      <w:r>
        <w:br/>
      </w:r>
      <w:r>
        <w:br/>
        <w:t>The data transferred between the browser and server is often in a format called JavaScript Object Notation (JSON). JSON resembles JavaScript object literal syntax, except that it's transferred as a string. Once received, it can be converted into an object and used in a script.</w:t>
      </w:r>
    </w:p>
    <w:p w14:paraId="020AF338" w14:textId="2B6A3173" w:rsidR="00AB72EF" w:rsidRDefault="00A62682" w:rsidP="00A62682">
      <w:pPr>
        <w:pStyle w:val="Heading2"/>
      </w:pPr>
      <w:bookmarkStart w:id="88" w:name="_Toc38262404"/>
      <w:r>
        <w:t>Connect to DOM</w:t>
      </w:r>
      <w:bookmarkEnd w:id="88"/>
    </w:p>
    <w:p w14:paraId="08B4CF1F" w14:textId="77777777" w:rsidR="00A62682" w:rsidRDefault="00A62682" w:rsidP="00A62682">
      <w:pPr>
        <w:pStyle w:val="Body"/>
        <w:numPr>
          <w:ilvl w:val="0"/>
          <w:numId w:val="35"/>
        </w:numPr>
      </w:pPr>
      <w:r>
        <w:t>To make sure you’re your code executes only after the page has finished loading, you can attached a JavaScript ‘DOMContentLoaded’ event to the document:</w:t>
      </w:r>
    </w:p>
    <w:p w14:paraId="1B7A896B" w14:textId="77777777" w:rsidR="00A62682" w:rsidRPr="00CE4702" w:rsidRDefault="00A62682" w:rsidP="00A62682">
      <w:pPr>
        <w:pStyle w:val="Code"/>
        <w:ind w:left="1778"/>
      </w:pPr>
      <w:r>
        <w:t>document.addEventListener('DOMContentLoaded',</w:t>
      </w:r>
      <w:r>
        <w:br/>
        <w:t xml:space="preserve">                           function() {</w:t>
      </w:r>
      <w:r>
        <w:br/>
        <w:t xml:space="preserve">         …. </w:t>
      </w:r>
      <w:r>
        <w:br/>
        <w:t>// You can register additional event handlers here. For example:   document.getElementById(‘getMessage’).onclick=function() {…};</w:t>
      </w:r>
      <w:r>
        <w:br/>
        <w:t>});</w:t>
      </w:r>
    </w:p>
    <w:p w14:paraId="23F7C7DE" w14:textId="5FA3C745" w:rsidR="00A62682" w:rsidRDefault="00A62682" w:rsidP="00A62682">
      <w:pPr>
        <w:pStyle w:val="Heading2"/>
      </w:pPr>
      <w:bookmarkStart w:id="89" w:name="_Toc38262405"/>
      <w:r>
        <w:t>Change Element</w:t>
      </w:r>
      <w:r w:rsidR="002353AF">
        <w:t xml:space="preserve"> Content</w:t>
      </w:r>
      <w:bookmarkEnd w:id="89"/>
    </w:p>
    <w:p w14:paraId="29209083" w14:textId="7AA13BD7" w:rsidR="002353AF" w:rsidRDefault="002353AF" w:rsidP="002353AF">
      <w:pPr>
        <w:pStyle w:val="Body"/>
        <w:rPr>
          <w:rFonts w:ascii="Courier New" w:hAnsi="Courier New" w:cs="Courier New"/>
          <w:sz w:val="20"/>
          <w:szCs w:val="20"/>
        </w:rPr>
      </w:pPr>
      <w:r w:rsidRPr="002353AF">
        <w:rPr>
          <w:rFonts w:ascii="Courier New" w:hAnsi="Courier New" w:cs="Courier New"/>
          <w:sz w:val="20"/>
          <w:szCs w:val="20"/>
        </w:rPr>
        <w:t>document.getElementsByClassName('message')[0].textContent="Here is the message";</w:t>
      </w:r>
    </w:p>
    <w:p w14:paraId="1681B16D" w14:textId="6B3989F1" w:rsidR="002353AF" w:rsidRDefault="002353AF" w:rsidP="002353AF">
      <w:pPr>
        <w:pStyle w:val="Heading2"/>
      </w:pPr>
      <w:bookmarkStart w:id="90" w:name="_Toc38262406"/>
      <w:r>
        <w:t>XMLHttpRequest</w:t>
      </w:r>
      <w:bookmarkEnd w:id="90"/>
    </w:p>
    <w:p w14:paraId="5DD936E0" w14:textId="1BCF066C" w:rsidR="002353AF" w:rsidRDefault="002353AF" w:rsidP="002353AF">
      <w:pPr>
        <w:pStyle w:val="Body"/>
      </w:pPr>
      <w:r>
        <w:t>You can also request data from an external source. This is where APIs come into play.</w:t>
      </w:r>
    </w:p>
    <w:p w14:paraId="703629CF" w14:textId="3507B7F6" w:rsidR="002353AF" w:rsidRDefault="002353AF" w:rsidP="002353AF">
      <w:pPr>
        <w:pStyle w:val="Body"/>
        <w:rPr>
          <w:sz w:val="20"/>
          <w:szCs w:val="24"/>
        </w:rPr>
      </w:pPr>
      <w:r>
        <w:lastRenderedPageBreak/>
        <w:t>Most web APIs transfer data in a format called JSON. JSON stands for JavaScript Object Notation.</w:t>
      </w:r>
    </w:p>
    <w:p w14:paraId="196DC469" w14:textId="695ADCE5" w:rsidR="002353AF" w:rsidRPr="002353AF" w:rsidRDefault="002353AF" w:rsidP="002353AF">
      <w:pPr>
        <w:pStyle w:val="Body"/>
      </w:pPr>
      <w:r w:rsidRPr="002353AF">
        <w:rPr>
          <w:sz w:val="20"/>
          <w:szCs w:val="24"/>
        </w:rPr>
        <w:t xml:space="preserve">However, JSON transmitted by APIs are sent as </w:t>
      </w:r>
      <w:r w:rsidRPr="002353AF">
        <w:rPr>
          <w:rFonts w:ascii="Courier New" w:hAnsi="Courier New" w:cs="Courier New"/>
          <w:sz w:val="20"/>
          <w:szCs w:val="20"/>
        </w:rPr>
        <w:t>bytes</w:t>
      </w:r>
      <w:r w:rsidRPr="002353AF">
        <w:rPr>
          <w:sz w:val="20"/>
          <w:szCs w:val="24"/>
        </w:rPr>
        <w:t xml:space="preserve">, and your application receives it as a </w:t>
      </w:r>
      <w:r w:rsidRPr="002353AF">
        <w:rPr>
          <w:rFonts w:ascii="Courier New" w:hAnsi="Courier New" w:cs="Courier New"/>
          <w:sz w:val="20"/>
          <w:szCs w:val="20"/>
        </w:rPr>
        <w:t>string</w:t>
      </w:r>
      <w:r w:rsidRPr="002353AF">
        <w:rPr>
          <w:sz w:val="20"/>
          <w:szCs w:val="24"/>
        </w:rPr>
        <w:t xml:space="preserve">. These can be converted into JavaScript objects, but they are not JavaScript objects by default. The </w:t>
      </w:r>
      <w:r w:rsidRPr="002353AF">
        <w:rPr>
          <w:rFonts w:ascii="Courier New" w:hAnsi="Courier New" w:cs="Courier New"/>
          <w:b/>
          <w:bCs/>
          <w:color w:val="0000CC"/>
          <w:sz w:val="20"/>
          <w:szCs w:val="20"/>
        </w:rPr>
        <w:t>JSON.parse</w:t>
      </w:r>
      <w:r w:rsidRPr="002353AF">
        <w:rPr>
          <w:color w:val="0000CC"/>
          <w:sz w:val="20"/>
          <w:szCs w:val="24"/>
        </w:rPr>
        <w:t xml:space="preserve"> </w:t>
      </w:r>
      <w:r w:rsidRPr="002353AF">
        <w:rPr>
          <w:sz w:val="20"/>
          <w:szCs w:val="24"/>
        </w:rPr>
        <w:t>method parses the string and constructs the JavaScript object described by it.</w:t>
      </w:r>
    </w:p>
    <w:p w14:paraId="6E9F4818" w14:textId="11148101" w:rsidR="00F95CDA" w:rsidRDefault="00F95CDA" w:rsidP="00F95CDA">
      <w:pPr>
        <w:pStyle w:val="Heading1"/>
      </w:pPr>
      <w:bookmarkStart w:id="91" w:name="_Toc38262407"/>
      <w:r>
        <w:lastRenderedPageBreak/>
        <w:t>JSON</w:t>
      </w:r>
      <w:bookmarkEnd w:id="91"/>
    </w:p>
    <w:p w14:paraId="5576D47D" w14:textId="1A1BFA09" w:rsidR="0020717D" w:rsidRDefault="0020717D" w:rsidP="0038229B">
      <w:pPr>
        <w:pStyle w:val="Heading2"/>
      </w:pPr>
      <w:bookmarkStart w:id="92" w:name="_Toc38262408"/>
      <w:r w:rsidRPr="00720FE6">
        <w:t>Get and manipulate elements on a page:</w:t>
      </w:r>
      <w:bookmarkEnd w:id="92"/>
    </w:p>
    <w:p w14:paraId="3E53FC58" w14:textId="77777777" w:rsidR="0038229B" w:rsidRPr="00720FE6" w:rsidRDefault="0038229B" w:rsidP="0020717D">
      <w:pPr>
        <w:rPr>
          <w:b/>
          <w:bCs/>
          <w:u w:val="single"/>
        </w:rPr>
      </w:pPr>
    </w:p>
    <w:p w14:paraId="4AC2A9F5" w14:textId="77777777" w:rsidR="0020717D" w:rsidRDefault="0020717D" w:rsidP="0020717D">
      <w:r>
        <w:t>In the HTML document:</w:t>
      </w:r>
    </w:p>
    <w:p w14:paraId="28FF0115" w14:textId="77777777" w:rsidR="0020717D" w:rsidRDefault="0020717D" w:rsidP="0020717D">
      <w:r w:rsidRPr="00CF138C">
        <w:t>&lt;script type="text/javascript"&gt;</w:t>
      </w:r>
    </w:p>
    <w:p w14:paraId="59D95DBE" w14:textId="77777777" w:rsidR="0020717D" w:rsidRDefault="0020717D" w:rsidP="0020717D">
      <w:r>
        <w:tab/>
        <w:t>….</w:t>
      </w:r>
    </w:p>
    <w:p w14:paraId="02EE1712" w14:textId="77777777" w:rsidR="0020717D" w:rsidRDefault="0020717D" w:rsidP="0020717D">
      <w:pPr>
        <w:ind w:firstLine="720"/>
      </w:pPr>
      <w:r w:rsidRPr="00720FE6">
        <w:t>document.getElementsByClassName(</w:t>
      </w:r>
      <w:r>
        <w:t>&lt;class name&gt;</w:t>
      </w:r>
      <w:r w:rsidRPr="00720FE6">
        <w:t>)[0]</w:t>
      </w:r>
    </w:p>
    <w:p w14:paraId="02F7C73D" w14:textId="77777777" w:rsidR="0020717D" w:rsidRDefault="0020717D" w:rsidP="0020717D">
      <w:pPr>
        <w:ind w:firstLine="720"/>
      </w:pPr>
      <w:r>
        <w:t>and then to manipulate it’s properties:</w:t>
      </w:r>
    </w:p>
    <w:p w14:paraId="76A31D64" w14:textId="77777777" w:rsidR="0020717D" w:rsidRDefault="0020717D" w:rsidP="0020717D">
      <w:pPr>
        <w:ind w:firstLine="720"/>
      </w:pPr>
      <w:r w:rsidRPr="00140CB5">
        <w:rPr>
          <w:color w:val="A6A6A6" w:themeColor="background1" w:themeShade="A6"/>
        </w:rPr>
        <w:t>document.getElementsByClassName(&lt;class name&gt;)[0]</w:t>
      </w:r>
      <w:r w:rsidRPr="00650DF3">
        <w:t>.style.</w:t>
      </w:r>
      <w:r>
        <w:t>&lt;set any CSS property as you would in CSS file&gt;</w:t>
      </w:r>
    </w:p>
    <w:p w14:paraId="6AAB78EF" w14:textId="77777777" w:rsidR="0020717D" w:rsidRDefault="0020717D" w:rsidP="0020717D">
      <w:r w:rsidRPr="00CF138C">
        <w:t>&lt;/script&gt;</w:t>
      </w:r>
    </w:p>
    <w:p w14:paraId="4F4B6BE0" w14:textId="77777777" w:rsidR="0020717D" w:rsidRDefault="0020717D" w:rsidP="0020717D">
      <w:r w:rsidRPr="00C2336C">
        <w:rPr>
          <w:b/>
          <w:bCs/>
        </w:rPr>
        <w:t>‘document’</w:t>
      </w:r>
      <w:r>
        <w:t xml:space="preserve"> here is the DOM (the web page at its current state)</w:t>
      </w:r>
    </w:p>
    <w:p w14:paraId="1B763E4E" w14:textId="77777777" w:rsidR="0020717D" w:rsidRDefault="0020717D" w:rsidP="0020717D">
      <w:r w:rsidRPr="00650DF3">
        <w:rPr>
          <w:color w:val="FF0000"/>
        </w:rPr>
        <w:t>NOTE: Some property names are different between CSS and JS!!</w:t>
      </w:r>
      <w:r>
        <w:rPr>
          <w:color w:val="FF0000"/>
        </w:rPr>
        <w:t xml:space="preserve"> See Table in CSS: </w:t>
      </w:r>
      <w:hyperlink r:id="rId29" w:history="1">
        <w:r w:rsidRPr="004A185C">
          <w:rPr>
            <w:rStyle w:val="Hyperlink"/>
            <w:rFonts w:eastAsia="Calibri"/>
          </w:rPr>
          <w:t>https://developer.mozilla.org/en-US/docs/Web/CSS/CSS_Properties_Reference</w:t>
        </w:r>
      </w:hyperlink>
    </w:p>
    <w:p w14:paraId="2240E638" w14:textId="77777777" w:rsidR="0020717D" w:rsidRPr="001F3EAE" w:rsidRDefault="0020717D" w:rsidP="0020717D">
      <w:pPr>
        <w:rPr>
          <w:b/>
          <w:bCs/>
          <w:u w:val="single"/>
        </w:rPr>
      </w:pPr>
      <w:r w:rsidRPr="001F3EAE">
        <w:rPr>
          <w:b/>
          <w:bCs/>
          <w:u w:val="single"/>
        </w:rPr>
        <w:t>True and False values in JS:</w:t>
      </w:r>
    </w:p>
    <w:p w14:paraId="2ECCA871" w14:textId="69D040B2" w:rsidR="0020717D" w:rsidRDefault="0020717D" w:rsidP="0020717D">
      <w:r w:rsidRPr="00761305">
        <w:rPr>
          <w:noProof/>
          <w:lang w:val="en-AU" w:eastAsia="en-AU"/>
        </w:rPr>
        <w:drawing>
          <wp:inline distT="0" distB="0" distL="0" distR="0" wp14:anchorId="3112F0DB" wp14:editId="3EAECF42">
            <wp:extent cx="3648075" cy="2581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8075" cy="2581275"/>
                    </a:xfrm>
                    <a:prstGeom prst="rect">
                      <a:avLst/>
                    </a:prstGeom>
                  </pic:spPr>
                </pic:pic>
              </a:graphicData>
            </a:graphic>
          </wp:inline>
        </w:drawing>
      </w:r>
    </w:p>
    <w:p w14:paraId="68CBC7E6" w14:textId="77777777" w:rsidR="0020717D" w:rsidRPr="00D53775" w:rsidRDefault="0020717D" w:rsidP="0020717D">
      <w:pPr>
        <w:pStyle w:val="NormalWeb"/>
        <w:rPr>
          <w:rFonts w:asciiTheme="minorHAnsi" w:hAnsiTheme="minorHAnsi"/>
        </w:rPr>
      </w:pPr>
      <w:r w:rsidRPr="00D53775">
        <w:rPr>
          <w:rFonts w:asciiTheme="minorHAnsi" w:eastAsiaTheme="minorHAnsi" w:hAnsiTheme="minorHAnsi" w:cstheme="minorBidi"/>
          <w:sz w:val="22"/>
          <w:szCs w:val="22"/>
        </w:rPr>
        <w:t>JSON is a popular and simple format for storing and transferring nested or hierarchal data. It's so popular that most other programming</w:t>
      </w:r>
      <w:r w:rsidRPr="00D53775">
        <w:rPr>
          <w:rFonts w:asciiTheme="minorHAnsi" w:hAnsiTheme="minorHAnsi"/>
        </w:rPr>
        <w:t xml:space="preserve"> languages have libraries capable of parsing and writing JSON (like Python's </w:t>
      </w:r>
      <w:hyperlink r:id="rId31" w:tgtFrame="_blank" w:history="1">
        <w:r w:rsidRPr="00D53775">
          <w:rPr>
            <w:rStyle w:val="Hyperlink"/>
            <w:rFonts w:asciiTheme="minorHAnsi" w:eastAsia="Calibri" w:hAnsiTheme="minorHAnsi"/>
          </w:rPr>
          <w:t>JSON library</w:t>
        </w:r>
      </w:hyperlink>
      <w:r w:rsidRPr="00D53775">
        <w:rPr>
          <w:rFonts w:asciiTheme="minorHAnsi" w:hAnsiTheme="minorHAnsi"/>
        </w:rPr>
        <w:t xml:space="preserve">). </w:t>
      </w:r>
    </w:p>
    <w:p w14:paraId="6CC0C2E8" w14:textId="77777777" w:rsidR="0020717D" w:rsidRPr="00D53775" w:rsidRDefault="0020717D" w:rsidP="0020717D">
      <w:pPr>
        <w:pStyle w:val="NormalWeb"/>
        <w:rPr>
          <w:rFonts w:asciiTheme="minorHAnsi" w:hAnsiTheme="minorHAnsi"/>
        </w:rPr>
      </w:pPr>
      <w:r w:rsidRPr="00D53775">
        <w:rPr>
          <w:rFonts w:asciiTheme="minorHAnsi" w:hAnsiTheme="minorHAnsi"/>
        </w:rPr>
        <w:t xml:space="preserve">Internet GET and POST requests frequently pass data in JSON format. </w:t>
      </w:r>
    </w:p>
    <w:p w14:paraId="3A021DE4" w14:textId="77777777" w:rsidR="0020717D" w:rsidRPr="00D53775" w:rsidRDefault="0020717D" w:rsidP="0020717D">
      <w:pPr>
        <w:pStyle w:val="NormalWeb"/>
        <w:rPr>
          <w:rFonts w:asciiTheme="minorHAnsi" w:hAnsiTheme="minorHAnsi"/>
        </w:rPr>
      </w:pPr>
      <w:r w:rsidRPr="00D53775">
        <w:rPr>
          <w:rFonts w:asciiTheme="minorHAnsi" w:hAnsiTheme="minorHAnsi"/>
        </w:rPr>
        <w:t xml:space="preserve">JSON allows for objects (or data of other types) to be easily encapsulated within other objects. See the </w:t>
      </w:r>
      <w:hyperlink r:id="rId32" w:tgtFrame="_blank" w:history="1">
        <w:r w:rsidRPr="00D53775">
          <w:rPr>
            <w:rStyle w:val="Hyperlink"/>
            <w:rFonts w:asciiTheme="minorHAnsi" w:eastAsia="Calibri" w:hAnsiTheme="minorHAnsi"/>
          </w:rPr>
          <w:t>MDN</w:t>
        </w:r>
      </w:hyperlink>
      <w:r w:rsidRPr="00D53775">
        <w:rPr>
          <w:rFonts w:asciiTheme="minorHAnsi" w:hAnsiTheme="minorHAnsi"/>
        </w:rPr>
        <w:t xml:space="preserve"> or </w:t>
      </w:r>
      <w:hyperlink r:id="rId33" w:tgtFrame="_blank" w:history="1">
        <w:r w:rsidRPr="00D53775">
          <w:rPr>
            <w:rStyle w:val="Hyperlink"/>
            <w:rFonts w:asciiTheme="minorHAnsi" w:eastAsia="Calibri" w:hAnsiTheme="minorHAnsi"/>
          </w:rPr>
          <w:t>JSON.org</w:t>
        </w:r>
      </w:hyperlink>
      <w:r w:rsidRPr="00D53775">
        <w:rPr>
          <w:rFonts w:asciiTheme="minorHAnsi" w:hAnsiTheme="minorHAnsi"/>
        </w:rPr>
        <w:t xml:space="preserve"> for more details.</w:t>
      </w:r>
    </w:p>
    <w:p w14:paraId="7E4184F9" w14:textId="77777777" w:rsidR="0020717D" w:rsidRDefault="00B10D68" w:rsidP="0020717D">
      <w:pPr>
        <w:pStyle w:val="NormalWeb"/>
        <w:rPr>
          <w:rFonts w:asciiTheme="minorHAnsi" w:hAnsiTheme="minorHAnsi"/>
        </w:rPr>
      </w:pPr>
      <w:hyperlink r:id="rId34" w:tgtFrame="_blank" w:history="1">
        <w:r w:rsidR="0020717D" w:rsidRPr="00D53775">
          <w:rPr>
            <w:rStyle w:val="Hyperlink"/>
            <w:rFonts w:asciiTheme="minorHAnsi" w:eastAsia="Calibri" w:hAnsiTheme="minorHAnsi"/>
          </w:rPr>
          <w:t>This</w:t>
        </w:r>
      </w:hyperlink>
      <w:r w:rsidR="0020717D" w:rsidRPr="00D53775">
        <w:rPr>
          <w:rFonts w:asciiTheme="minorHAnsi" w:hAnsiTheme="minorHAnsi"/>
        </w:rPr>
        <w:t xml:space="preserve"> is a fantastic deep dive from Jason Lengstorf about JSON and its ubiquitous use in the form of </w:t>
      </w:r>
      <w:hyperlink r:id="rId35" w:tgtFrame="_blank" w:history="1">
        <w:r w:rsidR="0020717D" w:rsidRPr="00D53775">
          <w:rPr>
            <w:rStyle w:val="Hyperlink"/>
            <w:rFonts w:asciiTheme="minorHAnsi" w:eastAsia="Calibri" w:hAnsiTheme="minorHAnsi"/>
          </w:rPr>
          <w:t>AJAX requests</w:t>
        </w:r>
      </w:hyperlink>
      <w:r w:rsidR="0020717D" w:rsidRPr="00D53775">
        <w:rPr>
          <w:rFonts w:asciiTheme="minorHAnsi" w:hAnsiTheme="minorHAnsi"/>
        </w:rPr>
        <w:t>.</w:t>
      </w:r>
    </w:p>
    <w:p w14:paraId="329739CC" w14:textId="77777777" w:rsidR="0020717D" w:rsidRDefault="0020717D" w:rsidP="0020717D">
      <w:pPr>
        <w:pStyle w:val="Heading2"/>
      </w:pPr>
      <w:bookmarkStart w:id="93" w:name="_Toc488489154"/>
      <w:bookmarkStart w:id="94" w:name="_Toc38262409"/>
      <w:r>
        <w:t>Always Lint your JSON!</w:t>
      </w:r>
      <w:bookmarkEnd w:id="93"/>
      <w:bookmarkEnd w:id="94"/>
    </w:p>
    <w:p w14:paraId="6E910BF7" w14:textId="77777777" w:rsidR="0020717D" w:rsidRPr="00641F9A" w:rsidRDefault="0020717D" w:rsidP="0020717D">
      <w:pPr>
        <w:pStyle w:val="NormalWeb"/>
        <w:rPr>
          <w:rFonts w:asciiTheme="minorHAnsi" w:hAnsiTheme="minorHAnsi"/>
        </w:rPr>
      </w:pPr>
      <w:r w:rsidRPr="00641F9A">
        <w:rPr>
          <w:rFonts w:asciiTheme="minorHAnsi" w:hAnsiTheme="minorHAnsi"/>
        </w:rPr>
        <w:t xml:space="preserve">With a mix of nested curly braces, square brackets and commas, it's easy to make mistakes with JSON. And mistakes mean bugs. </w:t>
      </w:r>
    </w:p>
    <w:p w14:paraId="4D850029" w14:textId="77777777" w:rsidR="0020717D" w:rsidRDefault="0020717D" w:rsidP="0020717D">
      <w:pPr>
        <w:pStyle w:val="NormalWeb"/>
      </w:pPr>
      <w:r w:rsidRPr="00641F9A">
        <w:rPr>
          <w:rFonts w:asciiTheme="minorHAnsi" w:hAnsiTheme="minorHAnsi"/>
        </w:rPr>
        <w:t xml:space="preserve">If you're generating JSON by hand, you should copy and paste your code into a JSON linter like </w:t>
      </w:r>
      <w:hyperlink r:id="rId36" w:tgtFrame="_blank" w:history="1">
        <w:r w:rsidRPr="00641F9A">
          <w:rPr>
            <w:rStyle w:val="Hyperlink"/>
            <w:rFonts w:asciiTheme="minorHAnsi" w:eastAsiaTheme="majorEastAsia" w:hAnsiTheme="minorHAnsi"/>
          </w:rPr>
          <w:t>jsonlint.com</w:t>
        </w:r>
      </w:hyperlink>
      <w:r w:rsidRPr="00641F9A">
        <w:rPr>
          <w:rFonts w:asciiTheme="minorHAnsi" w:hAnsiTheme="minorHAnsi"/>
        </w:rPr>
        <w:t xml:space="preserve"> to quickly and easily find syntax errors. A linter is a piece of software that analyzes code for syntax errors. Some text editors, like Sublime Text, will automatically lint (or highlight) </w:t>
      </w:r>
      <w:r w:rsidRPr="00641F9A">
        <w:rPr>
          <w:rStyle w:val="Emphasis"/>
          <w:rFonts w:asciiTheme="minorHAnsi" w:hAnsiTheme="minorHAnsi"/>
        </w:rPr>
        <w:t>most</w:t>
      </w:r>
      <w:r w:rsidRPr="00641F9A">
        <w:rPr>
          <w:rFonts w:asciiTheme="minorHAnsi" w:hAnsiTheme="minorHAnsi"/>
        </w:rPr>
        <w:t xml:space="preserve"> syntax errors. </w:t>
      </w:r>
      <w:r w:rsidRPr="00641F9A">
        <w:rPr>
          <w:rFonts w:asciiTheme="minorHAnsi" w:hAnsiTheme="minorHAnsi"/>
          <w:highlight w:val="yellow"/>
        </w:rPr>
        <w:t>But a JSON linter won't miss any syntax errors and you can rest assured that your JSONs will be properly formatted</w:t>
      </w:r>
      <w:r>
        <w:t>.</w:t>
      </w:r>
    </w:p>
    <w:p w14:paraId="754ECFA4" w14:textId="77777777" w:rsidR="0020717D" w:rsidRDefault="0020717D" w:rsidP="0020717D"/>
    <w:p w14:paraId="030179ED" w14:textId="1E75E802" w:rsidR="00815832" w:rsidRDefault="00815832" w:rsidP="0020717D">
      <w:pPr>
        <w:pStyle w:val="Heading1"/>
      </w:pPr>
      <w:bookmarkStart w:id="95" w:name="_Toc488489152"/>
      <w:bookmarkStart w:id="96" w:name="_Toc38262410"/>
      <w:r>
        <w:lastRenderedPageBreak/>
        <w:t>TypeScript</w:t>
      </w:r>
      <w:bookmarkEnd w:id="96"/>
    </w:p>
    <w:p w14:paraId="2C525C49" w14:textId="70798F46" w:rsidR="00DB7D57" w:rsidRDefault="00DB7D57" w:rsidP="00DB7D57">
      <w:pPr>
        <w:pStyle w:val="Body"/>
      </w:pPr>
      <w:r>
        <w:t xml:space="preserve">A superset of </w:t>
      </w:r>
      <w:r w:rsidR="00AF022B">
        <w:t>JavaScript</w:t>
      </w:r>
      <w:r>
        <w:t xml:space="preserve"> that add new features and type-safety to </w:t>
      </w:r>
      <w:r w:rsidR="00AF022B">
        <w:t>JavaScript</w:t>
      </w:r>
      <w:r>
        <w:t>.</w:t>
      </w:r>
    </w:p>
    <w:p w14:paraId="3F5F47B4" w14:textId="43D34AAB" w:rsidR="00DB7D57" w:rsidRDefault="00DB7D57" w:rsidP="00DB7D57">
      <w:pPr>
        <w:pStyle w:val="Body"/>
      </w:pPr>
      <w:r>
        <w:t>Typescript is compiled (</w:t>
      </w:r>
      <w:r w:rsidR="00AF022B">
        <w:t>transcripted</w:t>
      </w:r>
      <w:r>
        <w:t xml:space="preserve">) into plain </w:t>
      </w:r>
      <w:r w:rsidR="00AF022B">
        <w:t>JavaScript</w:t>
      </w:r>
      <w:r>
        <w:t xml:space="preserve"> before running in the browser.</w:t>
      </w:r>
      <w:r w:rsidR="00AF0CA7">
        <w:t xml:space="preserve"> </w:t>
      </w:r>
    </w:p>
    <w:p w14:paraId="1BE4513F" w14:textId="3AC98508" w:rsidR="00AF0CA7" w:rsidRDefault="00AF0CA7" w:rsidP="00DB7D57">
      <w:pPr>
        <w:pStyle w:val="Body"/>
      </w:pPr>
      <w:r>
        <w:t>Note: the type-checking is done only in compile time. Once the typescript code becomes plain javaScript – no type checking is performed (i.e. no type checking in run time).</w:t>
      </w:r>
    </w:p>
    <w:p w14:paraId="60C4A1CA" w14:textId="695BCB67" w:rsidR="00D07FF5" w:rsidRDefault="00D07FF5" w:rsidP="00DB7D57">
      <w:pPr>
        <w:pStyle w:val="Body"/>
      </w:pPr>
      <w:r>
        <w:t>Typescript files have the extension .ts</w:t>
      </w:r>
    </w:p>
    <w:p w14:paraId="01970E41" w14:textId="77777777" w:rsidR="00D07FF5" w:rsidRPr="00DB7D57" w:rsidRDefault="00D07FF5" w:rsidP="00DB7D57">
      <w:pPr>
        <w:pStyle w:val="Body"/>
      </w:pPr>
    </w:p>
    <w:p w14:paraId="70F0E872" w14:textId="65A41BDD" w:rsidR="00815832" w:rsidRDefault="00DC7753" w:rsidP="00DC7753">
      <w:pPr>
        <w:pStyle w:val="Heading2"/>
      </w:pPr>
      <w:bookmarkStart w:id="97" w:name="_Toc38262411"/>
      <w:r>
        <w:t>Install</w:t>
      </w:r>
      <w:bookmarkEnd w:id="97"/>
    </w:p>
    <w:p w14:paraId="63CDCDCA" w14:textId="23F82943" w:rsidR="00DC7753" w:rsidRDefault="00DC7753" w:rsidP="00DC7753">
      <w:pPr>
        <w:pStyle w:val="Code"/>
        <w:ind w:left="1440"/>
      </w:pPr>
      <w:r>
        <w:t>npm install -g typescript</w:t>
      </w:r>
    </w:p>
    <w:p w14:paraId="0253BE51" w14:textId="5472DF55" w:rsidR="00DC7753" w:rsidRDefault="00DC7753" w:rsidP="00DC7753">
      <w:pPr>
        <w:pStyle w:val="Heading2"/>
      </w:pPr>
      <w:bookmarkStart w:id="98" w:name="_Toc38262412"/>
      <w:r>
        <w:t>Compile to JS</w:t>
      </w:r>
      <w:bookmarkEnd w:id="98"/>
    </w:p>
    <w:p w14:paraId="55EE9A51" w14:textId="6C32133D" w:rsidR="00DC7753" w:rsidRDefault="00DC7753" w:rsidP="00DC7753">
      <w:pPr>
        <w:pStyle w:val="Code"/>
        <w:ind w:left="1440"/>
      </w:pPr>
      <w:r>
        <w:t>tsc helloworld.ts</w:t>
      </w:r>
    </w:p>
    <w:p w14:paraId="5818FCAD" w14:textId="767ED88C" w:rsidR="00DC7753" w:rsidRDefault="000A629F" w:rsidP="000A629F">
      <w:pPr>
        <w:pStyle w:val="Heading2"/>
      </w:pPr>
      <w:bookmarkStart w:id="99" w:name="_Toc38262413"/>
      <w:r>
        <w:t>Create New React-Redux-Typescript Project</w:t>
      </w:r>
      <w:bookmarkEnd w:id="99"/>
    </w:p>
    <w:p w14:paraId="12F810C7" w14:textId="75DD7850" w:rsidR="000A629F" w:rsidRDefault="000A629F" w:rsidP="000A629F">
      <w:pPr>
        <w:pStyle w:val="Code"/>
        <w:ind w:left="1417"/>
        <w:rPr>
          <w:lang w:eastAsia="en-AU"/>
        </w:rPr>
      </w:pPr>
      <w:r w:rsidRPr="000A629F">
        <w:rPr>
          <w:lang w:eastAsia="en-AU"/>
        </w:rPr>
        <w:t>create-react-app my-app --scripts-version=react-scripts-ts</w:t>
      </w:r>
    </w:p>
    <w:p w14:paraId="3F6F97AB" w14:textId="77777777" w:rsidR="00D845CC" w:rsidRDefault="00D845CC" w:rsidP="00A82AA8">
      <w:pPr>
        <w:pStyle w:val="Body"/>
        <w:numPr>
          <w:ilvl w:val="0"/>
          <w:numId w:val="46"/>
        </w:numPr>
        <w:rPr>
          <w:rFonts w:ascii="Times New Roman" w:hAnsi="Times New Roman"/>
          <w:szCs w:val="24"/>
          <w:lang w:val="en-AU"/>
        </w:rPr>
      </w:pPr>
      <w:r>
        <w:rPr>
          <w:rStyle w:val="HTMLCode"/>
        </w:rPr>
        <w:t>tsconfig.json</w:t>
      </w:r>
      <w:r>
        <w:t xml:space="preserve"> contains TypeScript-specific options for our project. </w:t>
      </w:r>
    </w:p>
    <w:p w14:paraId="371A502A" w14:textId="77777777" w:rsidR="00D845CC" w:rsidRDefault="00D845CC" w:rsidP="00A82AA8">
      <w:pPr>
        <w:pStyle w:val="Body"/>
        <w:numPr>
          <w:ilvl w:val="1"/>
          <w:numId w:val="46"/>
        </w:numPr>
      </w:pPr>
      <w:r>
        <w:t xml:space="preserve">We also have a </w:t>
      </w:r>
      <w:r>
        <w:rPr>
          <w:rStyle w:val="HTMLCode"/>
        </w:rPr>
        <w:t>tsconfig.prod.json</w:t>
      </w:r>
      <w:r>
        <w:t xml:space="preserve"> and a </w:t>
      </w:r>
      <w:r>
        <w:rPr>
          <w:rStyle w:val="HTMLCode"/>
        </w:rPr>
        <w:t>tsconfig.test.json</w:t>
      </w:r>
      <w:r>
        <w:t xml:space="preserve"> in case we want to make any tweaks to our production builds, or our test builds.</w:t>
      </w:r>
    </w:p>
    <w:p w14:paraId="07823B52" w14:textId="77777777" w:rsidR="00D845CC" w:rsidRDefault="00D845CC" w:rsidP="00A82AA8">
      <w:pPr>
        <w:pStyle w:val="Body"/>
        <w:numPr>
          <w:ilvl w:val="0"/>
          <w:numId w:val="46"/>
        </w:numPr>
      </w:pPr>
      <w:r>
        <w:rPr>
          <w:rStyle w:val="HTMLCode"/>
        </w:rPr>
        <w:t>tslint.json</w:t>
      </w:r>
      <w:r>
        <w:t xml:space="preserve"> stores the settings that our linter, </w:t>
      </w:r>
      <w:hyperlink r:id="rId37" w:history="1">
        <w:r>
          <w:rPr>
            <w:rStyle w:val="Hyperlink"/>
          </w:rPr>
          <w:t>TSLint</w:t>
        </w:r>
      </w:hyperlink>
      <w:r>
        <w:t>, will use.</w:t>
      </w:r>
    </w:p>
    <w:p w14:paraId="2A2A6705" w14:textId="77777777" w:rsidR="00D845CC" w:rsidRDefault="00D845CC" w:rsidP="00A82AA8">
      <w:pPr>
        <w:pStyle w:val="Body"/>
        <w:numPr>
          <w:ilvl w:val="0"/>
          <w:numId w:val="46"/>
        </w:numPr>
      </w:pPr>
      <w:r>
        <w:rPr>
          <w:rStyle w:val="HTMLCode"/>
        </w:rPr>
        <w:t>package.json</w:t>
      </w:r>
      <w:r>
        <w:t xml:space="preserve"> contains our dependencies, as well as some shortcuts for commands we'd like to run for testing, previewing, and deploying our app.</w:t>
      </w:r>
    </w:p>
    <w:p w14:paraId="37BF076E" w14:textId="77777777" w:rsidR="00D845CC" w:rsidRDefault="00D845CC" w:rsidP="00A82AA8">
      <w:pPr>
        <w:pStyle w:val="Body"/>
        <w:numPr>
          <w:ilvl w:val="0"/>
          <w:numId w:val="46"/>
        </w:numPr>
      </w:pPr>
      <w:r>
        <w:rPr>
          <w:rStyle w:val="HTMLCode"/>
        </w:rPr>
        <w:t>public</w:t>
      </w:r>
      <w:r>
        <w:t xml:space="preserve"> contains static assets like the HTML page we're planning to deploy to, or images. You can delete any file in this folder apart from </w:t>
      </w:r>
      <w:r>
        <w:rPr>
          <w:rStyle w:val="HTMLCode"/>
        </w:rPr>
        <w:t>index.html</w:t>
      </w:r>
      <w:r>
        <w:t>.</w:t>
      </w:r>
    </w:p>
    <w:p w14:paraId="368CCDEB" w14:textId="77777777" w:rsidR="00D845CC" w:rsidRDefault="00D845CC" w:rsidP="00A82AA8">
      <w:pPr>
        <w:pStyle w:val="Body"/>
        <w:numPr>
          <w:ilvl w:val="0"/>
          <w:numId w:val="46"/>
        </w:numPr>
      </w:pPr>
      <w:r>
        <w:rPr>
          <w:rStyle w:val="HTMLCode"/>
        </w:rPr>
        <w:t>src</w:t>
      </w:r>
      <w:r>
        <w:t xml:space="preserve"> contains our TypeScript and CSS code. </w:t>
      </w:r>
      <w:r>
        <w:rPr>
          <w:rStyle w:val="HTMLCode"/>
        </w:rPr>
        <w:t>index.tsx</w:t>
      </w:r>
      <w:r>
        <w:t xml:space="preserve"> is the entry-point for our file, and is mandatory.</w:t>
      </w:r>
    </w:p>
    <w:p w14:paraId="52C48ABC" w14:textId="77777777" w:rsidR="00D845CC" w:rsidRDefault="00D845CC" w:rsidP="00A82AA8">
      <w:pPr>
        <w:pStyle w:val="Body"/>
        <w:numPr>
          <w:ilvl w:val="0"/>
          <w:numId w:val="46"/>
        </w:numPr>
      </w:pPr>
      <w:r>
        <w:rPr>
          <w:rStyle w:val="HTMLCode"/>
        </w:rPr>
        <w:t>images.d.ts</w:t>
      </w:r>
      <w:r>
        <w:t xml:space="preserve"> will tell TypeScript that certain types of image files can be </w:t>
      </w:r>
      <w:r>
        <w:rPr>
          <w:rStyle w:val="HTMLCode"/>
        </w:rPr>
        <w:t>import</w:t>
      </w:r>
      <w:r>
        <w:t>-ed, which create-react-app supports.</w:t>
      </w:r>
    </w:p>
    <w:p w14:paraId="4C5D9BC8" w14:textId="77777777" w:rsidR="00D845CC" w:rsidRPr="000A629F" w:rsidRDefault="00D845CC" w:rsidP="00D845CC">
      <w:pPr>
        <w:pStyle w:val="Body"/>
        <w:rPr>
          <w:lang w:eastAsia="en-AU"/>
        </w:rPr>
      </w:pPr>
    </w:p>
    <w:p w14:paraId="7B466379" w14:textId="632AA431" w:rsidR="000A629F" w:rsidRDefault="00D845CC" w:rsidP="00D845CC">
      <w:pPr>
        <w:pStyle w:val="Heading2"/>
        <w:rPr>
          <w:lang w:val="en-AU"/>
        </w:rPr>
      </w:pPr>
      <w:bookmarkStart w:id="100" w:name="_Toc38262414"/>
      <w:r>
        <w:rPr>
          <w:lang w:val="en-AU"/>
        </w:rPr>
        <w:t>Syntax</w:t>
      </w:r>
      <w:bookmarkEnd w:id="100"/>
    </w:p>
    <w:p w14:paraId="66615ECD" w14:textId="1E206778" w:rsidR="005334FB" w:rsidRDefault="00B10D68" w:rsidP="005334FB">
      <w:pPr>
        <w:pStyle w:val="Body"/>
        <w:rPr>
          <w:lang w:val="en-AU"/>
        </w:rPr>
      </w:pPr>
      <w:hyperlink r:id="rId38" w:anchor="typescript-react-starter" w:history="1">
        <w:r w:rsidR="005334FB" w:rsidRPr="005B7404">
          <w:rPr>
            <w:rStyle w:val="Hyperlink"/>
            <w:lang w:val="en-AU"/>
          </w:rPr>
          <w:t>https://github.com/Microsoft/TypeScript-React-Starter#typescript-react-starter</w:t>
        </w:r>
      </w:hyperlink>
      <w:r w:rsidR="005334FB">
        <w:rPr>
          <w:lang w:val="en-AU"/>
        </w:rPr>
        <w:t xml:space="preserve"> </w:t>
      </w:r>
    </w:p>
    <w:p w14:paraId="75E9CE67" w14:textId="3379E560" w:rsidR="00D845CC" w:rsidRDefault="00D845CC" w:rsidP="00D845CC">
      <w:pPr>
        <w:pStyle w:val="Heading3"/>
        <w:rPr>
          <w:lang w:val="en-AU"/>
        </w:rPr>
      </w:pPr>
      <w:bookmarkStart w:id="101" w:name="_Toc38262415"/>
      <w:r>
        <w:rPr>
          <w:lang w:val="en-AU"/>
        </w:rPr>
        <w:lastRenderedPageBreak/>
        <w:t>Type Annotations</w:t>
      </w:r>
      <w:bookmarkEnd w:id="101"/>
    </w:p>
    <w:p w14:paraId="0DC0C9EC" w14:textId="77777777" w:rsidR="00D845CC" w:rsidRDefault="00D845CC" w:rsidP="00D845CC">
      <w:pPr>
        <w:pStyle w:val="Body"/>
        <w:rPr>
          <w:lang w:val="en-AU" w:eastAsia="en-AU"/>
        </w:rPr>
      </w:pPr>
      <w:r w:rsidRPr="00D845CC">
        <w:rPr>
          <w:lang w:val="en-AU" w:eastAsia="en-AU"/>
        </w:rPr>
        <w:t>Type annotations in TypeScript are lightweight ways to record the intended contract of the function or variable. In this case, we intend the greeter function to be called with a single string parameter:</w:t>
      </w:r>
    </w:p>
    <w:p w14:paraId="149B4282" w14:textId="58242EEE" w:rsidR="00D845CC" w:rsidRPr="00D845CC" w:rsidRDefault="00D845CC" w:rsidP="00D845CC">
      <w:pPr>
        <w:pStyle w:val="Code"/>
        <w:ind w:left="2160"/>
        <w:rPr>
          <w:lang w:eastAsia="en-AU"/>
        </w:rPr>
      </w:pPr>
      <w:r w:rsidRPr="00D845CC">
        <w:rPr>
          <w:lang w:eastAsia="en-AU"/>
        </w:rPr>
        <w:t>function greeter(person</w:t>
      </w:r>
      <w:r w:rsidRPr="00812E2C">
        <w:rPr>
          <w:b/>
          <w:bCs/>
          <w:color w:val="0000CC"/>
          <w:lang w:eastAsia="en-AU"/>
        </w:rPr>
        <w:t>: string</w:t>
      </w:r>
      <w:r w:rsidRPr="00D845CC">
        <w:rPr>
          <w:lang w:eastAsia="en-AU"/>
        </w:rPr>
        <w:t xml:space="preserve">) </w:t>
      </w:r>
      <w:r w:rsidRPr="00D845CC">
        <w:rPr>
          <w:rFonts w:eastAsia="Times New Roman"/>
          <w:lang w:eastAsia="en-AU"/>
        </w:rPr>
        <w:t>{</w:t>
      </w:r>
      <w:r>
        <w:rPr>
          <w:rFonts w:eastAsia="Times New Roman"/>
          <w:lang w:eastAsia="en-AU"/>
        </w:rPr>
        <w:br/>
      </w:r>
      <w:r w:rsidRPr="00D845CC">
        <w:rPr>
          <w:rFonts w:eastAsia="Times New Roman"/>
          <w:lang w:eastAsia="en-AU"/>
        </w:rPr>
        <w:t xml:space="preserve">    </w:t>
      </w:r>
      <w:r w:rsidRPr="00D845CC">
        <w:rPr>
          <w:lang w:eastAsia="en-AU"/>
        </w:rPr>
        <w:t>return</w:t>
      </w:r>
      <w:r w:rsidRPr="00D845CC">
        <w:rPr>
          <w:rFonts w:eastAsia="Times New Roman"/>
          <w:lang w:eastAsia="en-AU"/>
        </w:rPr>
        <w:t xml:space="preserve"> </w:t>
      </w:r>
      <w:r w:rsidRPr="00D845CC">
        <w:rPr>
          <w:lang w:eastAsia="en-AU"/>
        </w:rPr>
        <w:t>"Hello, "</w:t>
      </w:r>
      <w:r w:rsidRPr="00D845CC">
        <w:rPr>
          <w:rFonts w:eastAsia="Times New Roman"/>
          <w:lang w:eastAsia="en-AU"/>
        </w:rPr>
        <w:t xml:space="preserve"> + person;</w:t>
      </w:r>
      <w:r>
        <w:rPr>
          <w:rFonts w:eastAsia="Times New Roman"/>
          <w:lang w:eastAsia="en-AU"/>
        </w:rPr>
        <w:br/>
      </w:r>
      <w:r w:rsidRPr="00D845CC">
        <w:rPr>
          <w:rFonts w:eastAsia="Times New Roman"/>
          <w:lang w:eastAsia="en-AU"/>
        </w:rPr>
        <w:t>}</w:t>
      </w:r>
    </w:p>
    <w:p w14:paraId="6EB80304" w14:textId="7009967D" w:rsidR="00D845CC" w:rsidRDefault="00941A71" w:rsidP="00D845CC">
      <w:pPr>
        <w:pStyle w:val="Body"/>
      </w:pPr>
      <w:r>
        <w:t>If we’ll call the function with the wrong parameter:</w:t>
      </w:r>
    </w:p>
    <w:p w14:paraId="5545EEFC" w14:textId="11B24546" w:rsidR="00941A71" w:rsidRPr="00941A71" w:rsidRDefault="00941A71" w:rsidP="00941A71">
      <w:pPr>
        <w:pStyle w:val="Code"/>
        <w:ind w:left="2160"/>
        <w:rPr>
          <w:lang w:eastAsia="en-AU"/>
        </w:rPr>
      </w:pPr>
      <w:r w:rsidRPr="00941A71">
        <w:rPr>
          <w:rFonts w:eastAsia="Times New Roman"/>
          <w:lang w:eastAsia="en-AU"/>
        </w:rPr>
        <w:t>let</w:t>
      </w:r>
      <w:r w:rsidRPr="00941A71">
        <w:rPr>
          <w:lang w:eastAsia="en-AU"/>
        </w:rPr>
        <w:t xml:space="preserve"> user = [0, 1, 2];</w:t>
      </w:r>
      <w:r>
        <w:rPr>
          <w:lang w:eastAsia="en-AU"/>
        </w:rPr>
        <w:br/>
      </w:r>
      <w:r w:rsidRPr="00941A71">
        <w:rPr>
          <w:lang w:eastAsia="en-AU"/>
        </w:rPr>
        <w:t>document.body.innerHTML = greeter(user);</w:t>
      </w:r>
    </w:p>
    <w:p w14:paraId="3ADF23E2" w14:textId="000CEF1F" w:rsidR="00941A71" w:rsidRDefault="00941A71" w:rsidP="00D845CC">
      <w:pPr>
        <w:pStyle w:val="Body"/>
        <w:rPr>
          <w:lang w:val="en-AU"/>
        </w:rPr>
      </w:pPr>
      <w:r>
        <w:rPr>
          <w:lang w:val="en-AU"/>
        </w:rPr>
        <w:t xml:space="preserve">Compiling the TypeScript code will return an error. </w:t>
      </w:r>
      <w:r w:rsidRPr="00941A71">
        <w:rPr>
          <w:b/>
          <w:bCs/>
          <w:lang w:val="en-AU"/>
        </w:rPr>
        <w:t>Note:</w:t>
      </w:r>
      <w:r>
        <w:rPr>
          <w:lang w:val="en-AU"/>
        </w:rPr>
        <w:t xml:space="preserve"> </w:t>
      </w:r>
      <w:r w:rsidR="004D1909">
        <w:rPr>
          <w:lang w:val="en-AU"/>
        </w:rPr>
        <w:t>although the compilation returns an error, the javascript file is still created and can be used. The TypeScript compiler just warns us that our code likely has bugs in it.</w:t>
      </w:r>
    </w:p>
    <w:p w14:paraId="0B3E1F27" w14:textId="36C4B986" w:rsidR="004D1909" w:rsidRDefault="004D1909" w:rsidP="004D1909">
      <w:pPr>
        <w:pStyle w:val="Heading3"/>
        <w:rPr>
          <w:lang w:val="en-AU"/>
        </w:rPr>
      </w:pPr>
      <w:bookmarkStart w:id="102" w:name="_Toc38262416"/>
      <w:r>
        <w:rPr>
          <w:lang w:val="en-AU"/>
        </w:rPr>
        <w:t>Interfaces</w:t>
      </w:r>
      <w:bookmarkEnd w:id="102"/>
    </w:p>
    <w:p w14:paraId="4F4FCD7B" w14:textId="77777777" w:rsidR="004D1909" w:rsidRDefault="004D1909" w:rsidP="004D1909">
      <w:pPr>
        <w:pStyle w:val="Body"/>
        <w:rPr>
          <w:rFonts w:ascii="Times New Roman" w:hAnsi="Times New Roman"/>
          <w:szCs w:val="24"/>
          <w:lang w:val="en-AU"/>
        </w:rPr>
      </w:pPr>
      <w:r>
        <w:t xml:space="preserve">Here we use an interface that describes objects that have a firstName and lastName field. In TypeScript, two types are compatible if their internal structure is compatible. This </w:t>
      </w:r>
      <w:r w:rsidRPr="004D1909">
        <w:rPr>
          <w:b/>
          <w:bCs/>
        </w:rPr>
        <w:t xml:space="preserve">allows us to implement an interface just by having the shape the interface requires, without an explicit </w:t>
      </w:r>
      <w:r w:rsidRPr="004D1909">
        <w:rPr>
          <w:rStyle w:val="HTMLCode"/>
          <w:b/>
          <w:bCs/>
        </w:rPr>
        <w:t>implements</w:t>
      </w:r>
      <w:r w:rsidRPr="004D1909">
        <w:rPr>
          <w:b/>
          <w:bCs/>
        </w:rPr>
        <w:t xml:space="preserve"> clause</w:t>
      </w:r>
      <w:r>
        <w:t>.</w:t>
      </w:r>
    </w:p>
    <w:p w14:paraId="06B2160F" w14:textId="5A32FD59" w:rsidR="004D1909" w:rsidRDefault="004D1909" w:rsidP="004D1909">
      <w:pPr>
        <w:pStyle w:val="Code"/>
        <w:ind w:left="2160"/>
        <w:rPr>
          <w:rStyle w:val="HTMLCode"/>
        </w:rPr>
      </w:pPr>
      <w:r w:rsidRPr="004D1909">
        <w:rPr>
          <w:rStyle w:val="hljs-keyword"/>
          <w:b/>
          <w:bCs/>
          <w:color w:val="0000CC"/>
        </w:rPr>
        <w:t>interface</w:t>
      </w:r>
      <w:r w:rsidRPr="004D1909">
        <w:rPr>
          <w:rStyle w:val="hljs-interface"/>
          <w:color w:val="0000CC"/>
        </w:rPr>
        <w:t xml:space="preserve"> </w:t>
      </w:r>
      <w:r w:rsidRPr="004D1909">
        <w:rPr>
          <w:rStyle w:val="hljs-interface"/>
          <w:b/>
          <w:bCs/>
        </w:rPr>
        <w:t>Person</w:t>
      </w:r>
      <w:r>
        <w:rPr>
          <w:rStyle w:val="hljs-interface"/>
        </w:rPr>
        <w:t xml:space="preserve"> </w:t>
      </w:r>
      <w:r>
        <w:rPr>
          <w:rStyle w:val="HTMLCode"/>
        </w:rPr>
        <w:t>{</w:t>
      </w:r>
      <w:r>
        <w:rPr>
          <w:rStyle w:val="HTMLCode"/>
        </w:rPr>
        <w:br/>
        <w:t xml:space="preserve">    firstName: </w:t>
      </w:r>
      <w:r>
        <w:rPr>
          <w:rStyle w:val="hljs-builtin"/>
        </w:rPr>
        <w:t>string</w:t>
      </w:r>
      <w:r>
        <w:rPr>
          <w:rStyle w:val="HTMLCode"/>
        </w:rPr>
        <w:t>;</w:t>
      </w:r>
      <w:r>
        <w:rPr>
          <w:rStyle w:val="HTMLCode"/>
        </w:rPr>
        <w:br/>
        <w:t xml:space="preserve">    lastName: </w:t>
      </w:r>
      <w:r>
        <w:rPr>
          <w:rStyle w:val="hljs-builtin"/>
        </w:rPr>
        <w:t>string</w:t>
      </w:r>
      <w:r>
        <w:rPr>
          <w:rStyle w:val="HTMLCode"/>
        </w:rPr>
        <w:t>;</w:t>
      </w:r>
      <w:r>
        <w:rPr>
          <w:rStyle w:val="HTMLCode"/>
        </w:rPr>
        <w:br/>
        <w:t>}</w:t>
      </w:r>
    </w:p>
    <w:p w14:paraId="09E5DC53" w14:textId="5D63394D" w:rsidR="004D1909" w:rsidRDefault="004D1909" w:rsidP="004D1909">
      <w:pPr>
        <w:pStyle w:val="Code"/>
        <w:ind w:left="2160"/>
        <w:rPr>
          <w:rStyle w:val="HTMLCode"/>
        </w:rPr>
      </w:pPr>
      <w:r>
        <w:rPr>
          <w:rStyle w:val="hljs-keyword"/>
        </w:rPr>
        <w:t>function</w:t>
      </w:r>
      <w:r>
        <w:rPr>
          <w:rStyle w:val="hljs-function"/>
        </w:rPr>
        <w:t xml:space="preserve"> </w:t>
      </w:r>
      <w:r>
        <w:rPr>
          <w:rStyle w:val="hljs-title"/>
        </w:rPr>
        <w:t>greeter</w:t>
      </w:r>
      <w:r>
        <w:rPr>
          <w:rStyle w:val="hljs-function"/>
        </w:rPr>
        <w:t>(</w:t>
      </w:r>
      <w:r>
        <w:rPr>
          <w:rStyle w:val="hljs-params"/>
        </w:rPr>
        <w:t xml:space="preserve">person: </w:t>
      </w:r>
      <w:r w:rsidRPr="004D1909">
        <w:rPr>
          <w:rStyle w:val="hljs-params"/>
          <w:b/>
          <w:bCs/>
        </w:rPr>
        <w:t>Person</w:t>
      </w:r>
      <w:r>
        <w:rPr>
          <w:rStyle w:val="hljs-function"/>
        </w:rPr>
        <w:t xml:space="preserve">) </w:t>
      </w:r>
      <w:r>
        <w:rPr>
          <w:rStyle w:val="HTMLCode"/>
        </w:rPr>
        <w:t>{</w:t>
      </w:r>
      <w:r>
        <w:rPr>
          <w:rStyle w:val="HTMLCode"/>
        </w:rPr>
        <w:br/>
        <w:t xml:space="preserve">    </w:t>
      </w:r>
      <w:r>
        <w:rPr>
          <w:rStyle w:val="hljs-keyword"/>
        </w:rPr>
        <w:t>return</w:t>
      </w:r>
      <w:r>
        <w:rPr>
          <w:rStyle w:val="HTMLCode"/>
        </w:rPr>
        <w:t xml:space="preserve"> </w:t>
      </w:r>
      <w:r>
        <w:rPr>
          <w:rStyle w:val="hljs-string"/>
        </w:rPr>
        <w:t>"Hello, "</w:t>
      </w:r>
      <w:r>
        <w:rPr>
          <w:rStyle w:val="HTMLCode"/>
        </w:rPr>
        <w:t xml:space="preserve"> + person.firstName + </w:t>
      </w:r>
      <w:r>
        <w:rPr>
          <w:rStyle w:val="hljs-string"/>
        </w:rPr>
        <w:t>" "</w:t>
      </w:r>
      <w:r>
        <w:rPr>
          <w:rStyle w:val="HTMLCode"/>
        </w:rPr>
        <w:t xml:space="preserve"> + person.lastName;</w:t>
      </w:r>
      <w:r>
        <w:rPr>
          <w:rStyle w:val="HTMLCode"/>
        </w:rPr>
        <w:br/>
        <w:t>}</w:t>
      </w:r>
    </w:p>
    <w:p w14:paraId="6A175028" w14:textId="5463F78A" w:rsidR="004D1909" w:rsidRDefault="004D1909" w:rsidP="004D1909">
      <w:pPr>
        <w:pStyle w:val="Code"/>
        <w:ind w:left="2160"/>
        <w:rPr>
          <w:rStyle w:val="HTMLCode"/>
        </w:rPr>
      </w:pPr>
      <w:r>
        <w:rPr>
          <w:rStyle w:val="hljs-keyword"/>
        </w:rPr>
        <w:t>let</w:t>
      </w:r>
      <w:r>
        <w:rPr>
          <w:rStyle w:val="HTMLCode"/>
        </w:rPr>
        <w:t xml:space="preserve"> user = { firstName: </w:t>
      </w:r>
      <w:r>
        <w:rPr>
          <w:rStyle w:val="hljs-string"/>
        </w:rPr>
        <w:t>"Jane"</w:t>
      </w:r>
      <w:r>
        <w:rPr>
          <w:rStyle w:val="HTMLCode"/>
        </w:rPr>
        <w:t xml:space="preserve">, lastName: </w:t>
      </w:r>
      <w:r>
        <w:rPr>
          <w:rStyle w:val="hljs-string"/>
        </w:rPr>
        <w:t>"User"</w:t>
      </w:r>
      <w:r>
        <w:rPr>
          <w:rStyle w:val="HTMLCode"/>
        </w:rPr>
        <w:t xml:space="preserve"> };</w:t>
      </w:r>
      <w:r>
        <w:rPr>
          <w:rStyle w:val="HTMLCode"/>
        </w:rPr>
        <w:br/>
      </w:r>
      <w:r>
        <w:rPr>
          <w:rStyle w:val="hljs-builtin"/>
        </w:rPr>
        <w:t>document</w:t>
      </w:r>
      <w:r>
        <w:rPr>
          <w:rStyle w:val="HTMLCode"/>
        </w:rPr>
        <w:t>.body.innerHTML = greeter(user);</w:t>
      </w:r>
    </w:p>
    <w:p w14:paraId="1B6B097E" w14:textId="429A2C71" w:rsidR="004D1909" w:rsidRDefault="004D1909" w:rsidP="00002280">
      <w:pPr>
        <w:pStyle w:val="Heading3"/>
      </w:pPr>
      <w:bookmarkStart w:id="103" w:name="_Toc38262417"/>
      <w:r>
        <w:t>Classes</w:t>
      </w:r>
      <w:bookmarkEnd w:id="103"/>
    </w:p>
    <w:p w14:paraId="1E593E59" w14:textId="5E49E8C6" w:rsidR="00A61A2F" w:rsidRDefault="00A61A2F" w:rsidP="00127173">
      <w:pPr>
        <w:pStyle w:val="Body"/>
        <w:rPr>
          <w:lang w:val="en-AU" w:eastAsia="en-AU"/>
        </w:rPr>
      </w:pPr>
      <w:r w:rsidRPr="00A61A2F">
        <w:rPr>
          <w:lang w:val="en-AU" w:eastAsia="en-AU"/>
        </w:rPr>
        <w:t>TypeScript supports new features in JavaScript, like support for class-based object-oriented programming.</w:t>
      </w:r>
    </w:p>
    <w:p w14:paraId="5473CF1E" w14:textId="6D488124" w:rsidR="00D21E30" w:rsidRPr="00A9085B" w:rsidRDefault="00D21E30" w:rsidP="00A9085B">
      <w:pPr>
        <w:pStyle w:val="Heading5"/>
      </w:pPr>
      <w:bookmarkStart w:id="104" w:name="_Toc38262418"/>
      <w:r w:rsidRPr="00A9085B">
        <w:t>Public/Private/Protected</w:t>
      </w:r>
      <w:bookmarkEnd w:id="104"/>
    </w:p>
    <w:p w14:paraId="118F449B" w14:textId="1FC44A4E" w:rsidR="00D21E30" w:rsidRDefault="00D21E30" w:rsidP="00D21E30">
      <w:pPr>
        <w:pStyle w:val="Body"/>
        <w:rPr>
          <w:lang w:bidi="ar-SA"/>
        </w:rPr>
      </w:pPr>
      <w:r>
        <w:rPr>
          <w:lang w:bidi="ar-SA"/>
        </w:rPr>
        <w:t>Class’ fields</w:t>
      </w:r>
      <w:r w:rsidR="00BB1DB8">
        <w:rPr>
          <w:lang w:bidi="ar-SA"/>
        </w:rPr>
        <w:t>/functions</w:t>
      </w:r>
      <w:r>
        <w:rPr>
          <w:lang w:bidi="ar-SA"/>
        </w:rPr>
        <w:t xml:space="preserve"> can be public/private/protected like in C#:</w:t>
      </w:r>
    </w:p>
    <w:p w14:paraId="5364C0A3" w14:textId="77777777" w:rsidR="00BB1DB8" w:rsidRPr="00BB1DB8" w:rsidRDefault="00BB1DB8" w:rsidP="00BB1DB8">
      <w:pPr>
        <w:pStyle w:val="Code"/>
        <w:ind w:left="1418"/>
        <w:rPr>
          <w:szCs w:val="20"/>
        </w:rPr>
      </w:pPr>
      <w:r w:rsidRPr="00BB1DB8">
        <w:rPr>
          <w:color w:val="0000FF"/>
          <w:szCs w:val="20"/>
        </w:rPr>
        <w:t>public</w:t>
      </w:r>
      <w:r w:rsidRPr="00BB1DB8">
        <w:rPr>
          <w:szCs w:val="20"/>
        </w:rPr>
        <w:t xml:space="preserve"> visits: </w:t>
      </w:r>
      <w:r w:rsidRPr="00BB1DB8">
        <w:rPr>
          <w:color w:val="0000FF"/>
          <w:szCs w:val="20"/>
        </w:rPr>
        <w:t>number</w:t>
      </w:r>
      <w:r w:rsidRPr="00BB1DB8">
        <w:rPr>
          <w:szCs w:val="20"/>
        </w:rPr>
        <w:t xml:space="preserve"> = 0;</w:t>
      </w:r>
    </w:p>
    <w:p w14:paraId="628A739E" w14:textId="5B3F203A" w:rsidR="00BB1DB8" w:rsidRDefault="00BB1DB8" w:rsidP="00BB1DB8">
      <w:pPr>
        <w:pStyle w:val="Code"/>
        <w:ind w:left="1418"/>
        <w:rPr>
          <w:lang w:bidi="ar-SA"/>
        </w:rPr>
      </w:pPr>
      <w:r w:rsidRPr="00BB1DB8">
        <w:rPr>
          <w:szCs w:val="20"/>
        </w:rPr>
        <w:tab/>
      </w:r>
      <w:r w:rsidRPr="00BB1DB8">
        <w:rPr>
          <w:color w:val="0000FF"/>
          <w:szCs w:val="20"/>
        </w:rPr>
        <w:t>private</w:t>
      </w:r>
      <w:r w:rsidRPr="00BB1DB8">
        <w:rPr>
          <w:szCs w:val="20"/>
        </w:rPr>
        <w:t xml:space="preserve"> ourName: </w:t>
      </w:r>
      <w:r w:rsidRPr="00BB1DB8">
        <w:rPr>
          <w:color w:val="0000FF"/>
          <w:szCs w:val="20"/>
        </w:rPr>
        <w:t>string</w:t>
      </w:r>
      <w:r w:rsidRPr="00BB1DB8">
        <w:rPr>
          <w:szCs w:val="20"/>
        </w:rPr>
        <w:t>;</w:t>
      </w:r>
    </w:p>
    <w:p w14:paraId="4C7AD76F" w14:textId="2471D1E7" w:rsidR="003B74CC" w:rsidRDefault="003B74CC" w:rsidP="00A9085B">
      <w:pPr>
        <w:pStyle w:val="Heading5"/>
      </w:pPr>
      <w:bookmarkStart w:id="105" w:name="_Toc38262419"/>
      <w:r>
        <w:t>ctor</w:t>
      </w:r>
      <w:bookmarkEnd w:id="105"/>
    </w:p>
    <w:p w14:paraId="3D8E45AA" w14:textId="77777777" w:rsidR="00505B64" w:rsidRPr="00505B64" w:rsidRDefault="00505B64" w:rsidP="00505B64">
      <w:pPr>
        <w:pStyle w:val="Body"/>
        <w:rPr>
          <w:lang w:val="en-AU" w:eastAsia="en-AU" w:bidi="ar-SA"/>
        </w:rPr>
      </w:pPr>
    </w:p>
    <w:p w14:paraId="048BA31E" w14:textId="54F62E72" w:rsidR="003B74CC" w:rsidRDefault="003B74CC" w:rsidP="003B74CC">
      <w:pPr>
        <w:pStyle w:val="Code"/>
        <w:ind w:left="1440"/>
        <w:rPr>
          <w:lang w:eastAsia="en-AU" w:bidi="ar-SA"/>
        </w:rPr>
      </w:pPr>
      <w:r>
        <w:rPr>
          <w:lang w:eastAsia="en-AU" w:bidi="ar-SA"/>
        </w:rPr>
        <w:t>constructor(value: type){…}</w:t>
      </w:r>
    </w:p>
    <w:p w14:paraId="03609EF7" w14:textId="301DC16E" w:rsidR="003B74CC" w:rsidRDefault="003B74CC" w:rsidP="003B74CC">
      <w:pPr>
        <w:pStyle w:val="Body"/>
        <w:rPr>
          <w:lang w:eastAsia="en-AU" w:bidi="ar-SA"/>
        </w:rPr>
      </w:pPr>
      <w:r>
        <w:rPr>
          <w:lang w:eastAsia="en-AU" w:bidi="ar-SA"/>
        </w:rPr>
        <w:t>in TypeScript, the constructor can also create fields automatically for us when the parameters include the access indicator</w:t>
      </w:r>
      <w:r w:rsidR="00DC16A1">
        <w:rPr>
          <w:lang w:eastAsia="en-AU" w:bidi="ar-SA"/>
        </w:rPr>
        <w:t xml:space="preserve"> (e.g. private/protected/public)</w:t>
      </w:r>
      <w:r>
        <w:rPr>
          <w:lang w:eastAsia="en-AU" w:bidi="ar-SA"/>
        </w:rPr>
        <w:t>. For example:</w:t>
      </w:r>
    </w:p>
    <w:p w14:paraId="79F16FC9" w14:textId="77777777" w:rsidR="003B74CC" w:rsidRDefault="003B74CC" w:rsidP="003B74CC">
      <w:pPr>
        <w:pStyle w:val="Code"/>
        <w:ind w:left="1440"/>
        <w:rPr>
          <w:b/>
          <w:bCs/>
          <w:color w:val="0000CC"/>
        </w:rPr>
      </w:pPr>
    </w:p>
    <w:p w14:paraId="2F69A00B" w14:textId="77777777" w:rsidR="003B74CC" w:rsidRDefault="003B74CC" w:rsidP="003B74CC">
      <w:pPr>
        <w:pStyle w:val="Code"/>
        <w:ind w:left="1440"/>
        <w:rPr>
          <w:color w:val="000000"/>
        </w:rPr>
      </w:pPr>
      <w:r w:rsidRPr="003B74CC">
        <w:rPr>
          <w:b/>
          <w:bCs/>
          <w:color w:val="0000CC"/>
        </w:rPr>
        <w:t>constructor</w:t>
      </w:r>
      <w:r>
        <w:rPr>
          <w:color w:val="000000"/>
        </w:rPr>
        <w:t>(</w:t>
      </w:r>
      <w:r w:rsidRPr="007F5A5F">
        <w:rPr>
          <w:b/>
          <w:bCs/>
          <w:color w:val="0000CC"/>
        </w:rPr>
        <w:t>private</w:t>
      </w:r>
      <w:r w:rsidRPr="003B74CC">
        <w:rPr>
          <w:color w:val="0000CC"/>
        </w:rPr>
        <w:t xml:space="preserve"> </w:t>
      </w:r>
      <w:r>
        <w:rPr>
          <w:color w:val="000000"/>
        </w:rPr>
        <w:t xml:space="preserve">firstName: </w:t>
      </w:r>
      <w:r>
        <w:t>string</w:t>
      </w:r>
      <w:r>
        <w:rPr>
          <w:color w:val="000000"/>
        </w:rPr>
        <w:t xml:space="preserve">, </w:t>
      </w:r>
    </w:p>
    <w:p w14:paraId="1AB221D5" w14:textId="3A91F890" w:rsidR="003B74CC" w:rsidRDefault="003B74CC" w:rsidP="00887A49">
      <w:pPr>
        <w:pStyle w:val="Code"/>
        <w:ind w:left="2160" w:firstLine="720"/>
        <w:rPr>
          <w:color w:val="000000"/>
        </w:rPr>
      </w:pPr>
      <w:r w:rsidRPr="007F5A5F">
        <w:rPr>
          <w:b/>
          <w:bCs/>
          <w:color w:val="0000CC"/>
        </w:rPr>
        <w:t>private</w:t>
      </w:r>
      <w:r w:rsidRPr="003B74CC">
        <w:rPr>
          <w:color w:val="0000CC"/>
        </w:rPr>
        <w:t xml:space="preserve"> </w:t>
      </w:r>
      <w:r>
        <w:rPr>
          <w:color w:val="000000"/>
        </w:rPr>
        <w:t xml:space="preserve">lastName: </w:t>
      </w:r>
      <w:r>
        <w:t>string</w:t>
      </w:r>
      <w:r>
        <w:rPr>
          <w:color w:val="000000"/>
        </w:rPr>
        <w:t>) {}</w:t>
      </w:r>
    </w:p>
    <w:p w14:paraId="3EC8B64E" w14:textId="77777777" w:rsidR="003B74CC" w:rsidRDefault="003B74CC" w:rsidP="003B74CC">
      <w:pPr>
        <w:pStyle w:val="Code"/>
        <w:ind w:left="1440"/>
        <w:rPr>
          <w:color w:val="000000"/>
        </w:rPr>
      </w:pPr>
    </w:p>
    <w:p w14:paraId="5AE49E3A" w14:textId="0CF99045" w:rsidR="003B74CC" w:rsidRDefault="003B74CC" w:rsidP="003B74CC">
      <w:pPr>
        <w:pStyle w:val="Code"/>
        <w:ind w:left="1440"/>
        <w:rPr>
          <w:color w:val="000000"/>
        </w:rPr>
      </w:pPr>
      <w:r>
        <w:lastRenderedPageBreak/>
        <w:t>public</w:t>
      </w:r>
      <w:r>
        <w:rPr>
          <w:color w:val="000000"/>
        </w:rPr>
        <w:t xml:space="preserve"> showName()  {</w:t>
      </w:r>
    </w:p>
    <w:p w14:paraId="0F96F675" w14:textId="5D206661" w:rsidR="003B74CC" w:rsidRDefault="003B74CC" w:rsidP="00887A49">
      <w:pPr>
        <w:pStyle w:val="Code"/>
        <w:ind w:left="1440" w:firstLine="720"/>
        <w:rPr>
          <w:color w:val="000000"/>
        </w:rPr>
      </w:pPr>
      <w:r>
        <w:rPr>
          <w:color w:val="000000"/>
        </w:rPr>
        <w:t>alert(</w:t>
      </w:r>
      <w:r>
        <w:t>this</w:t>
      </w:r>
      <w:r>
        <w:rPr>
          <w:color w:val="000000"/>
        </w:rPr>
        <w:t xml:space="preserve">.firstName + </w:t>
      </w:r>
      <w:r>
        <w:rPr>
          <w:color w:val="A31515"/>
        </w:rPr>
        <w:t>" "</w:t>
      </w:r>
      <w:r>
        <w:rPr>
          <w:color w:val="000000"/>
        </w:rPr>
        <w:t xml:space="preserve"> + </w:t>
      </w:r>
      <w:r>
        <w:t>this</w:t>
      </w:r>
      <w:r>
        <w:rPr>
          <w:color w:val="000000"/>
        </w:rPr>
        <w:t>.lastName);</w:t>
      </w:r>
      <w:r>
        <w:rPr>
          <w:color w:val="000000"/>
        </w:rPr>
        <w:tab/>
      </w:r>
    </w:p>
    <w:p w14:paraId="00702729" w14:textId="3F0483BC" w:rsidR="003B74CC" w:rsidRDefault="003B74CC" w:rsidP="003B74CC">
      <w:pPr>
        <w:pStyle w:val="Code"/>
        <w:ind w:left="1440"/>
        <w:rPr>
          <w:color w:val="000000"/>
        </w:rPr>
      </w:pPr>
      <w:r>
        <w:rPr>
          <w:color w:val="000000"/>
        </w:rPr>
        <w:t>}</w:t>
      </w:r>
    </w:p>
    <w:p w14:paraId="75F51BC2" w14:textId="2E6554BA" w:rsidR="00D21E30" w:rsidRDefault="00BB1DB8" w:rsidP="003B74CC">
      <w:pPr>
        <w:pStyle w:val="Heading5"/>
      </w:pPr>
      <w:bookmarkStart w:id="106" w:name="_Toc38262420"/>
      <w:r>
        <w:t>Functions</w:t>
      </w:r>
      <w:bookmarkEnd w:id="106"/>
    </w:p>
    <w:p w14:paraId="1F8667B2" w14:textId="272828FC" w:rsidR="00BB1DB8" w:rsidRDefault="00BB1DB8" w:rsidP="00BB1DB8">
      <w:pPr>
        <w:pStyle w:val="Body"/>
        <w:rPr>
          <w:lang w:bidi="ar-SA"/>
        </w:rPr>
      </w:pPr>
      <w:r>
        <w:rPr>
          <w:lang w:bidi="ar-SA"/>
        </w:rPr>
        <w:t>&lt;access indicator&gt; functionName(param: ofType,…): returnedType {…}</w:t>
      </w:r>
    </w:p>
    <w:p w14:paraId="4AB90158" w14:textId="1EF8FB40" w:rsidR="00BB1DB8" w:rsidRDefault="00BB1DB8" w:rsidP="00BB1DB8">
      <w:pPr>
        <w:pStyle w:val="Body"/>
        <w:rPr>
          <w:lang w:bidi="ar-SA"/>
        </w:rPr>
      </w:pPr>
      <w:r>
        <w:rPr>
          <w:lang w:bidi="ar-SA"/>
        </w:rPr>
        <w:t>For example:</w:t>
      </w:r>
    </w:p>
    <w:p w14:paraId="65CFF9C7" w14:textId="77777777" w:rsidR="00BB1DB8" w:rsidRPr="00BB1DB8" w:rsidRDefault="00BB1DB8" w:rsidP="00BB1DB8">
      <w:pPr>
        <w:pStyle w:val="Code"/>
        <w:ind w:left="1440"/>
        <w:rPr>
          <w:szCs w:val="20"/>
        </w:rPr>
      </w:pPr>
      <w:r w:rsidRPr="00BB1DB8">
        <w:rPr>
          <w:color w:val="0000FF"/>
          <w:szCs w:val="20"/>
        </w:rPr>
        <w:t>public</w:t>
      </w:r>
      <w:r w:rsidRPr="00BB1DB8">
        <w:rPr>
          <w:szCs w:val="20"/>
        </w:rPr>
        <w:t xml:space="preserve"> showName(name: </w:t>
      </w:r>
      <w:r w:rsidRPr="00BB1DB8">
        <w:rPr>
          <w:color w:val="0000FF"/>
          <w:szCs w:val="20"/>
        </w:rPr>
        <w:t>string</w:t>
      </w:r>
      <w:r w:rsidRPr="00BB1DB8">
        <w:rPr>
          <w:szCs w:val="20"/>
        </w:rPr>
        <w:t xml:space="preserve">): </w:t>
      </w:r>
      <w:r w:rsidRPr="00BB1DB8">
        <w:rPr>
          <w:color w:val="0000FF"/>
          <w:szCs w:val="20"/>
        </w:rPr>
        <w:t>boolean</w:t>
      </w:r>
      <w:r w:rsidRPr="00BB1DB8">
        <w:rPr>
          <w:szCs w:val="20"/>
        </w:rPr>
        <w:t xml:space="preserve"> {</w:t>
      </w:r>
    </w:p>
    <w:p w14:paraId="76AE2E9E" w14:textId="328704CA" w:rsidR="00BB1DB8" w:rsidRPr="00BB1DB8" w:rsidRDefault="00BB1DB8" w:rsidP="00BB1DB8">
      <w:pPr>
        <w:pStyle w:val="Code"/>
        <w:ind w:left="1440"/>
        <w:rPr>
          <w:szCs w:val="20"/>
        </w:rPr>
      </w:pPr>
      <w:r w:rsidRPr="00BB1DB8">
        <w:rPr>
          <w:szCs w:val="20"/>
        </w:rPr>
        <w:tab/>
        <w:t>alert(name);</w:t>
      </w:r>
    </w:p>
    <w:p w14:paraId="133F4FBF" w14:textId="00CF830B" w:rsidR="00BB1DB8" w:rsidRPr="00BB1DB8" w:rsidRDefault="00BB1DB8" w:rsidP="00BB1DB8">
      <w:pPr>
        <w:pStyle w:val="Code"/>
        <w:ind w:left="1440"/>
        <w:rPr>
          <w:szCs w:val="20"/>
        </w:rPr>
      </w:pPr>
      <w:r w:rsidRPr="00BB1DB8">
        <w:rPr>
          <w:szCs w:val="20"/>
        </w:rPr>
        <w:tab/>
      </w:r>
      <w:r w:rsidRPr="00BB1DB8">
        <w:rPr>
          <w:color w:val="0000FF"/>
          <w:szCs w:val="20"/>
        </w:rPr>
        <w:t>return</w:t>
      </w:r>
      <w:r w:rsidRPr="00BB1DB8">
        <w:rPr>
          <w:szCs w:val="20"/>
        </w:rPr>
        <w:t xml:space="preserve"> </w:t>
      </w:r>
      <w:r w:rsidRPr="00BB1DB8">
        <w:rPr>
          <w:color w:val="0000FF"/>
          <w:szCs w:val="20"/>
        </w:rPr>
        <w:t>true</w:t>
      </w:r>
      <w:r w:rsidRPr="00BB1DB8">
        <w:rPr>
          <w:szCs w:val="20"/>
        </w:rPr>
        <w:t>;</w:t>
      </w:r>
    </w:p>
    <w:p w14:paraId="7EB64BCD" w14:textId="33E2DF50" w:rsidR="00BB1DB8" w:rsidRDefault="00BB1DB8" w:rsidP="00BB1DB8">
      <w:pPr>
        <w:pStyle w:val="Code"/>
        <w:ind w:left="1440"/>
        <w:rPr>
          <w:szCs w:val="20"/>
        </w:rPr>
      </w:pPr>
      <w:r w:rsidRPr="00BB1DB8">
        <w:rPr>
          <w:szCs w:val="20"/>
        </w:rPr>
        <w:t>}</w:t>
      </w:r>
    </w:p>
    <w:p w14:paraId="1C97871F" w14:textId="58CFFB62" w:rsidR="00AA2052" w:rsidRDefault="00E82063" w:rsidP="00E82063">
      <w:pPr>
        <w:pStyle w:val="Heading5"/>
      </w:pPr>
      <w:bookmarkStart w:id="107" w:name="_Toc38262421"/>
      <w:r>
        <w:t>Accessors (Properties in C#)</w:t>
      </w:r>
      <w:bookmarkEnd w:id="107"/>
    </w:p>
    <w:p w14:paraId="3DEBBA3D" w14:textId="238EB331" w:rsidR="00E82063" w:rsidRDefault="00E82063" w:rsidP="00E82063">
      <w:pPr>
        <w:pStyle w:val="Body"/>
        <w:rPr>
          <w:lang w:val="en-AU" w:eastAsia="en-AU" w:bidi="ar-SA"/>
        </w:rPr>
      </w:pPr>
      <w:r>
        <w:rPr>
          <w:lang w:val="en-AU" w:eastAsia="en-AU" w:bidi="ar-SA"/>
        </w:rPr>
        <w:t>Similar to properties in C#:</w:t>
      </w:r>
    </w:p>
    <w:p w14:paraId="347D33FF" w14:textId="1D1A35E4" w:rsidR="00E82063" w:rsidRDefault="00E82063" w:rsidP="00E82063">
      <w:pPr>
        <w:pStyle w:val="Body"/>
        <w:numPr>
          <w:ilvl w:val="0"/>
          <w:numId w:val="46"/>
        </w:numPr>
        <w:rPr>
          <w:lang w:val="en-AU" w:eastAsia="en-AU" w:bidi="ar-SA"/>
        </w:rPr>
      </w:pPr>
      <w:r>
        <w:rPr>
          <w:lang w:val="en-AU" w:eastAsia="en-AU" w:bidi="ar-SA"/>
        </w:rPr>
        <w:t>Setters:</w:t>
      </w:r>
    </w:p>
    <w:p w14:paraId="1F391B2C" w14:textId="6CD43834" w:rsidR="00E82063" w:rsidRDefault="00E82063" w:rsidP="00E82063">
      <w:pPr>
        <w:pStyle w:val="Code"/>
        <w:ind w:left="2138"/>
        <w:rPr>
          <w:lang w:eastAsia="en-AU" w:bidi="ar-SA"/>
        </w:rPr>
      </w:pPr>
      <w:r w:rsidRPr="00BA6A0E">
        <w:rPr>
          <w:b/>
          <w:bCs/>
          <w:color w:val="0000CC"/>
          <w:lang w:eastAsia="en-AU" w:bidi="ar-SA"/>
        </w:rPr>
        <w:t>set</w:t>
      </w:r>
      <w:r w:rsidRPr="00BA6A0E">
        <w:rPr>
          <w:color w:val="0000CC"/>
          <w:lang w:eastAsia="en-AU" w:bidi="ar-SA"/>
        </w:rPr>
        <w:t xml:space="preserve"> </w:t>
      </w:r>
      <w:r>
        <w:rPr>
          <w:lang w:eastAsia="en-AU" w:bidi="ar-SA"/>
        </w:rPr>
        <w:t>propertyName( value: Type) {</w:t>
      </w:r>
    </w:p>
    <w:p w14:paraId="247D1F33" w14:textId="7A6B3266" w:rsidR="00E82063" w:rsidRDefault="00E82063" w:rsidP="00E82063">
      <w:pPr>
        <w:pStyle w:val="Code"/>
        <w:ind w:left="2138"/>
        <w:rPr>
          <w:lang w:eastAsia="en-AU" w:bidi="ar-SA"/>
        </w:rPr>
      </w:pPr>
      <w:r>
        <w:rPr>
          <w:lang w:eastAsia="en-AU" w:bidi="ar-SA"/>
        </w:rPr>
        <w:tab/>
      </w:r>
      <w:r>
        <w:rPr>
          <w:lang w:eastAsia="en-AU" w:bidi="ar-SA"/>
        </w:rPr>
        <w:tab/>
        <w:t>this.privateField = value;</w:t>
      </w:r>
    </w:p>
    <w:p w14:paraId="119224C7" w14:textId="7D795BBA" w:rsidR="00E82063" w:rsidRDefault="00E82063" w:rsidP="00E82063">
      <w:pPr>
        <w:pStyle w:val="Code"/>
        <w:ind w:left="2138"/>
        <w:rPr>
          <w:lang w:eastAsia="en-AU" w:bidi="ar-SA"/>
        </w:rPr>
      </w:pPr>
      <w:r>
        <w:rPr>
          <w:lang w:eastAsia="en-AU" w:bidi="ar-SA"/>
        </w:rPr>
        <w:t>}</w:t>
      </w:r>
    </w:p>
    <w:p w14:paraId="33C0E555" w14:textId="299656D1" w:rsidR="00E82063" w:rsidRDefault="00E82063" w:rsidP="00E82063">
      <w:pPr>
        <w:pStyle w:val="Body"/>
        <w:numPr>
          <w:ilvl w:val="0"/>
          <w:numId w:val="46"/>
        </w:numPr>
        <w:rPr>
          <w:lang w:val="en-AU" w:eastAsia="en-AU" w:bidi="ar-SA"/>
        </w:rPr>
      </w:pPr>
      <w:r>
        <w:rPr>
          <w:lang w:val="en-AU" w:eastAsia="en-AU" w:bidi="ar-SA"/>
        </w:rPr>
        <w:t>Getters:</w:t>
      </w:r>
    </w:p>
    <w:p w14:paraId="69883FCD" w14:textId="100392C8" w:rsidR="00E82063" w:rsidRDefault="00E82063" w:rsidP="00E82063">
      <w:pPr>
        <w:pStyle w:val="Code"/>
        <w:ind w:left="2138"/>
        <w:rPr>
          <w:lang w:eastAsia="en-AU" w:bidi="ar-SA"/>
        </w:rPr>
      </w:pPr>
      <w:r w:rsidRPr="00BA6A0E">
        <w:rPr>
          <w:b/>
          <w:bCs/>
          <w:color w:val="0000CC"/>
          <w:lang w:eastAsia="en-AU" w:bidi="ar-SA"/>
        </w:rPr>
        <w:t>get</w:t>
      </w:r>
      <w:r w:rsidRPr="00BA6A0E">
        <w:rPr>
          <w:color w:val="0000CC"/>
          <w:lang w:eastAsia="en-AU" w:bidi="ar-SA"/>
        </w:rPr>
        <w:t xml:space="preserve"> </w:t>
      </w:r>
      <w:r>
        <w:rPr>
          <w:lang w:eastAsia="en-AU" w:bidi="ar-SA"/>
        </w:rPr>
        <w:t>properyName() {</w:t>
      </w:r>
    </w:p>
    <w:p w14:paraId="7422AFD6" w14:textId="35268B5F" w:rsidR="00E82063" w:rsidRDefault="00E82063" w:rsidP="00E82063">
      <w:pPr>
        <w:pStyle w:val="Code"/>
        <w:ind w:left="2138"/>
        <w:rPr>
          <w:lang w:eastAsia="en-AU" w:bidi="ar-SA"/>
        </w:rPr>
      </w:pPr>
      <w:r>
        <w:rPr>
          <w:lang w:eastAsia="en-AU" w:bidi="ar-SA"/>
        </w:rPr>
        <w:tab/>
      </w:r>
      <w:r>
        <w:rPr>
          <w:lang w:eastAsia="en-AU" w:bidi="ar-SA"/>
        </w:rPr>
        <w:tab/>
      </w:r>
      <w:r w:rsidRPr="00BA6A0E">
        <w:rPr>
          <w:b/>
          <w:bCs/>
          <w:color w:val="0000CC"/>
          <w:lang w:eastAsia="en-AU" w:bidi="ar-SA"/>
        </w:rPr>
        <w:t>return</w:t>
      </w:r>
      <w:r w:rsidRPr="00BA6A0E">
        <w:rPr>
          <w:color w:val="0000CC"/>
          <w:lang w:eastAsia="en-AU" w:bidi="ar-SA"/>
        </w:rPr>
        <w:t xml:space="preserve"> </w:t>
      </w:r>
      <w:r>
        <w:rPr>
          <w:lang w:eastAsia="en-AU" w:bidi="ar-SA"/>
        </w:rPr>
        <w:t>this.privateProperty;</w:t>
      </w:r>
    </w:p>
    <w:p w14:paraId="078D5C35" w14:textId="1F9D1DAD" w:rsidR="00E82063" w:rsidRPr="00E82063" w:rsidRDefault="00E82063" w:rsidP="00E82063">
      <w:pPr>
        <w:pStyle w:val="Code"/>
        <w:ind w:left="2138"/>
        <w:rPr>
          <w:lang w:eastAsia="en-AU" w:bidi="ar-SA"/>
        </w:rPr>
      </w:pPr>
      <w:r>
        <w:rPr>
          <w:lang w:eastAsia="en-AU" w:bidi="ar-SA"/>
        </w:rPr>
        <w:t>}</w:t>
      </w:r>
    </w:p>
    <w:p w14:paraId="77EB9DBD" w14:textId="77777777" w:rsidR="00E82063" w:rsidRPr="00E82063" w:rsidRDefault="00E82063" w:rsidP="00E82063">
      <w:pPr>
        <w:pStyle w:val="Body"/>
        <w:rPr>
          <w:lang w:val="en-AU" w:eastAsia="en-AU" w:bidi="ar-SA"/>
        </w:rPr>
      </w:pPr>
    </w:p>
    <w:p w14:paraId="60B9B186" w14:textId="1523E1BB" w:rsidR="00A61A2F" w:rsidRPr="00A61A2F" w:rsidRDefault="00A61A2F" w:rsidP="00BB1DB8">
      <w:pPr>
        <w:pStyle w:val="Body"/>
        <w:rPr>
          <w:lang w:eastAsia="en-AU"/>
        </w:rPr>
      </w:pPr>
      <w:r w:rsidRPr="00A61A2F">
        <w:rPr>
          <w:lang w:eastAsia="en-AU"/>
        </w:rPr>
        <w:t xml:space="preserve">Here we’re going to create a </w:t>
      </w:r>
      <w:r w:rsidRPr="00A61A2F">
        <w:rPr>
          <w:rFonts w:ascii="Courier New" w:hAnsi="Courier New" w:cs="Courier New"/>
          <w:szCs w:val="20"/>
          <w:lang w:eastAsia="en-AU"/>
        </w:rPr>
        <w:t>Student</w:t>
      </w:r>
      <w:r w:rsidRPr="00A61A2F">
        <w:rPr>
          <w:lang w:eastAsia="en-AU"/>
        </w:rPr>
        <w:t xml:space="preserve"> class with a constructor and a few public fields. Notice that classes and interfaces play well together, letting the programmer decide on the right level of abstraction.</w:t>
      </w:r>
    </w:p>
    <w:p w14:paraId="4EDC4FAD" w14:textId="77777777" w:rsidR="00A61A2F" w:rsidRPr="00A61A2F" w:rsidRDefault="00A61A2F" w:rsidP="00127173">
      <w:pPr>
        <w:pStyle w:val="Body"/>
        <w:rPr>
          <w:lang w:val="en-AU" w:eastAsia="en-AU"/>
        </w:rPr>
      </w:pPr>
      <w:r w:rsidRPr="00A61A2F">
        <w:rPr>
          <w:lang w:val="en-AU" w:eastAsia="en-AU"/>
        </w:rPr>
        <w:t xml:space="preserve">Also of note, the use of </w:t>
      </w:r>
      <w:r w:rsidRPr="00127173">
        <w:rPr>
          <w:rFonts w:ascii="Courier New" w:hAnsi="Courier New" w:cs="Courier New"/>
          <w:i/>
          <w:iCs/>
          <w:szCs w:val="20"/>
          <w:lang w:val="en-AU" w:eastAsia="en-AU"/>
        </w:rPr>
        <w:t>public</w:t>
      </w:r>
      <w:r w:rsidRPr="00127173">
        <w:rPr>
          <w:i/>
          <w:iCs/>
          <w:lang w:val="en-AU" w:eastAsia="en-AU"/>
        </w:rPr>
        <w:t xml:space="preserve"> on arguments to the constructor is a shorthand that allows us to automatically create properties with that name</w:t>
      </w:r>
      <w:r w:rsidRPr="00A61A2F">
        <w:rPr>
          <w:lang w:val="en-AU" w:eastAsia="en-AU"/>
        </w:rPr>
        <w:t>.</w:t>
      </w:r>
    </w:p>
    <w:p w14:paraId="30C993E5" w14:textId="4A2FB024" w:rsidR="00A61A2F" w:rsidRPr="00A61A2F" w:rsidRDefault="00A61A2F" w:rsidP="00127173">
      <w:pPr>
        <w:pStyle w:val="Code"/>
        <w:ind w:left="1440"/>
        <w:rPr>
          <w:lang w:eastAsia="en-AU"/>
        </w:rPr>
      </w:pPr>
      <w:r w:rsidRPr="00A61A2F">
        <w:rPr>
          <w:lang w:eastAsia="en-AU"/>
        </w:rPr>
        <w:t>class Student {</w:t>
      </w:r>
      <w:r w:rsidR="00127173">
        <w:rPr>
          <w:lang w:eastAsia="en-AU"/>
        </w:rPr>
        <w:br/>
      </w:r>
      <w:r w:rsidRPr="00A61A2F">
        <w:rPr>
          <w:lang w:eastAsia="en-AU"/>
        </w:rPr>
        <w:t xml:space="preserve">    </w:t>
      </w:r>
      <w:r w:rsidR="00D21E30">
        <w:rPr>
          <w:lang w:eastAsia="en-AU"/>
        </w:rPr>
        <w:t xml:space="preserve">public </w:t>
      </w:r>
      <w:r w:rsidRPr="00127173">
        <w:rPr>
          <w:b/>
          <w:bCs/>
          <w:lang w:eastAsia="en-AU"/>
        </w:rPr>
        <w:t>fullName: string;</w:t>
      </w:r>
      <w:r w:rsidR="00127173">
        <w:rPr>
          <w:lang w:eastAsia="en-AU"/>
        </w:rPr>
        <w:br/>
      </w:r>
      <w:r w:rsidR="00127173">
        <w:rPr>
          <w:lang w:eastAsia="en-AU"/>
        </w:rPr>
        <w:br/>
      </w:r>
      <w:r w:rsidRPr="00A61A2F">
        <w:rPr>
          <w:lang w:eastAsia="en-AU"/>
        </w:rPr>
        <w:t xml:space="preserve">    constructor(</w:t>
      </w:r>
      <w:r w:rsidRPr="00127173">
        <w:rPr>
          <w:b/>
          <w:bCs/>
          <w:lang w:eastAsia="en-AU"/>
        </w:rPr>
        <w:t>public</w:t>
      </w:r>
      <w:r w:rsidRPr="00A61A2F">
        <w:rPr>
          <w:lang w:eastAsia="en-AU"/>
        </w:rPr>
        <w:t xml:space="preserve"> firstName</w:t>
      </w:r>
      <w:r w:rsidRPr="00127173">
        <w:rPr>
          <w:b/>
          <w:bCs/>
          <w:lang w:eastAsia="en-AU"/>
        </w:rPr>
        <w:t>: string</w:t>
      </w:r>
      <w:r w:rsidRPr="00A61A2F">
        <w:rPr>
          <w:lang w:eastAsia="en-AU"/>
        </w:rPr>
        <w:t>, public middleInitial: string, public lastName: string) {</w:t>
      </w:r>
    </w:p>
    <w:p w14:paraId="403B7748" w14:textId="77777777" w:rsidR="00A61A2F" w:rsidRPr="00A61A2F" w:rsidRDefault="00A61A2F" w:rsidP="00127173">
      <w:pPr>
        <w:pStyle w:val="Code"/>
        <w:ind w:left="1440"/>
        <w:rPr>
          <w:lang w:eastAsia="en-AU"/>
        </w:rPr>
      </w:pPr>
      <w:r w:rsidRPr="00A61A2F">
        <w:rPr>
          <w:lang w:eastAsia="en-AU"/>
        </w:rPr>
        <w:t xml:space="preserve">        </w:t>
      </w:r>
      <w:r w:rsidRPr="00127173">
        <w:rPr>
          <w:b/>
          <w:bCs/>
          <w:lang w:eastAsia="en-AU"/>
        </w:rPr>
        <w:t>this.fullName</w:t>
      </w:r>
      <w:r w:rsidRPr="00A61A2F">
        <w:rPr>
          <w:lang w:eastAsia="en-AU"/>
        </w:rPr>
        <w:t xml:space="preserve"> = firstName + " " + middleInitial + " " + lastName;</w:t>
      </w:r>
    </w:p>
    <w:p w14:paraId="13307231" w14:textId="15726790" w:rsidR="00A61A2F" w:rsidRPr="00A61A2F" w:rsidRDefault="00A61A2F" w:rsidP="00127173">
      <w:pPr>
        <w:pStyle w:val="Code"/>
        <w:ind w:left="1440"/>
        <w:rPr>
          <w:lang w:eastAsia="en-AU"/>
        </w:rPr>
      </w:pPr>
      <w:r w:rsidRPr="00A61A2F">
        <w:rPr>
          <w:lang w:eastAsia="en-AU"/>
        </w:rPr>
        <w:t xml:space="preserve">    }</w:t>
      </w:r>
      <w:r w:rsidR="00127173">
        <w:rPr>
          <w:lang w:eastAsia="en-AU"/>
        </w:rPr>
        <w:br/>
      </w:r>
      <w:r w:rsidRPr="00A61A2F">
        <w:rPr>
          <w:lang w:eastAsia="en-AU"/>
        </w:rPr>
        <w:t>}</w:t>
      </w:r>
    </w:p>
    <w:p w14:paraId="20077A84" w14:textId="7CD1FFD0" w:rsidR="00A61A2F" w:rsidRPr="00A61A2F" w:rsidRDefault="00A61A2F" w:rsidP="00127173">
      <w:pPr>
        <w:pStyle w:val="Code"/>
        <w:ind w:left="1440"/>
        <w:rPr>
          <w:lang w:eastAsia="en-AU"/>
        </w:rPr>
      </w:pPr>
      <w:r w:rsidRPr="00A61A2F">
        <w:rPr>
          <w:lang w:eastAsia="en-AU"/>
        </w:rPr>
        <w:t>interface Person {</w:t>
      </w:r>
      <w:r w:rsidR="00127173">
        <w:rPr>
          <w:lang w:eastAsia="en-AU"/>
        </w:rPr>
        <w:br/>
      </w:r>
      <w:r w:rsidRPr="00A61A2F">
        <w:rPr>
          <w:lang w:eastAsia="en-AU"/>
        </w:rPr>
        <w:t xml:space="preserve">    firstName: string;</w:t>
      </w:r>
      <w:r w:rsidR="00127173">
        <w:rPr>
          <w:lang w:eastAsia="en-AU"/>
        </w:rPr>
        <w:br/>
      </w:r>
      <w:r w:rsidRPr="00A61A2F">
        <w:rPr>
          <w:lang w:eastAsia="en-AU"/>
        </w:rPr>
        <w:t xml:space="preserve">    lastName: string;</w:t>
      </w:r>
      <w:r w:rsidR="00127173">
        <w:rPr>
          <w:lang w:eastAsia="en-AU"/>
        </w:rPr>
        <w:br/>
      </w:r>
      <w:r w:rsidRPr="00A61A2F">
        <w:rPr>
          <w:lang w:eastAsia="en-AU"/>
        </w:rPr>
        <w:t>}</w:t>
      </w:r>
    </w:p>
    <w:p w14:paraId="36ADB085" w14:textId="3864537A" w:rsidR="00A61A2F" w:rsidRPr="00A61A2F" w:rsidRDefault="00A61A2F" w:rsidP="00127173">
      <w:pPr>
        <w:pStyle w:val="Code"/>
        <w:ind w:left="1440"/>
        <w:rPr>
          <w:lang w:eastAsia="en-AU"/>
        </w:rPr>
      </w:pPr>
      <w:r w:rsidRPr="00A61A2F">
        <w:rPr>
          <w:lang w:eastAsia="en-AU"/>
        </w:rPr>
        <w:t>function greeter(person : Person) {</w:t>
      </w:r>
      <w:r w:rsidR="00127173">
        <w:rPr>
          <w:lang w:eastAsia="en-AU"/>
        </w:rPr>
        <w:br/>
      </w:r>
      <w:r w:rsidRPr="00A61A2F">
        <w:rPr>
          <w:lang w:eastAsia="en-AU"/>
        </w:rPr>
        <w:t xml:space="preserve">    return "Hello, " + person.firstName + " " + person.lastName;</w:t>
      </w:r>
      <w:r w:rsidR="00127173">
        <w:rPr>
          <w:lang w:eastAsia="en-AU"/>
        </w:rPr>
        <w:br/>
      </w:r>
      <w:r w:rsidRPr="00A61A2F">
        <w:rPr>
          <w:lang w:eastAsia="en-AU"/>
        </w:rPr>
        <w:t>}</w:t>
      </w:r>
    </w:p>
    <w:p w14:paraId="4D67E34A" w14:textId="77777777" w:rsidR="00A61A2F" w:rsidRPr="00A61A2F" w:rsidRDefault="00A61A2F" w:rsidP="00127173">
      <w:pPr>
        <w:pStyle w:val="Code"/>
        <w:ind w:left="1440"/>
        <w:rPr>
          <w:lang w:eastAsia="en-AU"/>
        </w:rPr>
      </w:pPr>
      <w:r w:rsidRPr="00A61A2F">
        <w:rPr>
          <w:lang w:eastAsia="en-AU"/>
        </w:rPr>
        <w:t>let user = new Student("Jane", "M.", "User");</w:t>
      </w:r>
    </w:p>
    <w:p w14:paraId="5618FC16" w14:textId="77777777" w:rsidR="00A61A2F" w:rsidRPr="00A61A2F" w:rsidRDefault="00A61A2F" w:rsidP="00127173">
      <w:pPr>
        <w:pStyle w:val="Code"/>
        <w:ind w:left="1440"/>
        <w:rPr>
          <w:lang w:eastAsia="en-AU"/>
        </w:rPr>
      </w:pPr>
      <w:r w:rsidRPr="00A61A2F">
        <w:rPr>
          <w:lang w:eastAsia="en-AU"/>
        </w:rPr>
        <w:t>document.body.innerHTML = greeter(user);</w:t>
      </w:r>
    </w:p>
    <w:p w14:paraId="340E1582" w14:textId="1AF9EEFB" w:rsidR="004D1909" w:rsidRDefault="005B2555" w:rsidP="005B2555">
      <w:pPr>
        <w:pStyle w:val="Heading3"/>
        <w:rPr>
          <w:lang w:val="en-AU"/>
        </w:rPr>
      </w:pPr>
      <w:bookmarkStart w:id="108" w:name="_Toc38262422"/>
      <w:r>
        <w:rPr>
          <w:lang w:val="en-AU"/>
        </w:rPr>
        <w:t>Extend React.Component</w:t>
      </w:r>
      <w:bookmarkEnd w:id="108"/>
    </w:p>
    <w:p w14:paraId="2165C158" w14:textId="5A93CCC6" w:rsidR="00B74297" w:rsidRPr="00B74297" w:rsidRDefault="00B74297" w:rsidP="00B74297">
      <w:pPr>
        <w:pStyle w:val="Code"/>
        <w:ind w:left="1418"/>
        <w:rPr>
          <w:lang w:eastAsia="en-AU"/>
        </w:rPr>
      </w:pPr>
      <w:r w:rsidRPr="00B74297">
        <w:rPr>
          <w:lang w:eastAsia="en-AU"/>
        </w:rPr>
        <w:t xml:space="preserve">export </w:t>
      </w:r>
      <w:r w:rsidRPr="00323200">
        <w:rPr>
          <w:b/>
          <w:bCs/>
          <w:lang w:eastAsia="en-AU"/>
        </w:rPr>
        <w:t xml:space="preserve">interface </w:t>
      </w:r>
      <w:r w:rsidRPr="00323200">
        <w:rPr>
          <w:rFonts w:eastAsia="Times New Roman"/>
          <w:b/>
          <w:bCs/>
          <w:lang w:eastAsia="en-AU"/>
        </w:rPr>
        <w:t>Props</w:t>
      </w:r>
      <w:r w:rsidRPr="00B74297">
        <w:rPr>
          <w:lang w:eastAsia="en-AU"/>
        </w:rPr>
        <w:t xml:space="preserve"> {</w:t>
      </w:r>
      <w:r>
        <w:rPr>
          <w:lang w:eastAsia="en-AU"/>
        </w:rPr>
        <w:br/>
      </w:r>
      <w:r w:rsidRPr="00B74297">
        <w:rPr>
          <w:lang w:eastAsia="en-AU"/>
        </w:rPr>
        <w:t xml:space="preserve">  name: string;</w:t>
      </w:r>
      <w:r>
        <w:rPr>
          <w:lang w:eastAsia="en-AU"/>
        </w:rPr>
        <w:br/>
      </w:r>
      <w:r w:rsidRPr="00B74297">
        <w:rPr>
          <w:lang w:eastAsia="en-AU"/>
        </w:rPr>
        <w:lastRenderedPageBreak/>
        <w:t xml:space="preserve">  enthusiasmLevel?: number;</w:t>
      </w:r>
      <w:r>
        <w:rPr>
          <w:lang w:eastAsia="en-AU"/>
        </w:rPr>
        <w:br/>
      </w:r>
      <w:r w:rsidRPr="00B74297">
        <w:rPr>
          <w:lang w:eastAsia="en-AU"/>
        </w:rPr>
        <w:t>}</w:t>
      </w:r>
    </w:p>
    <w:p w14:paraId="243075EA" w14:textId="00C510D8" w:rsidR="005B2555" w:rsidRPr="005B2555" w:rsidRDefault="005B2555" w:rsidP="005B2555">
      <w:pPr>
        <w:pStyle w:val="Code"/>
        <w:ind w:left="1418"/>
        <w:rPr>
          <w:lang w:eastAsia="en-AU"/>
        </w:rPr>
      </w:pPr>
      <w:r w:rsidRPr="005B2555">
        <w:rPr>
          <w:lang w:eastAsia="en-AU"/>
        </w:rPr>
        <w:t>class Hello extends React.Component</w:t>
      </w:r>
      <w:r w:rsidRPr="005B2555">
        <w:rPr>
          <w:b/>
          <w:bCs/>
          <w:lang w:eastAsia="en-AU"/>
        </w:rPr>
        <w:t>&lt;Props, object&gt;</w:t>
      </w:r>
      <w:r w:rsidRPr="005B2555">
        <w:rPr>
          <w:lang w:eastAsia="en-AU"/>
        </w:rPr>
        <w:t xml:space="preserve"> {</w:t>
      </w:r>
    </w:p>
    <w:p w14:paraId="433EA8C1" w14:textId="38951CB7" w:rsidR="005B2555" w:rsidRPr="005B2555" w:rsidRDefault="005B2555" w:rsidP="005B2555">
      <w:pPr>
        <w:pStyle w:val="Code"/>
        <w:ind w:left="1418"/>
        <w:rPr>
          <w:lang w:eastAsia="en-AU"/>
        </w:rPr>
      </w:pPr>
      <w:r w:rsidRPr="005B2555">
        <w:rPr>
          <w:lang w:eastAsia="en-AU"/>
        </w:rPr>
        <w:t xml:space="preserve">  render() {</w:t>
      </w:r>
      <w:r>
        <w:rPr>
          <w:lang w:eastAsia="en-AU"/>
        </w:rPr>
        <w:br/>
      </w:r>
      <w:r w:rsidRPr="005B2555">
        <w:rPr>
          <w:lang w:eastAsia="en-AU"/>
        </w:rPr>
        <w:t xml:space="preserve">    const { name, enthusiasmLevel = 1 } = this.props;</w:t>
      </w:r>
      <w:r>
        <w:rPr>
          <w:lang w:eastAsia="en-AU"/>
        </w:rPr>
        <w:br/>
      </w:r>
      <w:r w:rsidRPr="005B2555">
        <w:rPr>
          <w:lang w:eastAsia="en-AU"/>
        </w:rPr>
        <w:t xml:space="preserve">    if (enthusiasmLevel &lt;= 0) {</w:t>
      </w:r>
    </w:p>
    <w:p w14:paraId="55DCD572" w14:textId="77777777" w:rsidR="005B2555" w:rsidRPr="005B2555" w:rsidRDefault="005B2555" w:rsidP="005B2555">
      <w:pPr>
        <w:pStyle w:val="Code"/>
        <w:ind w:left="1418"/>
        <w:rPr>
          <w:lang w:eastAsia="en-AU"/>
        </w:rPr>
      </w:pPr>
      <w:r w:rsidRPr="005B2555">
        <w:rPr>
          <w:lang w:eastAsia="en-AU"/>
        </w:rPr>
        <w:t xml:space="preserve">      throw new Error('You could be a little more enthusiastic. :D');</w:t>
      </w:r>
    </w:p>
    <w:p w14:paraId="13F54E62" w14:textId="77777777" w:rsidR="005B2555" w:rsidRPr="005B2555" w:rsidRDefault="005B2555" w:rsidP="005B2555">
      <w:pPr>
        <w:pStyle w:val="Code"/>
        <w:ind w:left="1418"/>
        <w:rPr>
          <w:lang w:eastAsia="en-AU"/>
        </w:rPr>
      </w:pPr>
      <w:r w:rsidRPr="005B2555">
        <w:rPr>
          <w:lang w:eastAsia="en-AU"/>
        </w:rPr>
        <w:t xml:space="preserve">    }</w:t>
      </w:r>
    </w:p>
    <w:p w14:paraId="69183EF0" w14:textId="312F7C3E" w:rsidR="005B2555" w:rsidRPr="005B2555" w:rsidRDefault="005B2555" w:rsidP="005B2555">
      <w:pPr>
        <w:pStyle w:val="Code"/>
        <w:ind w:left="1418"/>
        <w:rPr>
          <w:lang w:eastAsia="en-AU"/>
        </w:rPr>
      </w:pPr>
      <w:r w:rsidRPr="005B2555">
        <w:rPr>
          <w:lang w:eastAsia="en-AU"/>
        </w:rPr>
        <w:t xml:space="preserve">    return (</w:t>
      </w:r>
      <w:r>
        <w:rPr>
          <w:lang w:eastAsia="en-AU"/>
        </w:rPr>
        <w:br/>
      </w:r>
      <w:r w:rsidRPr="005B2555">
        <w:rPr>
          <w:lang w:eastAsia="en-AU"/>
        </w:rPr>
        <w:t xml:space="preserve">      &lt;div className="hello"&gt;</w:t>
      </w:r>
      <w:r>
        <w:rPr>
          <w:lang w:eastAsia="en-AU"/>
        </w:rPr>
        <w:br/>
      </w:r>
      <w:r w:rsidRPr="005B2555">
        <w:rPr>
          <w:lang w:eastAsia="en-AU"/>
        </w:rPr>
        <w:t xml:space="preserve">        &lt;div className="greeting"&gt;</w:t>
      </w:r>
      <w:r>
        <w:rPr>
          <w:lang w:eastAsia="en-AU"/>
        </w:rPr>
        <w:br/>
      </w:r>
      <w:r w:rsidRPr="005B2555">
        <w:rPr>
          <w:lang w:eastAsia="en-AU"/>
        </w:rPr>
        <w:t xml:space="preserve">          Hello {name + getExclamationMarks(enthusiasmLevel)}</w:t>
      </w:r>
      <w:r>
        <w:rPr>
          <w:lang w:eastAsia="en-AU"/>
        </w:rPr>
        <w:br/>
      </w:r>
      <w:r w:rsidRPr="005B2555">
        <w:rPr>
          <w:lang w:eastAsia="en-AU"/>
        </w:rPr>
        <w:t xml:space="preserve">        &lt;/div&gt;</w:t>
      </w:r>
      <w:r>
        <w:rPr>
          <w:lang w:eastAsia="en-AU"/>
        </w:rPr>
        <w:br/>
      </w:r>
      <w:r w:rsidRPr="005B2555">
        <w:rPr>
          <w:lang w:eastAsia="en-AU"/>
        </w:rPr>
        <w:t xml:space="preserve">      &lt;/div&gt;</w:t>
      </w:r>
    </w:p>
    <w:p w14:paraId="2F6447B4" w14:textId="424A7EA7" w:rsidR="005B2555" w:rsidRPr="005B2555" w:rsidRDefault="005B2555" w:rsidP="005B2555">
      <w:pPr>
        <w:pStyle w:val="Code"/>
        <w:ind w:left="1418"/>
        <w:rPr>
          <w:lang w:eastAsia="en-AU"/>
        </w:rPr>
      </w:pPr>
      <w:r w:rsidRPr="005B2555">
        <w:rPr>
          <w:lang w:eastAsia="en-AU"/>
        </w:rPr>
        <w:t xml:space="preserve">    );</w:t>
      </w:r>
      <w:r>
        <w:rPr>
          <w:lang w:eastAsia="en-AU"/>
        </w:rPr>
        <w:br/>
      </w:r>
      <w:r w:rsidRPr="005B2555">
        <w:rPr>
          <w:lang w:eastAsia="en-AU"/>
        </w:rPr>
        <w:t xml:space="preserve">  }</w:t>
      </w:r>
      <w:r>
        <w:rPr>
          <w:lang w:eastAsia="en-AU"/>
        </w:rPr>
        <w:br/>
      </w:r>
      <w:r w:rsidRPr="005B2555">
        <w:rPr>
          <w:lang w:eastAsia="en-AU"/>
        </w:rPr>
        <w:t>}</w:t>
      </w:r>
    </w:p>
    <w:p w14:paraId="0151C7DD" w14:textId="08AC41C4" w:rsidR="005B2555" w:rsidRDefault="00323200" w:rsidP="005B2555">
      <w:pPr>
        <w:pStyle w:val="Body"/>
        <w:rPr>
          <w:sz w:val="20"/>
          <w:szCs w:val="24"/>
        </w:rPr>
      </w:pPr>
      <w:r w:rsidRPr="00323200">
        <w:rPr>
          <w:sz w:val="20"/>
          <w:szCs w:val="24"/>
        </w:rPr>
        <w:t xml:space="preserve">Notice that we defined a type named </w:t>
      </w:r>
      <w:r w:rsidRPr="00323200">
        <w:rPr>
          <w:rFonts w:ascii="Courier New" w:hAnsi="Courier New" w:cs="Courier New"/>
          <w:sz w:val="20"/>
          <w:szCs w:val="20"/>
        </w:rPr>
        <w:t>Props</w:t>
      </w:r>
      <w:r w:rsidRPr="00323200">
        <w:rPr>
          <w:sz w:val="20"/>
          <w:szCs w:val="24"/>
        </w:rPr>
        <w:t xml:space="preserve"> that specifies the properties our component will take. </w:t>
      </w:r>
      <w:r w:rsidRPr="00323200">
        <w:rPr>
          <w:rFonts w:ascii="Courier New" w:hAnsi="Courier New" w:cs="Courier New"/>
          <w:sz w:val="20"/>
          <w:szCs w:val="20"/>
        </w:rPr>
        <w:t>name</w:t>
      </w:r>
      <w:r w:rsidRPr="00323200">
        <w:rPr>
          <w:sz w:val="20"/>
          <w:szCs w:val="24"/>
        </w:rPr>
        <w:t xml:space="preserve"> is a required </w:t>
      </w:r>
      <w:r w:rsidRPr="00323200">
        <w:rPr>
          <w:rFonts w:ascii="Courier New" w:hAnsi="Courier New" w:cs="Courier New"/>
          <w:sz w:val="20"/>
          <w:szCs w:val="20"/>
        </w:rPr>
        <w:t>string</w:t>
      </w:r>
      <w:r w:rsidRPr="00323200">
        <w:rPr>
          <w:sz w:val="20"/>
          <w:szCs w:val="24"/>
        </w:rPr>
        <w:t xml:space="preserve">, and </w:t>
      </w:r>
      <w:r w:rsidRPr="00323200">
        <w:rPr>
          <w:rFonts w:ascii="Courier New" w:hAnsi="Courier New" w:cs="Courier New"/>
          <w:sz w:val="20"/>
          <w:szCs w:val="20"/>
        </w:rPr>
        <w:t>enthusiasmLevel</w:t>
      </w:r>
      <w:r w:rsidRPr="00323200">
        <w:rPr>
          <w:sz w:val="20"/>
          <w:szCs w:val="24"/>
        </w:rPr>
        <w:t xml:space="preserve"> is an optional </w:t>
      </w:r>
      <w:r w:rsidRPr="00323200">
        <w:rPr>
          <w:rFonts w:ascii="Courier New" w:hAnsi="Courier New" w:cs="Courier New"/>
          <w:sz w:val="20"/>
          <w:szCs w:val="20"/>
        </w:rPr>
        <w:t>number</w:t>
      </w:r>
      <w:r w:rsidRPr="00323200">
        <w:rPr>
          <w:sz w:val="20"/>
          <w:szCs w:val="24"/>
        </w:rPr>
        <w:t xml:space="preserve"> (which you can tell from the </w:t>
      </w:r>
      <w:r w:rsidRPr="00323200">
        <w:rPr>
          <w:rFonts w:ascii="Courier New" w:hAnsi="Courier New" w:cs="Courier New"/>
          <w:sz w:val="20"/>
          <w:szCs w:val="20"/>
        </w:rPr>
        <w:t>?</w:t>
      </w:r>
      <w:r w:rsidRPr="00323200">
        <w:rPr>
          <w:sz w:val="20"/>
          <w:szCs w:val="24"/>
        </w:rPr>
        <w:t xml:space="preserve"> that we wrote out after its name).</w:t>
      </w:r>
    </w:p>
    <w:p w14:paraId="5363AC4E" w14:textId="7233B28D" w:rsidR="00323200" w:rsidRDefault="00323200" w:rsidP="005B2555">
      <w:pPr>
        <w:pStyle w:val="Body"/>
        <w:rPr>
          <w:sz w:val="20"/>
          <w:szCs w:val="24"/>
        </w:rPr>
      </w:pPr>
      <w:r w:rsidRPr="00323200">
        <w:rPr>
          <w:sz w:val="20"/>
          <w:szCs w:val="24"/>
        </w:rPr>
        <w:t xml:space="preserve">the class extends </w:t>
      </w:r>
      <w:r w:rsidRPr="00323200">
        <w:rPr>
          <w:rFonts w:ascii="Courier New" w:hAnsi="Courier New" w:cs="Courier New"/>
          <w:sz w:val="20"/>
          <w:szCs w:val="20"/>
        </w:rPr>
        <w:t>React.Component&lt;Props, object&gt;</w:t>
      </w:r>
      <w:r w:rsidRPr="00323200">
        <w:rPr>
          <w:sz w:val="20"/>
          <w:szCs w:val="24"/>
        </w:rPr>
        <w:t xml:space="preserve">. The TypeScript-specific bit here are the type arguments we're passing to </w:t>
      </w:r>
      <w:r w:rsidRPr="00323200">
        <w:rPr>
          <w:rFonts w:ascii="Courier New" w:hAnsi="Courier New" w:cs="Courier New"/>
          <w:sz w:val="20"/>
          <w:szCs w:val="20"/>
        </w:rPr>
        <w:t>React.Component</w:t>
      </w:r>
      <w:r w:rsidRPr="00323200">
        <w:rPr>
          <w:sz w:val="20"/>
          <w:szCs w:val="24"/>
        </w:rPr>
        <w:t xml:space="preserve">: </w:t>
      </w:r>
      <w:r w:rsidRPr="00323200">
        <w:rPr>
          <w:rFonts w:ascii="Courier New" w:hAnsi="Courier New" w:cs="Courier New"/>
          <w:sz w:val="20"/>
          <w:szCs w:val="20"/>
        </w:rPr>
        <w:t>Props</w:t>
      </w:r>
      <w:r w:rsidRPr="00323200">
        <w:rPr>
          <w:sz w:val="20"/>
          <w:szCs w:val="24"/>
        </w:rPr>
        <w:t xml:space="preserve"> and </w:t>
      </w:r>
      <w:r w:rsidRPr="00323200">
        <w:rPr>
          <w:rFonts w:ascii="Courier New" w:hAnsi="Courier New" w:cs="Courier New"/>
          <w:sz w:val="20"/>
          <w:szCs w:val="20"/>
        </w:rPr>
        <w:t>object</w:t>
      </w:r>
      <w:r w:rsidRPr="00323200">
        <w:rPr>
          <w:sz w:val="20"/>
          <w:szCs w:val="24"/>
        </w:rPr>
        <w:t xml:space="preserve">. Here, </w:t>
      </w:r>
      <w:r w:rsidRPr="00323200">
        <w:rPr>
          <w:rFonts w:ascii="Courier New" w:hAnsi="Courier New" w:cs="Courier New"/>
          <w:sz w:val="20"/>
          <w:szCs w:val="20"/>
        </w:rPr>
        <w:t>Props</w:t>
      </w:r>
      <w:r w:rsidRPr="00323200">
        <w:rPr>
          <w:sz w:val="20"/>
          <w:szCs w:val="24"/>
        </w:rPr>
        <w:t xml:space="preserve"> is the type of our class's </w:t>
      </w:r>
      <w:r w:rsidRPr="00323200">
        <w:rPr>
          <w:rFonts w:ascii="Courier New" w:hAnsi="Courier New" w:cs="Courier New"/>
          <w:sz w:val="20"/>
          <w:szCs w:val="20"/>
        </w:rPr>
        <w:t>this.props</w:t>
      </w:r>
      <w:r w:rsidRPr="00323200">
        <w:rPr>
          <w:sz w:val="20"/>
          <w:szCs w:val="24"/>
        </w:rPr>
        <w:t xml:space="preserve">, and </w:t>
      </w:r>
      <w:r w:rsidRPr="00323200">
        <w:rPr>
          <w:rFonts w:ascii="Courier New" w:hAnsi="Courier New" w:cs="Courier New"/>
          <w:sz w:val="20"/>
          <w:szCs w:val="20"/>
        </w:rPr>
        <w:t>object</w:t>
      </w:r>
      <w:r w:rsidRPr="00323200">
        <w:rPr>
          <w:sz w:val="20"/>
          <w:szCs w:val="24"/>
        </w:rPr>
        <w:t xml:space="preserve"> is the type of </w:t>
      </w:r>
      <w:r w:rsidRPr="00323200">
        <w:rPr>
          <w:rFonts w:ascii="Courier New" w:hAnsi="Courier New" w:cs="Courier New"/>
          <w:sz w:val="20"/>
          <w:szCs w:val="20"/>
        </w:rPr>
        <w:t>this.state</w:t>
      </w:r>
      <w:r w:rsidRPr="00323200">
        <w:rPr>
          <w:sz w:val="20"/>
          <w:szCs w:val="24"/>
        </w:rPr>
        <w:t>.</w:t>
      </w:r>
    </w:p>
    <w:p w14:paraId="4455B4B9" w14:textId="61A6C1B2" w:rsidR="00A81951" w:rsidRDefault="00A81951" w:rsidP="00A81951">
      <w:pPr>
        <w:pStyle w:val="Heading4"/>
        <w:rPr>
          <w:lang w:val="en-AU"/>
        </w:rPr>
      </w:pPr>
      <w:bookmarkStart w:id="109" w:name="_Toc38262423"/>
      <w:r>
        <w:rPr>
          <w:lang w:val="en-AU"/>
        </w:rPr>
        <w:t>Type Assertions</w:t>
      </w:r>
      <w:bookmarkEnd w:id="109"/>
    </w:p>
    <w:p w14:paraId="5AD44E37" w14:textId="1000AF15" w:rsidR="00A81951" w:rsidRPr="00A81951" w:rsidRDefault="00A81951" w:rsidP="00A81951">
      <w:pPr>
        <w:pStyle w:val="Code"/>
        <w:ind w:left="1418"/>
        <w:rPr>
          <w:lang w:eastAsia="en-AU"/>
        </w:rPr>
      </w:pPr>
      <w:r w:rsidRPr="00A81951">
        <w:rPr>
          <w:lang w:eastAsia="en-AU"/>
        </w:rPr>
        <w:t>ReactDOM.</w:t>
      </w:r>
      <w:r w:rsidRPr="00A81951">
        <w:rPr>
          <w:rFonts w:eastAsia="Times New Roman"/>
          <w:lang w:eastAsia="en-AU"/>
        </w:rPr>
        <w:t>render</w:t>
      </w:r>
      <w:r w:rsidRPr="00A81951">
        <w:rPr>
          <w:lang w:eastAsia="en-AU"/>
        </w:rPr>
        <w:t>(</w:t>
      </w:r>
      <w:r>
        <w:rPr>
          <w:lang w:eastAsia="en-AU"/>
        </w:rPr>
        <w:br/>
      </w:r>
      <w:r w:rsidRPr="00A81951">
        <w:rPr>
          <w:lang w:eastAsia="en-AU"/>
        </w:rPr>
        <w:t xml:space="preserve">  &lt;Hello name="TypeScript" enthusiasmLevel={10} /&gt;,</w:t>
      </w:r>
      <w:r>
        <w:rPr>
          <w:lang w:eastAsia="en-AU"/>
        </w:rPr>
        <w:br/>
      </w:r>
      <w:r w:rsidRPr="00A81951">
        <w:rPr>
          <w:lang w:eastAsia="en-AU"/>
        </w:rPr>
        <w:t xml:space="preserve">  document.getElementById('root') </w:t>
      </w:r>
      <w:r w:rsidRPr="002738F9">
        <w:rPr>
          <w:b/>
          <w:bCs/>
          <w:lang w:eastAsia="en-AU"/>
        </w:rPr>
        <w:t>as</w:t>
      </w:r>
      <w:r w:rsidRPr="00A81951">
        <w:rPr>
          <w:lang w:eastAsia="en-AU"/>
        </w:rPr>
        <w:t xml:space="preserve"> </w:t>
      </w:r>
      <w:r w:rsidRPr="00A81951">
        <w:rPr>
          <w:rFonts w:eastAsia="Times New Roman"/>
          <w:lang w:eastAsia="en-AU"/>
        </w:rPr>
        <w:t>HTMLElement</w:t>
      </w:r>
      <w:r>
        <w:rPr>
          <w:rFonts w:eastAsia="Times New Roman"/>
          <w:lang w:eastAsia="en-AU"/>
        </w:rPr>
        <w:br/>
      </w:r>
      <w:r w:rsidRPr="00A81951">
        <w:rPr>
          <w:lang w:eastAsia="en-AU"/>
        </w:rPr>
        <w:t>);</w:t>
      </w:r>
    </w:p>
    <w:p w14:paraId="69D708A7" w14:textId="77777777" w:rsidR="002738F9" w:rsidRPr="002738F9" w:rsidRDefault="002738F9" w:rsidP="002738F9">
      <w:pPr>
        <w:pStyle w:val="Body"/>
        <w:rPr>
          <w:lang w:val="en-AU" w:eastAsia="en-AU"/>
        </w:rPr>
      </w:pPr>
      <w:r w:rsidRPr="002738F9">
        <w:rPr>
          <w:lang w:val="en-AU" w:eastAsia="en-AU"/>
        </w:rPr>
        <w:t xml:space="preserve">This syntax is called a </w:t>
      </w:r>
      <w:r w:rsidRPr="002738F9">
        <w:rPr>
          <w:i/>
          <w:iCs/>
          <w:color w:val="0000CC"/>
          <w:lang w:val="en-AU" w:eastAsia="en-AU"/>
        </w:rPr>
        <w:t>type assertion</w:t>
      </w:r>
      <w:r w:rsidRPr="002738F9">
        <w:rPr>
          <w:lang w:val="en-AU" w:eastAsia="en-AU"/>
        </w:rPr>
        <w:t xml:space="preserve">, sometimes also called a </w:t>
      </w:r>
      <w:r w:rsidRPr="002738F9">
        <w:rPr>
          <w:i/>
          <w:iCs/>
          <w:color w:val="0000CC"/>
          <w:lang w:val="en-AU" w:eastAsia="en-AU"/>
        </w:rPr>
        <w:t>cast</w:t>
      </w:r>
      <w:r w:rsidRPr="002738F9">
        <w:rPr>
          <w:lang w:val="en-AU" w:eastAsia="en-AU"/>
        </w:rPr>
        <w:t xml:space="preserve">. This is a useful </w:t>
      </w:r>
      <w:r w:rsidRPr="002738F9">
        <w:rPr>
          <w:b/>
          <w:bCs/>
          <w:lang w:val="en-AU" w:eastAsia="en-AU"/>
        </w:rPr>
        <w:t>way of telling TypeScript what the real type of an expression is</w:t>
      </w:r>
      <w:r w:rsidRPr="002738F9">
        <w:rPr>
          <w:lang w:val="en-AU" w:eastAsia="en-AU"/>
        </w:rPr>
        <w:t xml:space="preserve"> when you know better than the type checker.</w:t>
      </w:r>
    </w:p>
    <w:p w14:paraId="7973DCCF" w14:textId="77777777" w:rsidR="002738F9" w:rsidRPr="002738F9" w:rsidRDefault="002738F9" w:rsidP="002738F9">
      <w:pPr>
        <w:pStyle w:val="Body"/>
        <w:rPr>
          <w:lang w:val="en-AU" w:eastAsia="en-AU"/>
        </w:rPr>
      </w:pPr>
      <w:r w:rsidRPr="002738F9">
        <w:rPr>
          <w:lang w:val="en-AU" w:eastAsia="en-AU"/>
        </w:rPr>
        <w:t xml:space="preserve">The reason we need to do so in this case is that </w:t>
      </w:r>
      <w:r w:rsidRPr="002738F9">
        <w:rPr>
          <w:rFonts w:ascii="Courier New" w:hAnsi="Courier New" w:cs="Courier New"/>
          <w:szCs w:val="20"/>
          <w:lang w:val="en-AU" w:eastAsia="en-AU"/>
        </w:rPr>
        <w:t>getElementById</w:t>
      </w:r>
      <w:r w:rsidRPr="002738F9">
        <w:rPr>
          <w:lang w:val="en-AU" w:eastAsia="en-AU"/>
        </w:rPr>
        <w:t xml:space="preserve">'s return type is </w:t>
      </w:r>
      <w:r w:rsidRPr="002738F9">
        <w:rPr>
          <w:rFonts w:ascii="Courier New" w:hAnsi="Courier New" w:cs="Courier New"/>
          <w:szCs w:val="20"/>
          <w:lang w:val="en-AU" w:eastAsia="en-AU"/>
        </w:rPr>
        <w:t>HTMLElement | null</w:t>
      </w:r>
      <w:r w:rsidRPr="002738F9">
        <w:rPr>
          <w:lang w:val="en-AU" w:eastAsia="en-AU"/>
        </w:rPr>
        <w:t xml:space="preserve">. Put simply, </w:t>
      </w:r>
      <w:r w:rsidRPr="002738F9">
        <w:rPr>
          <w:rFonts w:ascii="Courier New" w:hAnsi="Courier New" w:cs="Courier New"/>
          <w:szCs w:val="20"/>
          <w:lang w:val="en-AU" w:eastAsia="en-AU"/>
        </w:rPr>
        <w:t>getElementById</w:t>
      </w:r>
      <w:r w:rsidRPr="002738F9">
        <w:rPr>
          <w:lang w:val="en-AU" w:eastAsia="en-AU"/>
        </w:rPr>
        <w:t xml:space="preserve"> returns </w:t>
      </w:r>
      <w:r w:rsidRPr="002738F9">
        <w:rPr>
          <w:rFonts w:ascii="Courier New" w:hAnsi="Courier New" w:cs="Courier New"/>
          <w:szCs w:val="20"/>
          <w:lang w:val="en-AU" w:eastAsia="en-AU"/>
        </w:rPr>
        <w:t>null</w:t>
      </w:r>
      <w:r w:rsidRPr="002738F9">
        <w:rPr>
          <w:lang w:val="en-AU" w:eastAsia="en-AU"/>
        </w:rPr>
        <w:t xml:space="preserve"> when it can't find an element with a given </w:t>
      </w:r>
      <w:r w:rsidRPr="002738F9">
        <w:rPr>
          <w:rFonts w:ascii="Courier New" w:hAnsi="Courier New" w:cs="Courier New"/>
          <w:szCs w:val="20"/>
          <w:lang w:val="en-AU" w:eastAsia="en-AU"/>
        </w:rPr>
        <w:t>id</w:t>
      </w:r>
      <w:r w:rsidRPr="002738F9">
        <w:rPr>
          <w:lang w:val="en-AU" w:eastAsia="en-AU"/>
        </w:rPr>
        <w:t xml:space="preserve">. We're assuming that </w:t>
      </w:r>
      <w:r w:rsidRPr="002738F9">
        <w:rPr>
          <w:rFonts w:ascii="Courier New" w:hAnsi="Courier New" w:cs="Courier New"/>
          <w:szCs w:val="20"/>
          <w:lang w:val="en-AU" w:eastAsia="en-AU"/>
        </w:rPr>
        <w:t>getElementById</w:t>
      </w:r>
      <w:r w:rsidRPr="002738F9">
        <w:rPr>
          <w:lang w:val="en-AU" w:eastAsia="en-AU"/>
        </w:rPr>
        <w:t xml:space="preserve"> will actually succeed, so we need to convince TypeScript of that using the </w:t>
      </w:r>
      <w:r w:rsidRPr="002738F9">
        <w:rPr>
          <w:rFonts w:ascii="Courier New" w:hAnsi="Courier New" w:cs="Courier New"/>
          <w:szCs w:val="20"/>
          <w:lang w:val="en-AU" w:eastAsia="en-AU"/>
        </w:rPr>
        <w:t>as</w:t>
      </w:r>
      <w:r w:rsidRPr="002738F9">
        <w:rPr>
          <w:lang w:val="en-AU" w:eastAsia="en-AU"/>
        </w:rPr>
        <w:t xml:space="preserve"> syntax.</w:t>
      </w:r>
    </w:p>
    <w:p w14:paraId="6CEAF1D9" w14:textId="77777777" w:rsidR="002738F9" w:rsidRPr="002738F9" w:rsidRDefault="002738F9" w:rsidP="002738F9">
      <w:pPr>
        <w:pStyle w:val="Body"/>
        <w:rPr>
          <w:lang w:val="en-AU" w:eastAsia="en-AU"/>
        </w:rPr>
      </w:pPr>
      <w:r w:rsidRPr="002738F9">
        <w:rPr>
          <w:lang w:val="en-AU" w:eastAsia="en-AU"/>
        </w:rPr>
        <w:t>TypeScript also has a trailing "bang" syntax (</w:t>
      </w:r>
      <w:r w:rsidRPr="002738F9">
        <w:rPr>
          <w:rFonts w:ascii="Courier New" w:hAnsi="Courier New" w:cs="Courier New"/>
          <w:szCs w:val="20"/>
          <w:lang w:val="en-AU" w:eastAsia="en-AU"/>
        </w:rPr>
        <w:t>!</w:t>
      </w:r>
      <w:r w:rsidRPr="002738F9">
        <w:rPr>
          <w:lang w:val="en-AU" w:eastAsia="en-AU"/>
        </w:rPr>
        <w:t xml:space="preserve">), which removes </w:t>
      </w:r>
      <w:r w:rsidRPr="002738F9">
        <w:rPr>
          <w:rFonts w:ascii="Courier New" w:hAnsi="Courier New" w:cs="Courier New"/>
          <w:szCs w:val="20"/>
          <w:lang w:val="en-AU" w:eastAsia="en-AU"/>
        </w:rPr>
        <w:t>null</w:t>
      </w:r>
      <w:r w:rsidRPr="002738F9">
        <w:rPr>
          <w:lang w:val="en-AU" w:eastAsia="en-AU"/>
        </w:rPr>
        <w:t xml:space="preserve"> and </w:t>
      </w:r>
      <w:r w:rsidRPr="002738F9">
        <w:rPr>
          <w:rFonts w:ascii="Courier New" w:hAnsi="Courier New" w:cs="Courier New"/>
          <w:szCs w:val="20"/>
          <w:lang w:val="en-AU" w:eastAsia="en-AU"/>
        </w:rPr>
        <w:t>undefined</w:t>
      </w:r>
      <w:r w:rsidRPr="002738F9">
        <w:rPr>
          <w:lang w:val="en-AU" w:eastAsia="en-AU"/>
        </w:rPr>
        <w:t xml:space="preserve"> from the prior expression. So we </w:t>
      </w:r>
      <w:r w:rsidRPr="002738F9">
        <w:rPr>
          <w:i/>
          <w:iCs/>
          <w:lang w:val="en-AU" w:eastAsia="en-AU"/>
        </w:rPr>
        <w:t>could</w:t>
      </w:r>
      <w:r w:rsidRPr="002738F9">
        <w:rPr>
          <w:lang w:val="en-AU" w:eastAsia="en-AU"/>
        </w:rPr>
        <w:t xml:space="preserve"> have written </w:t>
      </w:r>
      <w:r w:rsidRPr="002738F9">
        <w:rPr>
          <w:rStyle w:val="CodeChar"/>
        </w:rPr>
        <w:t>document.getElementById('root')</w:t>
      </w:r>
      <w:r w:rsidRPr="002738F9">
        <w:rPr>
          <w:rStyle w:val="CodeChar"/>
          <w:b/>
          <w:bCs/>
        </w:rPr>
        <w:t>!</w:t>
      </w:r>
      <w:r w:rsidRPr="002738F9">
        <w:rPr>
          <w:lang w:val="en-AU" w:eastAsia="en-AU"/>
        </w:rPr>
        <w:t>, but in this case we wanted to be a bit more explicit.</w:t>
      </w:r>
    </w:p>
    <w:p w14:paraId="5561A141" w14:textId="13EF27B9" w:rsidR="00A81951" w:rsidRDefault="00422BFF" w:rsidP="00422BFF">
      <w:pPr>
        <w:pStyle w:val="Heading2"/>
        <w:rPr>
          <w:lang w:val="en-AU"/>
        </w:rPr>
      </w:pPr>
      <w:bookmarkStart w:id="110" w:name="_Toc38262424"/>
      <w:r>
        <w:rPr>
          <w:lang w:val="en-AU"/>
        </w:rPr>
        <w:t>Testing</w:t>
      </w:r>
      <w:bookmarkEnd w:id="110"/>
    </w:p>
    <w:p w14:paraId="58D390CA" w14:textId="798D3B46" w:rsidR="00422BFF" w:rsidRDefault="00422BFF" w:rsidP="00422BFF">
      <w:pPr>
        <w:pStyle w:val="Heading3"/>
        <w:rPr>
          <w:lang w:val="en-AU"/>
        </w:rPr>
      </w:pPr>
      <w:bookmarkStart w:id="111" w:name="_Toc38262425"/>
      <w:r>
        <w:rPr>
          <w:lang w:val="en-AU"/>
        </w:rPr>
        <w:t>Enzyme</w:t>
      </w:r>
      <w:bookmarkEnd w:id="111"/>
    </w:p>
    <w:p w14:paraId="6C38450E" w14:textId="77777777" w:rsidR="00422BFF" w:rsidRDefault="00B10D68" w:rsidP="00422BFF">
      <w:pPr>
        <w:pStyle w:val="Body"/>
        <w:rPr>
          <w:rFonts w:ascii="Times New Roman" w:hAnsi="Times New Roman"/>
          <w:szCs w:val="24"/>
          <w:lang w:val="en-AU"/>
        </w:rPr>
      </w:pPr>
      <w:hyperlink r:id="rId39" w:history="1">
        <w:r w:rsidR="00422BFF">
          <w:rPr>
            <w:rStyle w:val="Hyperlink"/>
          </w:rPr>
          <w:t>Enzyme</w:t>
        </w:r>
      </w:hyperlink>
      <w:r w:rsidR="00422BFF">
        <w:t xml:space="preserve"> is a common tool in the React ecosystem that makes it easier to write tests for how components will behave. By default, our application includes a </w:t>
      </w:r>
      <w:r w:rsidR="00422BFF">
        <w:lastRenderedPageBreak/>
        <w:t>library called jsdom to allow us to simulate the DOM and test its runtime behavior without a browser. Enzyme is similar, but builds on jsdom and makes it easier to make certain queries about our components.</w:t>
      </w:r>
    </w:p>
    <w:p w14:paraId="45BE0DAA" w14:textId="3D938335" w:rsidR="00422BFF" w:rsidRDefault="00422BFF" w:rsidP="00422BFF">
      <w:pPr>
        <w:pStyle w:val="Body"/>
      </w:pPr>
      <w:r>
        <w:t>Let's install it as a development-time dependency:</w:t>
      </w:r>
    </w:p>
    <w:p w14:paraId="271F1C09" w14:textId="77777777" w:rsidR="00422BFF" w:rsidRDefault="00422BFF" w:rsidP="00422BFF">
      <w:pPr>
        <w:pStyle w:val="Code"/>
        <w:ind w:left="1417"/>
      </w:pPr>
      <w:r>
        <w:t>npm install -D enzyme @types/enzyme enzyme-adapter-react-16 @types/enzyme-adapter-react-16 react-test-renderer</w:t>
      </w:r>
    </w:p>
    <w:p w14:paraId="3A27F254" w14:textId="77777777" w:rsidR="00422BFF" w:rsidRPr="00422BFF" w:rsidRDefault="00422BFF" w:rsidP="00422BFF">
      <w:pPr>
        <w:pStyle w:val="Body"/>
      </w:pPr>
    </w:p>
    <w:p w14:paraId="460C8AA7" w14:textId="77777777" w:rsidR="00D845CC" w:rsidRPr="00D845CC" w:rsidRDefault="00D845CC" w:rsidP="00D845CC">
      <w:pPr>
        <w:pStyle w:val="Body"/>
        <w:rPr>
          <w:lang w:val="en-AU"/>
        </w:rPr>
      </w:pPr>
    </w:p>
    <w:p w14:paraId="374CC7F4" w14:textId="6DC24E58" w:rsidR="0015617C" w:rsidRDefault="0015617C" w:rsidP="0020717D">
      <w:pPr>
        <w:pStyle w:val="Heading1"/>
      </w:pPr>
      <w:bookmarkStart w:id="112" w:name="_Toc38262426"/>
      <w:r>
        <w:lastRenderedPageBreak/>
        <w:t>Libraries</w:t>
      </w:r>
      <w:bookmarkEnd w:id="112"/>
    </w:p>
    <w:p w14:paraId="52447ADB" w14:textId="0EBD1F0C" w:rsidR="00295ECD" w:rsidRPr="00295ECD" w:rsidRDefault="00295ECD" w:rsidP="00295ECD">
      <w:pPr>
        <w:pStyle w:val="Body"/>
      </w:pPr>
      <w:r>
        <w:t xml:space="preserve">To know which library is supported for which browser, version etc – see </w:t>
      </w:r>
      <w:hyperlink r:id="rId40" w:history="1">
        <w:r w:rsidRPr="00ED7E5A">
          <w:rPr>
            <w:rStyle w:val="Hyperlink"/>
          </w:rPr>
          <w:t>http://www.caniuse.com</w:t>
        </w:r>
      </w:hyperlink>
      <w:r>
        <w:t xml:space="preserve">  </w:t>
      </w:r>
    </w:p>
    <w:p w14:paraId="097384E2" w14:textId="4A85277B" w:rsidR="00F77296" w:rsidRDefault="00F77296" w:rsidP="00F77296">
      <w:pPr>
        <w:pStyle w:val="Heading2"/>
      </w:pPr>
      <w:bookmarkStart w:id="113" w:name="_Toc38262427"/>
      <w:r>
        <w:t>Useful Libraries</w:t>
      </w:r>
      <w:bookmarkEnd w:id="113"/>
    </w:p>
    <w:p w14:paraId="71487DB6" w14:textId="1E934CE6" w:rsidR="00F77296" w:rsidRDefault="00A82AA8" w:rsidP="00A82AA8">
      <w:pPr>
        <w:pStyle w:val="Body"/>
        <w:numPr>
          <w:ilvl w:val="0"/>
          <w:numId w:val="46"/>
        </w:numPr>
      </w:pPr>
      <w:r>
        <w:t>seamless-immutalbe – a library for creating and working with immutable objects. Very useful when working with redux.</w:t>
      </w:r>
    </w:p>
    <w:p w14:paraId="13F9E275" w14:textId="08473E56" w:rsidR="00A827B2" w:rsidRDefault="00A827B2" w:rsidP="00A827B2">
      <w:pPr>
        <w:pStyle w:val="Body"/>
        <w:ind w:left="2138"/>
      </w:pPr>
      <w:r>
        <w:t xml:space="preserve">To install: </w:t>
      </w:r>
      <w:r w:rsidRPr="00A827B2">
        <w:rPr>
          <w:rStyle w:val="CodeChar"/>
        </w:rPr>
        <w:t>npm install seamless-immutable</w:t>
      </w:r>
    </w:p>
    <w:p w14:paraId="3ADC71DD" w14:textId="0DEF111A" w:rsidR="00A82AA8" w:rsidRDefault="00A82AA8" w:rsidP="00A82AA8">
      <w:pPr>
        <w:pStyle w:val="Body"/>
        <w:numPr>
          <w:ilvl w:val="0"/>
          <w:numId w:val="46"/>
        </w:numPr>
      </w:pPr>
      <w:r>
        <w:t>lodash – a library for iterating over and manipulating arrays, objects and strings.</w:t>
      </w:r>
      <w:r w:rsidR="00FB10F2">
        <w:t xml:space="preserve"> </w:t>
      </w:r>
      <w:r>
        <w:t>Contains a lot of syntactic sugar for data manipulations.</w:t>
      </w:r>
      <w:r w:rsidR="00FB10F2">
        <w:t xml:space="preserve"> Nicknamed Linq for JS.</w:t>
      </w:r>
    </w:p>
    <w:p w14:paraId="3FDB7390" w14:textId="77777777" w:rsidR="003C4F30" w:rsidRDefault="005E5F40" w:rsidP="005E5F40">
      <w:pPr>
        <w:pStyle w:val="Body"/>
        <w:ind w:left="2138"/>
      </w:pPr>
      <w:r>
        <w:t>Examples:</w:t>
      </w:r>
    </w:p>
    <w:p w14:paraId="70BDBDCE" w14:textId="77777777" w:rsidR="003C4F30" w:rsidRDefault="003C4F30" w:rsidP="003C4F30">
      <w:pPr>
        <w:pStyle w:val="Code"/>
        <w:ind w:left="2160"/>
        <w:rPr>
          <w:color w:val="000000"/>
        </w:rPr>
      </w:pPr>
      <w:r>
        <w:t>import</w:t>
      </w:r>
      <w:r>
        <w:rPr>
          <w:color w:val="000000"/>
        </w:rPr>
        <w:t xml:space="preserve"> * </w:t>
      </w:r>
      <w:r>
        <w:t>as</w:t>
      </w:r>
      <w:r>
        <w:rPr>
          <w:color w:val="000000"/>
        </w:rPr>
        <w:t xml:space="preserve"> _ </w:t>
      </w:r>
      <w:r>
        <w:t>from</w:t>
      </w:r>
      <w:r>
        <w:rPr>
          <w:color w:val="000000"/>
        </w:rPr>
        <w:t xml:space="preserve"> </w:t>
      </w:r>
      <w:r>
        <w:rPr>
          <w:color w:val="A31515"/>
        </w:rPr>
        <w:t>"lodash"</w:t>
      </w:r>
      <w:r>
        <w:rPr>
          <w:color w:val="000000"/>
        </w:rPr>
        <w:t>;</w:t>
      </w:r>
    </w:p>
    <w:p w14:paraId="2CD469D8" w14:textId="77777777" w:rsidR="003C4F30" w:rsidRDefault="003C4F30" w:rsidP="003C4F30">
      <w:pPr>
        <w:pStyle w:val="Code"/>
        <w:ind w:left="2160"/>
      </w:pPr>
      <w:r>
        <w:t>…</w:t>
      </w:r>
    </w:p>
    <w:p w14:paraId="4B074C01" w14:textId="77777777" w:rsidR="003C4F30" w:rsidRDefault="003C4F30" w:rsidP="003C4F30">
      <w:pPr>
        <w:pStyle w:val="Code"/>
        <w:ind w:left="2160"/>
        <w:rPr>
          <w:color w:val="000000"/>
        </w:rPr>
      </w:pPr>
      <w:r>
        <w:t>get</w:t>
      </w:r>
      <w:r>
        <w:rPr>
          <w:color w:val="000000"/>
        </w:rPr>
        <w:t xml:space="preserve"> subtotal() : </w:t>
      </w:r>
      <w:r>
        <w:t>number</w:t>
      </w:r>
      <w:r>
        <w:rPr>
          <w:color w:val="000000"/>
        </w:rPr>
        <w:t xml:space="preserve"> {</w:t>
      </w:r>
    </w:p>
    <w:p w14:paraId="7F1FBE33" w14:textId="77777777" w:rsidR="003C4F30" w:rsidRDefault="003C4F30" w:rsidP="003C4F30">
      <w:pPr>
        <w:pStyle w:val="Code"/>
        <w:ind w:left="2160"/>
        <w:rPr>
          <w:color w:val="000000"/>
        </w:rPr>
      </w:pPr>
      <w:r>
        <w:rPr>
          <w:color w:val="000000"/>
        </w:rPr>
        <w:t xml:space="preserve">   </w:t>
      </w:r>
      <w:r>
        <w:t>return</w:t>
      </w:r>
      <w:r>
        <w:rPr>
          <w:color w:val="000000"/>
        </w:rPr>
        <w:t xml:space="preserve"> </w:t>
      </w:r>
      <w:r w:rsidRPr="003C4F30">
        <w:rPr>
          <w:b/>
          <w:bCs/>
          <w:color w:val="0000CC"/>
        </w:rPr>
        <w:t>_.sum</w:t>
      </w:r>
      <w:r>
        <w:rPr>
          <w:color w:val="000000"/>
        </w:rPr>
        <w:t>(</w:t>
      </w:r>
      <w:r>
        <w:t>this</w:t>
      </w:r>
      <w:r>
        <w:rPr>
          <w:color w:val="000000"/>
        </w:rPr>
        <w:t xml:space="preserve">.items, i =&gt; </w:t>
      </w:r>
    </w:p>
    <w:p w14:paraId="71FB9D66" w14:textId="088F5E42" w:rsidR="003C4F30" w:rsidRDefault="003C4F30" w:rsidP="003C4F30">
      <w:pPr>
        <w:pStyle w:val="Code"/>
        <w:ind w:left="2160" w:firstLine="720"/>
        <w:rPr>
          <w:color w:val="000000"/>
        </w:rPr>
      </w:pPr>
      <w:r>
        <w:rPr>
          <w:color w:val="000000"/>
        </w:rPr>
        <w:t>(i.unitPrice * i.quantity));</w:t>
      </w:r>
    </w:p>
    <w:p w14:paraId="6141F8DD" w14:textId="00EB13DD" w:rsidR="005E5F40" w:rsidRPr="00F77296" w:rsidRDefault="003C4F30" w:rsidP="003C4F30">
      <w:pPr>
        <w:pStyle w:val="Code"/>
        <w:ind w:left="2160"/>
      </w:pPr>
      <w:r>
        <w:rPr>
          <w:color w:val="000000"/>
        </w:rPr>
        <w:t>}</w:t>
      </w:r>
    </w:p>
    <w:p w14:paraId="078299EA" w14:textId="77777777" w:rsidR="0015617C" w:rsidRPr="0015617C" w:rsidRDefault="0015617C" w:rsidP="0015617C">
      <w:pPr>
        <w:pStyle w:val="Body"/>
      </w:pPr>
    </w:p>
    <w:p w14:paraId="7C66D66E" w14:textId="1C63AF67" w:rsidR="0020717D" w:rsidRDefault="0020717D" w:rsidP="005963C1">
      <w:pPr>
        <w:pStyle w:val="Heading2"/>
      </w:pPr>
      <w:bookmarkStart w:id="114" w:name="_Toc38262428"/>
      <w:r>
        <w:t>JQuery</w:t>
      </w:r>
      <w:bookmarkEnd w:id="95"/>
      <w:bookmarkEnd w:id="114"/>
    </w:p>
    <w:p w14:paraId="103D42EF" w14:textId="77777777" w:rsidR="0020717D" w:rsidRPr="00646B58" w:rsidRDefault="0020717D" w:rsidP="0020717D">
      <w:r>
        <w:t>A very popular library in java script that allow easy manipulation of web pages.</w:t>
      </w:r>
    </w:p>
    <w:p w14:paraId="193D7FCD" w14:textId="77777777" w:rsidR="0020717D" w:rsidRDefault="0020717D" w:rsidP="0020717D">
      <w:r>
        <w:t xml:space="preserve">Check out the </w:t>
      </w:r>
      <w:hyperlink r:id="rId41" w:tgtFrame="_blank" w:history="1">
        <w:r>
          <w:rPr>
            <w:rStyle w:val="Hyperlink"/>
            <w:rFonts w:eastAsia="Calibri"/>
          </w:rPr>
          <w:t>jQuery website</w:t>
        </w:r>
      </w:hyperlink>
      <w:r>
        <w:t xml:space="preserve"> to learn more</w:t>
      </w:r>
    </w:p>
    <w:p w14:paraId="675C9F0E" w14:textId="77777777" w:rsidR="0020717D" w:rsidRDefault="0020717D" w:rsidP="0020717D">
      <w:r>
        <w:t xml:space="preserve">JQuery methods: </w:t>
      </w:r>
      <w:hyperlink r:id="rId42" w:history="1">
        <w:r w:rsidRPr="005E1B30">
          <w:rPr>
            <w:rStyle w:val="Hyperlink"/>
            <w:rFonts w:eastAsia="Calibri"/>
          </w:rPr>
          <w:t>http://www.w3schools.com/jquery/jquery_ref_html.asp</w:t>
        </w:r>
      </w:hyperlink>
      <w:r>
        <w:t xml:space="preserve"> </w:t>
      </w:r>
    </w:p>
    <w:p w14:paraId="674ED624" w14:textId="77777777" w:rsidR="0020717D" w:rsidRDefault="0020717D" w:rsidP="0020717D">
      <w:pPr>
        <w:rPr>
          <w:b/>
          <w:bCs/>
          <w:u w:val="single"/>
        </w:rPr>
      </w:pPr>
      <w:r w:rsidRPr="00B73E87">
        <w:rPr>
          <w:b/>
          <w:bCs/>
          <w:u w:val="single"/>
        </w:rPr>
        <w:t>Directly work on elements in a DOM:</w:t>
      </w:r>
    </w:p>
    <w:p w14:paraId="567A1F29" w14:textId="77777777" w:rsidR="0020717D" w:rsidRPr="00B73E87" w:rsidRDefault="0020717D" w:rsidP="0020717D">
      <w:r>
        <w:t>Using JQuery, w</w:t>
      </w:r>
      <w:r w:rsidRPr="00B73E87">
        <w:t>e</w:t>
      </w:r>
      <w:r>
        <w:t xml:space="preserve"> can directly access and manipulate DOM elements using CSS syntax to refer to elements. For example:</w:t>
      </w:r>
    </w:p>
    <w:p w14:paraId="260A39F1" w14:textId="77777777" w:rsidR="0020717D" w:rsidRDefault="0020717D" w:rsidP="005963C1">
      <w:pPr>
        <w:pStyle w:val="ListParagraph"/>
        <w:numPr>
          <w:ilvl w:val="0"/>
          <w:numId w:val="31"/>
        </w:numPr>
      </w:pPr>
      <w:r w:rsidRPr="00B73E87">
        <w:t xml:space="preserve">$(“#element-id”) </w:t>
      </w:r>
    </w:p>
    <w:p w14:paraId="715DA86A" w14:textId="77777777" w:rsidR="0020717D" w:rsidRPr="00B73E87" w:rsidRDefault="0020717D" w:rsidP="005963C1">
      <w:pPr>
        <w:pStyle w:val="ListParagraph"/>
        <w:numPr>
          <w:ilvl w:val="0"/>
          <w:numId w:val="31"/>
        </w:numPr>
      </w:pPr>
      <w:r>
        <w:t>$(“.element-class”)</w:t>
      </w:r>
    </w:p>
    <w:p w14:paraId="0EA2D0CF" w14:textId="430B371E" w:rsidR="00263AEA" w:rsidRDefault="00263AEA" w:rsidP="006447BA">
      <w:pPr>
        <w:pStyle w:val="Heading1"/>
      </w:pPr>
      <w:bookmarkStart w:id="115" w:name="_Toc38262429"/>
      <w:r>
        <w:lastRenderedPageBreak/>
        <w:t>Tools</w:t>
      </w:r>
      <w:bookmarkEnd w:id="115"/>
    </w:p>
    <w:p w14:paraId="204E5A42" w14:textId="6B194ED9" w:rsidR="00263AEA" w:rsidRDefault="00263AEA" w:rsidP="00263AEA">
      <w:pPr>
        <w:pStyle w:val="Body"/>
      </w:pPr>
      <w:r>
        <w:t>Json2ts – generate TS types declarations from json data.</w:t>
      </w:r>
    </w:p>
    <w:p w14:paraId="44F2C8D4" w14:textId="0ECD5C55" w:rsidR="009629CF" w:rsidRDefault="009629CF" w:rsidP="009629CF">
      <w:pPr>
        <w:pStyle w:val="Heading2"/>
      </w:pPr>
      <w:bookmarkStart w:id="116" w:name="_Toc38262430"/>
      <w:r>
        <w:t>Bundling</w:t>
      </w:r>
      <w:bookmarkEnd w:id="116"/>
    </w:p>
    <w:p w14:paraId="775BD070" w14:textId="1E6946F8" w:rsidR="009629CF" w:rsidRDefault="009629CF" w:rsidP="009629CF">
      <w:pPr>
        <w:pStyle w:val="Body"/>
      </w:pPr>
      <w:r>
        <w:t>Webpack, browserfy – boundle all the javascript files into one, compressed file.</w:t>
      </w:r>
    </w:p>
    <w:p w14:paraId="47D45742" w14:textId="766C1CAD" w:rsidR="009629CF" w:rsidRDefault="009629CF" w:rsidP="009629CF">
      <w:pPr>
        <w:pStyle w:val="Heading2"/>
      </w:pPr>
      <w:bookmarkStart w:id="117" w:name="_Toc38262431"/>
      <w:r>
        <w:t>Compilers</w:t>
      </w:r>
      <w:bookmarkEnd w:id="117"/>
    </w:p>
    <w:p w14:paraId="2C9502F3" w14:textId="74B198A3" w:rsidR="009629CF" w:rsidRDefault="009629CF" w:rsidP="009629CF">
      <w:pPr>
        <w:pStyle w:val="Body"/>
      </w:pPr>
      <w:r>
        <w:t>Babel, jscodeshift – compile code to make it runnable (e.g. from typescript or ES6)</w:t>
      </w:r>
    </w:p>
    <w:p w14:paraId="5C39A710" w14:textId="1C951A55" w:rsidR="000F2B04" w:rsidRDefault="000F2B04" w:rsidP="000F2B04">
      <w:pPr>
        <w:pStyle w:val="Heading2"/>
      </w:pPr>
      <w:bookmarkStart w:id="118" w:name="_Toc38262432"/>
      <w:r>
        <w:t>Toolkits</w:t>
      </w:r>
      <w:bookmarkEnd w:id="118"/>
    </w:p>
    <w:p w14:paraId="1F1FE727" w14:textId="741DF16A" w:rsidR="000F2B04" w:rsidRPr="000F2B04" w:rsidRDefault="000F2B04" w:rsidP="000F2B04">
      <w:pPr>
        <w:pStyle w:val="Body"/>
      </w:pPr>
      <w:r>
        <w:t>Can create initial custom-project/code. For example, the create-react-app</w:t>
      </w:r>
    </w:p>
    <w:p w14:paraId="69247B19" w14:textId="13ED38A5" w:rsidR="006447BA" w:rsidRDefault="006447BA" w:rsidP="006447BA">
      <w:pPr>
        <w:pStyle w:val="Heading1"/>
      </w:pPr>
      <w:bookmarkStart w:id="119" w:name="_Toc38262433"/>
      <w:r>
        <w:lastRenderedPageBreak/>
        <w:t>NodeJs</w:t>
      </w:r>
      <w:bookmarkEnd w:id="119"/>
    </w:p>
    <w:p w14:paraId="3C237F61" w14:textId="233DEC85" w:rsidR="00E43291" w:rsidRDefault="00E43291" w:rsidP="005C4C79">
      <w:pPr>
        <w:pStyle w:val="Heading1"/>
      </w:pPr>
      <w:bookmarkStart w:id="120" w:name="_Toc38262434"/>
      <w:r>
        <w:lastRenderedPageBreak/>
        <w:t>Testing</w:t>
      </w:r>
      <w:bookmarkEnd w:id="120"/>
    </w:p>
    <w:p w14:paraId="5F743012" w14:textId="1C7DFFDA" w:rsidR="00E43291" w:rsidRDefault="00E43291" w:rsidP="00E43291">
      <w:pPr>
        <w:pStyle w:val="Heading2"/>
      </w:pPr>
      <w:bookmarkStart w:id="121" w:name="_Toc38262435"/>
      <w:r>
        <w:t>Unit Testing</w:t>
      </w:r>
      <w:bookmarkEnd w:id="121"/>
    </w:p>
    <w:p w14:paraId="28CD13F5" w14:textId="6EE477CA" w:rsidR="00E43291" w:rsidRDefault="00E43291" w:rsidP="00E43291">
      <w:pPr>
        <w:pStyle w:val="Heading3"/>
      </w:pPr>
      <w:bookmarkStart w:id="122" w:name="_Toc38262436"/>
      <w:r>
        <w:t>Mocha</w:t>
      </w:r>
      <w:bookmarkEnd w:id="122"/>
    </w:p>
    <w:p w14:paraId="7D6C1D71"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6A9955"/>
          <w:sz w:val="21"/>
          <w:szCs w:val="21"/>
          <w:lang w:val="en-AU" w:eastAsia="en-AU"/>
        </w:rPr>
        <w:t>// "use strict";</w:t>
      </w:r>
    </w:p>
    <w:p w14:paraId="37B2776E"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569CD6"/>
          <w:sz w:val="21"/>
          <w:szCs w:val="21"/>
          <w:lang w:val="en-AU" w:eastAsia="en-AU"/>
        </w:rPr>
        <w:t>var</w:t>
      </w:r>
      <w:r w:rsidRPr="004D4829">
        <w:rPr>
          <w:rFonts w:ascii="Consolas" w:hAnsi="Consolas"/>
          <w:color w:val="D4D4D4"/>
          <w:sz w:val="21"/>
          <w:szCs w:val="21"/>
          <w:lang w:val="en-AU" w:eastAsia="en-AU"/>
        </w:rPr>
        <w:t xml:space="preserve"> </w:t>
      </w:r>
      <w:r w:rsidRPr="004D4829">
        <w:rPr>
          <w:rFonts w:ascii="Consolas" w:hAnsi="Consolas"/>
          <w:color w:val="9CDCFE"/>
          <w:sz w:val="21"/>
          <w:szCs w:val="21"/>
          <w:lang w:val="en-AU" w:eastAsia="en-AU"/>
        </w:rPr>
        <w:t>assert</w:t>
      </w:r>
      <w:r w:rsidRPr="004D4829">
        <w:rPr>
          <w:rFonts w:ascii="Consolas" w:hAnsi="Consolas"/>
          <w:color w:val="D4D4D4"/>
          <w:sz w:val="21"/>
          <w:szCs w:val="21"/>
          <w:lang w:val="en-AU" w:eastAsia="en-AU"/>
        </w:rPr>
        <w:t xml:space="preserve"> = </w:t>
      </w:r>
      <w:r w:rsidRPr="004D4829">
        <w:rPr>
          <w:rFonts w:ascii="Consolas" w:hAnsi="Consolas"/>
          <w:color w:val="DCDCAA"/>
          <w:sz w:val="21"/>
          <w:szCs w:val="21"/>
          <w:lang w:val="en-AU" w:eastAsia="en-AU"/>
        </w:rPr>
        <w:t>require</w:t>
      </w:r>
      <w:r w:rsidRPr="004D4829">
        <w:rPr>
          <w:rFonts w:ascii="Consolas" w:hAnsi="Consolas"/>
          <w:color w:val="D4D4D4"/>
          <w:sz w:val="21"/>
          <w:szCs w:val="21"/>
          <w:lang w:val="en-AU" w:eastAsia="en-AU"/>
        </w:rPr>
        <w:t>(</w:t>
      </w:r>
      <w:r w:rsidRPr="004D4829">
        <w:rPr>
          <w:rFonts w:ascii="Consolas" w:hAnsi="Consolas"/>
          <w:color w:val="CE9178"/>
          <w:sz w:val="21"/>
          <w:szCs w:val="21"/>
          <w:lang w:val="en-AU" w:eastAsia="en-AU"/>
        </w:rPr>
        <w:t>'assert'</w:t>
      </w:r>
      <w:r w:rsidRPr="004D4829">
        <w:rPr>
          <w:rFonts w:ascii="Consolas" w:hAnsi="Consolas"/>
          <w:color w:val="D4D4D4"/>
          <w:sz w:val="21"/>
          <w:szCs w:val="21"/>
          <w:lang w:val="en-AU" w:eastAsia="en-AU"/>
        </w:rPr>
        <w:t>);</w:t>
      </w:r>
    </w:p>
    <w:p w14:paraId="549C88B5"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6A9955"/>
          <w:sz w:val="21"/>
          <w:szCs w:val="21"/>
          <w:lang w:val="en-AU" w:eastAsia="en-AU"/>
        </w:rPr>
        <w:t>// require("js_algorithms.js");</w:t>
      </w:r>
    </w:p>
    <w:p w14:paraId="1435681D"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p>
    <w:p w14:paraId="5FE7EAA3"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CDCAA"/>
          <w:sz w:val="21"/>
          <w:szCs w:val="21"/>
          <w:lang w:val="en-AU" w:eastAsia="en-AU"/>
        </w:rPr>
        <w:t>describe</w:t>
      </w:r>
      <w:r w:rsidRPr="004D4829">
        <w:rPr>
          <w:rFonts w:ascii="Consolas" w:hAnsi="Consolas"/>
          <w:color w:val="D4D4D4"/>
          <w:sz w:val="21"/>
          <w:szCs w:val="21"/>
          <w:lang w:val="en-AU" w:eastAsia="en-AU"/>
        </w:rPr>
        <w:t>(</w:t>
      </w:r>
      <w:r w:rsidRPr="004D4829">
        <w:rPr>
          <w:rFonts w:ascii="Consolas" w:hAnsi="Consolas"/>
          <w:color w:val="CE9178"/>
          <w:sz w:val="21"/>
          <w:szCs w:val="21"/>
          <w:lang w:val="en-AU" w:eastAsia="en-AU"/>
        </w:rPr>
        <w:t>'Array'</w:t>
      </w:r>
      <w:r w:rsidRPr="004D4829">
        <w:rPr>
          <w:rFonts w:ascii="Consolas" w:hAnsi="Consolas"/>
          <w:color w:val="D4D4D4"/>
          <w:sz w:val="21"/>
          <w:szCs w:val="21"/>
          <w:lang w:val="en-AU" w:eastAsia="en-AU"/>
        </w:rPr>
        <w:t>,</w:t>
      </w:r>
      <w:r w:rsidRPr="004D4829">
        <w:rPr>
          <w:rFonts w:ascii="Consolas" w:hAnsi="Consolas"/>
          <w:color w:val="569CD6"/>
          <w:sz w:val="21"/>
          <w:szCs w:val="21"/>
          <w:lang w:val="en-AU" w:eastAsia="en-AU"/>
        </w:rPr>
        <w:t>function</w:t>
      </w:r>
      <w:r w:rsidRPr="004D4829">
        <w:rPr>
          <w:rFonts w:ascii="Consolas" w:hAnsi="Consolas"/>
          <w:color w:val="D4D4D4"/>
          <w:sz w:val="21"/>
          <w:szCs w:val="21"/>
          <w:lang w:val="en-AU" w:eastAsia="en-AU"/>
        </w:rPr>
        <w:t>() {</w:t>
      </w:r>
    </w:p>
    <w:p w14:paraId="5F2161B4"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r w:rsidRPr="004D4829">
        <w:rPr>
          <w:rFonts w:ascii="Consolas" w:hAnsi="Consolas"/>
          <w:color w:val="DCDCAA"/>
          <w:sz w:val="21"/>
          <w:szCs w:val="21"/>
          <w:lang w:val="en-AU" w:eastAsia="en-AU"/>
        </w:rPr>
        <w:t>describe</w:t>
      </w:r>
      <w:r w:rsidRPr="004D4829">
        <w:rPr>
          <w:rFonts w:ascii="Consolas" w:hAnsi="Consolas"/>
          <w:color w:val="D4D4D4"/>
          <w:sz w:val="21"/>
          <w:szCs w:val="21"/>
          <w:lang w:val="en-AU" w:eastAsia="en-AU"/>
        </w:rPr>
        <w:t>(</w:t>
      </w:r>
      <w:r w:rsidRPr="004D4829">
        <w:rPr>
          <w:rFonts w:ascii="Consolas" w:hAnsi="Consolas"/>
          <w:color w:val="CE9178"/>
          <w:sz w:val="21"/>
          <w:szCs w:val="21"/>
          <w:lang w:val="en-AU" w:eastAsia="en-AU"/>
        </w:rPr>
        <w:t>'#indexOf()'</w:t>
      </w:r>
      <w:r w:rsidRPr="004D4829">
        <w:rPr>
          <w:rFonts w:ascii="Consolas" w:hAnsi="Consolas"/>
          <w:color w:val="D4D4D4"/>
          <w:sz w:val="21"/>
          <w:szCs w:val="21"/>
          <w:lang w:val="en-AU" w:eastAsia="en-AU"/>
        </w:rPr>
        <w:t xml:space="preserve">, </w:t>
      </w:r>
      <w:r w:rsidRPr="004D4829">
        <w:rPr>
          <w:rFonts w:ascii="Consolas" w:hAnsi="Consolas"/>
          <w:color w:val="569CD6"/>
          <w:sz w:val="21"/>
          <w:szCs w:val="21"/>
          <w:lang w:val="en-AU" w:eastAsia="en-AU"/>
        </w:rPr>
        <w:t>function</w:t>
      </w:r>
      <w:r w:rsidRPr="004D4829">
        <w:rPr>
          <w:rFonts w:ascii="Consolas" w:hAnsi="Consolas"/>
          <w:color w:val="D4D4D4"/>
          <w:sz w:val="21"/>
          <w:szCs w:val="21"/>
          <w:lang w:val="en-AU" w:eastAsia="en-AU"/>
        </w:rPr>
        <w:t>() {</w:t>
      </w:r>
    </w:p>
    <w:p w14:paraId="1EAE2536"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r w:rsidRPr="004D4829">
        <w:rPr>
          <w:rFonts w:ascii="Consolas" w:hAnsi="Consolas"/>
          <w:color w:val="DCDCAA"/>
          <w:sz w:val="21"/>
          <w:szCs w:val="21"/>
          <w:lang w:val="en-AU" w:eastAsia="en-AU"/>
        </w:rPr>
        <w:t>it</w:t>
      </w:r>
      <w:r w:rsidRPr="004D4829">
        <w:rPr>
          <w:rFonts w:ascii="Consolas" w:hAnsi="Consolas"/>
          <w:color w:val="D4D4D4"/>
          <w:sz w:val="21"/>
          <w:szCs w:val="21"/>
          <w:lang w:val="en-AU" w:eastAsia="en-AU"/>
        </w:rPr>
        <w:t>(</w:t>
      </w:r>
      <w:r w:rsidRPr="004D4829">
        <w:rPr>
          <w:rFonts w:ascii="Consolas" w:hAnsi="Consolas"/>
          <w:color w:val="CE9178"/>
          <w:sz w:val="21"/>
          <w:szCs w:val="21"/>
          <w:lang w:val="en-AU" w:eastAsia="en-AU"/>
        </w:rPr>
        <w:t>'should return -1 when the value is not present'</w:t>
      </w:r>
      <w:r w:rsidRPr="004D4829">
        <w:rPr>
          <w:rFonts w:ascii="Consolas" w:hAnsi="Consolas"/>
          <w:color w:val="D4D4D4"/>
          <w:sz w:val="21"/>
          <w:szCs w:val="21"/>
          <w:lang w:val="en-AU" w:eastAsia="en-AU"/>
        </w:rPr>
        <w:t xml:space="preserve">, </w:t>
      </w:r>
      <w:r w:rsidRPr="004D4829">
        <w:rPr>
          <w:rFonts w:ascii="Consolas" w:hAnsi="Consolas"/>
          <w:color w:val="569CD6"/>
          <w:sz w:val="21"/>
          <w:szCs w:val="21"/>
          <w:lang w:val="en-AU" w:eastAsia="en-AU"/>
        </w:rPr>
        <w:t>function</w:t>
      </w:r>
      <w:r w:rsidRPr="004D4829">
        <w:rPr>
          <w:rFonts w:ascii="Consolas" w:hAnsi="Consolas"/>
          <w:color w:val="D4D4D4"/>
          <w:sz w:val="21"/>
          <w:szCs w:val="21"/>
          <w:lang w:val="en-AU" w:eastAsia="en-AU"/>
        </w:rPr>
        <w:t>() {</w:t>
      </w:r>
    </w:p>
    <w:p w14:paraId="19D654E6"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r w:rsidRPr="004D4829">
        <w:rPr>
          <w:rFonts w:ascii="Consolas" w:hAnsi="Consolas"/>
          <w:color w:val="9CDCFE"/>
          <w:sz w:val="21"/>
          <w:szCs w:val="21"/>
          <w:lang w:val="en-AU" w:eastAsia="en-AU"/>
        </w:rPr>
        <w:t>assert</w:t>
      </w:r>
      <w:r w:rsidRPr="004D4829">
        <w:rPr>
          <w:rFonts w:ascii="Consolas" w:hAnsi="Consolas"/>
          <w:color w:val="D4D4D4"/>
          <w:sz w:val="21"/>
          <w:szCs w:val="21"/>
          <w:lang w:val="en-AU" w:eastAsia="en-AU"/>
        </w:rPr>
        <w:t>.</w:t>
      </w:r>
      <w:r w:rsidRPr="004D4829">
        <w:rPr>
          <w:rFonts w:ascii="Consolas" w:hAnsi="Consolas"/>
          <w:color w:val="DCDCAA"/>
          <w:sz w:val="21"/>
          <w:szCs w:val="21"/>
          <w:lang w:val="en-AU" w:eastAsia="en-AU"/>
        </w:rPr>
        <w:t>equal</w:t>
      </w:r>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1</w:t>
      </w:r>
      <w:r w:rsidRPr="004D4829">
        <w:rPr>
          <w:rFonts w:ascii="Consolas" w:hAnsi="Consolas"/>
          <w:color w:val="D4D4D4"/>
          <w:sz w:val="21"/>
          <w:szCs w:val="21"/>
          <w:lang w:val="en-AU" w:eastAsia="en-AU"/>
        </w:rPr>
        <w:t>, [</w:t>
      </w:r>
      <w:r w:rsidRPr="004D4829">
        <w:rPr>
          <w:rFonts w:ascii="Consolas" w:hAnsi="Consolas"/>
          <w:color w:val="B5CEA8"/>
          <w:sz w:val="21"/>
          <w:szCs w:val="21"/>
          <w:lang w:val="en-AU" w:eastAsia="en-AU"/>
        </w:rPr>
        <w:t>1</w:t>
      </w:r>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2</w:t>
      </w:r>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3</w:t>
      </w:r>
      <w:r w:rsidRPr="004D4829">
        <w:rPr>
          <w:rFonts w:ascii="Consolas" w:hAnsi="Consolas"/>
          <w:color w:val="D4D4D4"/>
          <w:sz w:val="21"/>
          <w:szCs w:val="21"/>
          <w:lang w:val="en-AU" w:eastAsia="en-AU"/>
        </w:rPr>
        <w:t>].</w:t>
      </w:r>
      <w:r w:rsidRPr="004D4829">
        <w:rPr>
          <w:rFonts w:ascii="Consolas" w:hAnsi="Consolas"/>
          <w:color w:val="DCDCAA"/>
          <w:sz w:val="21"/>
          <w:szCs w:val="21"/>
          <w:lang w:val="en-AU" w:eastAsia="en-AU"/>
        </w:rPr>
        <w:t>indexOf</w:t>
      </w:r>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4</w:t>
      </w:r>
      <w:r w:rsidRPr="004D4829">
        <w:rPr>
          <w:rFonts w:ascii="Consolas" w:hAnsi="Consolas"/>
          <w:color w:val="D4D4D4"/>
          <w:sz w:val="21"/>
          <w:szCs w:val="21"/>
          <w:lang w:val="en-AU" w:eastAsia="en-AU"/>
        </w:rPr>
        <w:t>));</w:t>
      </w:r>
    </w:p>
    <w:p w14:paraId="4E83AB95"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
    <w:p w14:paraId="2C5A5D87"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
    <w:p w14:paraId="21C2DB30"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w:t>
      </w:r>
    </w:p>
    <w:p w14:paraId="4B5F7D6E" w14:textId="77777777" w:rsidR="004D4829" w:rsidRPr="004D4829" w:rsidRDefault="004D4829" w:rsidP="004D4829">
      <w:pPr>
        <w:shd w:val="clear" w:color="auto" w:fill="1E1E1E"/>
        <w:spacing w:after="240" w:line="285" w:lineRule="atLeast"/>
        <w:ind w:left="1418"/>
        <w:rPr>
          <w:rFonts w:ascii="Consolas" w:hAnsi="Consolas"/>
          <w:color w:val="D4D4D4"/>
          <w:sz w:val="21"/>
          <w:szCs w:val="21"/>
          <w:lang w:val="en-AU" w:eastAsia="en-AU"/>
        </w:rPr>
      </w:pPr>
    </w:p>
    <w:p w14:paraId="295BB942"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6A9955"/>
          <w:sz w:val="21"/>
          <w:szCs w:val="21"/>
          <w:lang w:val="en-AU" w:eastAsia="en-AU"/>
        </w:rPr>
        <w:t>// Create a test suite (group) called Math</w:t>
      </w:r>
    </w:p>
    <w:p w14:paraId="0F8CA9DB" w14:textId="1FE51EAD" w:rsidR="009A271D" w:rsidRPr="009A271D" w:rsidRDefault="004D4829" w:rsidP="00BF030B">
      <w:pPr>
        <w:shd w:val="clear" w:color="auto" w:fill="1E1E1E"/>
        <w:spacing w:after="240" w:line="285" w:lineRule="atLeast"/>
        <w:ind w:left="1418"/>
        <w:rPr>
          <w:rFonts w:ascii="Consolas" w:hAnsi="Consolas"/>
          <w:color w:val="D4D4D4"/>
          <w:sz w:val="21"/>
          <w:szCs w:val="21"/>
          <w:lang w:val="en-AU" w:eastAsia="en-AU"/>
        </w:rPr>
      </w:pPr>
      <w:r w:rsidRPr="004D4829">
        <w:rPr>
          <w:rFonts w:ascii="Consolas" w:hAnsi="Consolas"/>
          <w:color w:val="DCDCAA"/>
          <w:sz w:val="21"/>
          <w:szCs w:val="21"/>
          <w:lang w:val="en-AU" w:eastAsia="en-AU"/>
        </w:rPr>
        <w:t>describe</w:t>
      </w:r>
      <w:r w:rsidRPr="004D4829">
        <w:rPr>
          <w:rFonts w:ascii="Consolas" w:hAnsi="Consolas"/>
          <w:color w:val="D4D4D4"/>
          <w:sz w:val="21"/>
          <w:szCs w:val="21"/>
          <w:lang w:val="en-AU" w:eastAsia="en-AU"/>
        </w:rPr>
        <w:t>(</w:t>
      </w:r>
      <w:r w:rsidRPr="00BF030B">
        <w:rPr>
          <w:rFonts w:ascii="Consolas" w:hAnsi="Consolas"/>
          <w:color w:val="D4D4D4"/>
          <w:sz w:val="21"/>
          <w:szCs w:val="21"/>
          <w:lang w:val="en-AU" w:eastAsia="en-AU"/>
        </w:rPr>
        <w:t>'Math'</w:t>
      </w:r>
      <w:r w:rsidRPr="004D4829">
        <w:rPr>
          <w:rFonts w:ascii="Consolas" w:hAnsi="Consolas"/>
          <w:color w:val="D4D4D4"/>
          <w:sz w:val="21"/>
          <w:szCs w:val="21"/>
          <w:lang w:val="en-AU" w:eastAsia="en-AU"/>
        </w:rPr>
        <w:t xml:space="preserve">, </w:t>
      </w:r>
      <w:r w:rsidRPr="00BF030B">
        <w:rPr>
          <w:rFonts w:ascii="Consolas" w:hAnsi="Consolas"/>
          <w:color w:val="D4D4D4"/>
          <w:sz w:val="21"/>
          <w:szCs w:val="21"/>
          <w:lang w:val="en-AU" w:eastAsia="en-AU"/>
        </w:rPr>
        <w:t>function</w:t>
      </w:r>
      <w:r w:rsidRPr="004D4829">
        <w:rPr>
          <w:rFonts w:ascii="Consolas" w:hAnsi="Consolas"/>
          <w:color w:val="D4D4D4"/>
          <w:sz w:val="21"/>
          <w:szCs w:val="21"/>
          <w:lang w:val="en-AU" w:eastAsia="en-AU"/>
        </w:rPr>
        <w:t>() {</w:t>
      </w:r>
      <w:r w:rsidR="009A271D">
        <w:rPr>
          <w:rFonts w:ascii="Consolas" w:hAnsi="Consolas"/>
          <w:color w:val="D4D4D4"/>
          <w:sz w:val="21"/>
          <w:szCs w:val="21"/>
          <w:lang w:val="en-AU" w:eastAsia="en-AU"/>
        </w:rPr>
        <w:br/>
      </w:r>
      <w:r w:rsidR="00BF030B">
        <w:rPr>
          <w:rFonts w:ascii="Consolas" w:hAnsi="Consolas"/>
          <w:color w:val="D4D4D4"/>
          <w:sz w:val="21"/>
          <w:szCs w:val="21"/>
          <w:lang w:val="en-AU" w:eastAsia="en-AU"/>
        </w:rPr>
        <w:br/>
        <w:t xml:space="preserve">    </w:t>
      </w:r>
      <w:r w:rsidR="009A271D" w:rsidRPr="00BF030B">
        <w:rPr>
          <w:rFonts w:ascii="Consolas" w:hAnsi="Consolas"/>
          <w:color w:val="D4D4D4"/>
          <w:sz w:val="21"/>
          <w:szCs w:val="21"/>
          <w:lang w:val="en-AU" w:eastAsia="en-AU"/>
        </w:rPr>
        <w:t>// add a test hook</w:t>
      </w:r>
      <w:r w:rsidR="00BF030B">
        <w:rPr>
          <w:rFonts w:ascii="Consolas" w:hAnsi="Consolas"/>
          <w:color w:val="D4D4D4"/>
          <w:sz w:val="21"/>
          <w:szCs w:val="21"/>
          <w:lang w:val="en-AU" w:eastAsia="en-AU"/>
        </w:rPr>
        <w:br/>
        <w:t xml:space="preserve">    </w:t>
      </w:r>
      <w:r w:rsidR="009A271D" w:rsidRPr="009A271D">
        <w:rPr>
          <w:rFonts w:ascii="Consolas" w:hAnsi="Consolas"/>
          <w:color w:val="D4D4D4"/>
          <w:sz w:val="21"/>
          <w:szCs w:val="21"/>
          <w:lang w:val="en-AU" w:eastAsia="en-AU"/>
        </w:rPr>
        <w:t>beforeEach(function() {</w:t>
      </w:r>
      <w:r w:rsidR="00BF030B">
        <w:rPr>
          <w:rFonts w:ascii="Consolas" w:hAnsi="Consolas"/>
          <w:color w:val="D4D4D4"/>
          <w:sz w:val="21"/>
          <w:szCs w:val="21"/>
          <w:lang w:val="en-AU" w:eastAsia="en-AU"/>
        </w:rPr>
        <w:br/>
      </w:r>
      <w:r w:rsidR="009A271D" w:rsidRPr="009A271D">
        <w:rPr>
          <w:rFonts w:ascii="Consolas" w:hAnsi="Consolas"/>
          <w:color w:val="D4D4D4"/>
          <w:sz w:val="21"/>
          <w:szCs w:val="21"/>
          <w:lang w:val="en-AU" w:eastAsia="en-AU"/>
        </w:rPr>
        <w:t xml:space="preserve">      </w:t>
      </w:r>
      <w:r w:rsidR="00BF030B">
        <w:rPr>
          <w:rFonts w:ascii="Consolas" w:hAnsi="Consolas"/>
          <w:color w:val="D4D4D4"/>
          <w:sz w:val="21"/>
          <w:szCs w:val="21"/>
          <w:lang w:val="en-AU" w:eastAsia="en-AU"/>
        </w:rPr>
        <w:t xml:space="preserve">  </w:t>
      </w:r>
      <w:r w:rsidR="009A271D" w:rsidRPr="009A271D">
        <w:rPr>
          <w:rFonts w:ascii="Consolas" w:hAnsi="Consolas"/>
          <w:color w:val="D4D4D4"/>
          <w:sz w:val="21"/>
          <w:szCs w:val="21"/>
          <w:lang w:val="en-AU" w:eastAsia="en-AU"/>
        </w:rPr>
        <w:t>// ...some logic before each test is run</w:t>
      </w:r>
      <w:r w:rsidR="00BF030B">
        <w:rPr>
          <w:rFonts w:ascii="Consolas" w:hAnsi="Consolas"/>
          <w:color w:val="D4D4D4"/>
          <w:sz w:val="21"/>
          <w:szCs w:val="21"/>
          <w:lang w:val="en-AU" w:eastAsia="en-AU"/>
        </w:rPr>
        <w:br/>
      </w:r>
      <w:r w:rsidR="009A271D" w:rsidRPr="009A271D">
        <w:rPr>
          <w:rFonts w:ascii="Consolas" w:hAnsi="Consolas"/>
          <w:color w:val="D4D4D4"/>
          <w:sz w:val="21"/>
          <w:szCs w:val="21"/>
          <w:lang w:val="en-AU" w:eastAsia="en-AU"/>
        </w:rPr>
        <w:t xml:space="preserve">    })</w:t>
      </w:r>
    </w:p>
    <w:p w14:paraId="065318ED"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r w:rsidRPr="004D4829">
        <w:rPr>
          <w:rFonts w:ascii="Consolas" w:hAnsi="Consolas"/>
          <w:color w:val="6A9955"/>
          <w:sz w:val="21"/>
          <w:szCs w:val="21"/>
          <w:lang w:val="en-AU" w:eastAsia="en-AU"/>
        </w:rPr>
        <w:t>// Test One: A string explanation of what we're testing</w:t>
      </w:r>
    </w:p>
    <w:p w14:paraId="3CEFEE9A"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r w:rsidRPr="004D4829">
        <w:rPr>
          <w:rFonts w:ascii="Consolas" w:hAnsi="Consolas"/>
          <w:color w:val="DCDCAA"/>
          <w:sz w:val="21"/>
          <w:szCs w:val="21"/>
          <w:lang w:val="en-AU" w:eastAsia="en-AU"/>
        </w:rPr>
        <w:t>it</w:t>
      </w:r>
      <w:r w:rsidRPr="004D4829">
        <w:rPr>
          <w:rFonts w:ascii="Consolas" w:hAnsi="Consolas"/>
          <w:color w:val="D4D4D4"/>
          <w:sz w:val="21"/>
          <w:szCs w:val="21"/>
          <w:lang w:val="en-AU" w:eastAsia="en-AU"/>
        </w:rPr>
        <w:t>(</w:t>
      </w:r>
      <w:r w:rsidRPr="004D4829">
        <w:rPr>
          <w:rFonts w:ascii="Consolas" w:hAnsi="Consolas"/>
          <w:color w:val="CE9178"/>
          <w:sz w:val="21"/>
          <w:szCs w:val="21"/>
          <w:lang w:val="en-AU" w:eastAsia="en-AU"/>
        </w:rPr>
        <w:t>'should test if 3*3 = 9'</w:t>
      </w:r>
      <w:r w:rsidRPr="004D4829">
        <w:rPr>
          <w:rFonts w:ascii="Consolas" w:hAnsi="Consolas"/>
          <w:color w:val="D4D4D4"/>
          <w:sz w:val="21"/>
          <w:szCs w:val="21"/>
          <w:lang w:val="en-AU" w:eastAsia="en-AU"/>
        </w:rPr>
        <w:t xml:space="preserve">, </w:t>
      </w:r>
      <w:r w:rsidRPr="004D4829">
        <w:rPr>
          <w:rFonts w:ascii="Consolas" w:hAnsi="Consolas"/>
          <w:color w:val="569CD6"/>
          <w:sz w:val="21"/>
          <w:szCs w:val="21"/>
          <w:lang w:val="en-AU" w:eastAsia="en-AU"/>
        </w:rPr>
        <w:t>function</w:t>
      </w:r>
      <w:r w:rsidRPr="004D4829">
        <w:rPr>
          <w:rFonts w:ascii="Consolas" w:hAnsi="Consolas"/>
          <w:color w:val="D4D4D4"/>
          <w:sz w:val="21"/>
          <w:szCs w:val="21"/>
          <w:lang w:val="en-AU" w:eastAsia="en-AU"/>
        </w:rPr>
        <w:t>(){</w:t>
      </w:r>
    </w:p>
    <w:p w14:paraId="5BA14DC1"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r w:rsidRPr="004D4829">
        <w:rPr>
          <w:rFonts w:ascii="Consolas" w:hAnsi="Consolas"/>
          <w:color w:val="6A9955"/>
          <w:sz w:val="21"/>
          <w:szCs w:val="21"/>
          <w:lang w:val="en-AU" w:eastAsia="en-AU"/>
        </w:rPr>
        <w:t>// Our actual test: 3*3 SHOULD EQUAL 9</w:t>
      </w:r>
    </w:p>
    <w:p w14:paraId="5630CDB6"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r w:rsidRPr="004D4829">
        <w:rPr>
          <w:rFonts w:ascii="Consolas" w:hAnsi="Consolas"/>
          <w:color w:val="9CDCFE"/>
          <w:sz w:val="21"/>
          <w:szCs w:val="21"/>
          <w:lang w:val="en-AU" w:eastAsia="en-AU"/>
        </w:rPr>
        <w:t>assert</w:t>
      </w:r>
      <w:r w:rsidRPr="004D4829">
        <w:rPr>
          <w:rFonts w:ascii="Consolas" w:hAnsi="Consolas"/>
          <w:color w:val="D4D4D4"/>
          <w:sz w:val="21"/>
          <w:szCs w:val="21"/>
          <w:lang w:val="en-AU" w:eastAsia="en-AU"/>
        </w:rPr>
        <w:t>.</w:t>
      </w:r>
      <w:r w:rsidRPr="004D4829">
        <w:rPr>
          <w:rFonts w:ascii="Consolas" w:hAnsi="Consolas"/>
          <w:color w:val="DCDCAA"/>
          <w:sz w:val="21"/>
          <w:szCs w:val="21"/>
          <w:lang w:val="en-AU" w:eastAsia="en-AU"/>
        </w:rPr>
        <w:t>equal</w:t>
      </w:r>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9</w:t>
      </w:r>
      <w:r w:rsidRPr="004D4829">
        <w:rPr>
          <w:rFonts w:ascii="Consolas" w:hAnsi="Consolas"/>
          <w:color w:val="D4D4D4"/>
          <w:sz w:val="21"/>
          <w:szCs w:val="21"/>
          <w:lang w:val="en-AU" w:eastAsia="en-AU"/>
        </w:rPr>
        <w:t xml:space="preserve">, </w:t>
      </w:r>
      <w:r w:rsidRPr="004D4829">
        <w:rPr>
          <w:rFonts w:ascii="Consolas" w:hAnsi="Consolas"/>
          <w:color w:val="B5CEA8"/>
          <w:sz w:val="21"/>
          <w:szCs w:val="21"/>
          <w:lang w:val="en-AU" w:eastAsia="en-AU"/>
        </w:rPr>
        <w:t>3</w:t>
      </w:r>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3</w:t>
      </w:r>
      <w:r w:rsidRPr="004D4829">
        <w:rPr>
          <w:rFonts w:ascii="Consolas" w:hAnsi="Consolas"/>
          <w:color w:val="D4D4D4"/>
          <w:sz w:val="21"/>
          <w:szCs w:val="21"/>
          <w:lang w:val="en-AU" w:eastAsia="en-AU"/>
        </w:rPr>
        <w:t>);</w:t>
      </w:r>
    </w:p>
    <w:p w14:paraId="2950AED6"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
    <w:p w14:paraId="17501AEA"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r w:rsidRPr="004D4829">
        <w:rPr>
          <w:rFonts w:ascii="Consolas" w:hAnsi="Consolas"/>
          <w:color w:val="6A9955"/>
          <w:sz w:val="21"/>
          <w:szCs w:val="21"/>
          <w:lang w:val="en-AU" w:eastAsia="en-AU"/>
        </w:rPr>
        <w:t>// Test Two: A string explanation of what we're testing</w:t>
      </w:r>
    </w:p>
    <w:p w14:paraId="77254E4F"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r w:rsidRPr="004D4829">
        <w:rPr>
          <w:rFonts w:ascii="Consolas" w:hAnsi="Consolas"/>
          <w:color w:val="DCDCAA"/>
          <w:sz w:val="21"/>
          <w:szCs w:val="21"/>
          <w:lang w:val="en-AU" w:eastAsia="en-AU"/>
        </w:rPr>
        <w:t>it</w:t>
      </w:r>
      <w:r w:rsidRPr="004D4829">
        <w:rPr>
          <w:rFonts w:ascii="Consolas" w:hAnsi="Consolas"/>
          <w:color w:val="D4D4D4"/>
          <w:sz w:val="21"/>
          <w:szCs w:val="21"/>
          <w:lang w:val="en-AU" w:eastAsia="en-AU"/>
        </w:rPr>
        <w:t>(</w:t>
      </w:r>
      <w:r w:rsidRPr="004D4829">
        <w:rPr>
          <w:rFonts w:ascii="Consolas" w:hAnsi="Consolas"/>
          <w:color w:val="CE9178"/>
          <w:sz w:val="21"/>
          <w:szCs w:val="21"/>
          <w:lang w:val="en-AU" w:eastAsia="en-AU"/>
        </w:rPr>
        <w:t>'should test if (3-4)*8 = -8'</w:t>
      </w:r>
      <w:r w:rsidRPr="004D4829">
        <w:rPr>
          <w:rFonts w:ascii="Consolas" w:hAnsi="Consolas"/>
          <w:color w:val="D4D4D4"/>
          <w:sz w:val="21"/>
          <w:szCs w:val="21"/>
          <w:lang w:val="en-AU" w:eastAsia="en-AU"/>
        </w:rPr>
        <w:t xml:space="preserve">, </w:t>
      </w:r>
      <w:r w:rsidRPr="004D4829">
        <w:rPr>
          <w:rFonts w:ascii="Consolas" w:hAnsi="Consolas"/>
          <w:color w:val="569CD6"/>
          <w:sz w:val="21"/>
          <w:szCs w:val="21"/>
          <w:lang w:val="en-AU" w:eastAsia="en-AU"/>
        </w:rPr>
        <w:t>function</w:t>
      </w:r>
      <w:r w:rsidRPr="004D4829">
        <w:rPr>
          <w:rFonts w:ascii="Consolas" w:hAnsi="Consolas"/>
          <w:color w:val="D4D4D4"/>
          <w:sz w:val="21"/>
          <w:szCs w:val="21"/>
          <w:lang w:val="en-AU" w:eastAsia="en-AU"/>
        </w:rPr>
        <w:t>(){</w:t>
      </w:r>
    </w:p>
    <w:p w14:paraId="6D3A1B97"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r w:rsidRPr="004D4829">
        <w:rPr>
          <w:rFonts w:ascii="Consolas" w:hAnsi="Consolas"/>
          <w:color w:val="6A9955"/>
          <w:sz w:val="21"/>
          <w:szCs w:val="21"/>
          <w:lang w:val="en-AU" w:eastAsia="en-AU"/>
        </w:rPr>
        <w:t>// Our actual test: (3-4)*8 SHOULD EQUAL -8</w:t>
      </w:r>
    </w:p>
    <w:p w14:paraId="69416976"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r w:rsidRPr="004D4829">
        <w:rPr>
          <w:rFonts w:ascii="Consolas" w:hAnsi="Consolas"/>
          <w:color w:val="9CDCFE"/>
          <w:sz w:val="21"/>
          <w:szCs w:val="21"/>
          <w:lang w:val="en-AU" w:eastAsia="en-AU"/>
        </w:rPr>
        <w:t>assert</w:t>
      </w:r>
      <w:r w:rsidRPr="004D4829">
        <w:rPr>
          <w:rFonts w:ascii="Consolas" w:hAnsi="Consolas"/>
          <w:color w:val="D4D4D4"/>
          <w:sz w:val="21"/>
          <w:szCs w:val="21"/>
          <w:lang w:val="en-AU" w:eastAsia="en-AU"/>
        </w:rPr>
        <w:t>.</w:t>
      </w:r>
      <w:r w:rsidRPr="004D4829">
        <w:rPr>
          <w:rFonts w:ascii="Consolas" w:hAnsi="Consolas"/>
          <w:color w:val="DCDCAA"/>
          <w:sz w:val="21"/>
          <w:szCs w:val="21"/>
          <w:lang w:val="en-AU" w:eastAsia="en-AU"/>
        </w:rPr>
        <w:t>equal</w:t>
      </w:r>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8</w:t>
      </w:r>
      <w:r w:rsidRPr="004D4829">
        <w:rPr>
          <w:rFonts w:ascii="Consolas" w:hAnsi="Consolas"/>
          <w:color w:val="D4D4D4"/>
          <w:sz w:val="21"/>
          <w:szCs w:val="21"/>
          <w:lang w:val="en-AU" w:eastAsia="en-AU"/>
        </w:rPr>
        <w:t>, (</w:t>
      </w:r>
      <w:r w:rsidRPr="004D4829">
        <w:rPr>
          <w:rFonts w:ascii="Consolas" w:hAnsi="Consolas"/>
          <w:color w:val="B5CEA8"/>
          <w:sz w:val="21"/>
          <w:szCs w:val="21"/>
          <w:lang w:val="en-AU" w:eastAsia="en-AU"/>
        </w:rPr>
        <w:t>3</w:t>
      </w:r>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4</w:t>
      </w:r>
      <w:r w:rsidRPr="004D4829">
        <w:rPr>
          <w:rFonts w:ascii="Consolas" w:hAnsi="Consolas"/>
          <w:color w:val="D4D4D4"/>
          <w:sz w:val="21"/>
          <w:szCs w:val="21"/>
          <w:lang w:val="en-AU" w:eastAsia="en-AU"/>
        </w:rPr>
        <w:t>)*</w:t>
      </w:r>
      <w:r w:rsidRPr="004D4829">
        <w:rPr>
          <w:rFonts w:ascii="Consolas" w:hAnsi="Consolas"/>
          <w:color w:val="B5CEA8"/>
          <w:sz w:val="21"/>
          <w:szCs w:val="21"/>
          <w:lang w:val="en-AU" w:eastAsia="en-AU"/>
        </w:rPr>
        <w:t>8</w:t>
      </w:r>
      <w:r w:rsidRPr="004D4829">
        <w:rPr>
          <w:rFonts w:ascii="Consolas" w:hAnsi="Consolas"/>
          <w:color w:val="D4D4D4"/>
          <w:sz w:val="21"/>
          <w:szCs w:val="21"/>
          <w:lang w:val="en-AU" w:eastAsia="en-AU"/>
        </w:rPr>
        <w:t>);</w:t>
      </w:r>
    </w:p>
    <w:p w14:paraId="0D77CC94"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 xml:space="preserve">    });</w:t>
      </w:r>
    </w:p>
    <w:p w14:paraId="47F01525" w14:textId="77777777" w:rsidR="004D4829" w:rsidRPr="004D4829" w:rsidRDefault="004D4829" w:rsidP="004D4829">
      <w:pPr>
        <w:shd w:val="clear" w:color="auto" w:fill="1E1E1E"/>
        <w:spacing w:line="285" w:lineRule="atLeast"/>
        <w:ind w:left="1418"/>
        <w:rPr>
          <w:rFonts w:ascii="Consolas" w:hAnsi="Consolas"/>
          <w:color w:val="D4D4D4"/>
          <w:sz w:val="21"/>
          <w:szCs w:val="21"/>
          <w:lang w:val="en-AU" w:eastAsia="en-AU"/>
        </w:rPr>
      </w:pPr>
      <w:r w:rsidRPr="004D4829">
        <w:rPr>
          <w:rFonts w:ascii="Consolas" w:hAnsi="Consolas"/>
          <w:color w:val="D4D4D4"/>
          <w:sz w:val="21"/>
          <w:szCs w:val="21"/>
          <w:lang w:val="en-AU" w:eastAsia="en-AU"/>
        </w:rPr>
        <w:t>});</w:t>
      </w:r>
    </w:p>
    <w:p w14:paraId="633635C0" w14:textId="4C28A092" w:rsidR="00E43291" w:rsidRPr="00691FAE" w:rsidRDefault="00E43291" w:rsidP="00A9085B">
      <w:pPr>
        <w:pStyle w:val="Heading5"/>
      </w:pPr>
      <w:bookmarkStart w:id="123" w:name="_Toc38262437"/>
      <w:r w:rsidRPr="00691FAE">
        <w:t>Install:</w:t>
      </w:r>
      <w:bookmarkEnd w:id="123"/>
    </w:p>
    <w:p w14:paraId="22A68B42" w14:textId="132AFAF7" w:rsidR="004F428D" w:rsidRDefault="004F428D" w:rsidP="00E43291">
      <w:pPr>
        <w:pStyle w:val="Body"/>
      </w:pPr>
      <w:r w:rsidRPr="00564862">
        <w:rPr>
          <w:rStyle w:val="CodeChar"/>
        </w:rPr>
        <w:t>$</w:t>
      </w:r>
      <w:r w:rsidR="00564862" w:rsidRPr="00564862">
        <w:rPr>
          <w:rStyle w:val="CodeChar"/>
        </w:rPr>
        <w:t xml:space="preserve"> </w:t>
      </w:r>
      <w:r w:rsidRPr="00564862">
        <w:rPr>
          <w:rStyle w:val="CodeChar"/>
        </w:rPr>
        <w:t>npm</w:t>
      </w:r>
      <w:r w:rsidR="00564862" w:rsidRPr="00564862">
        <w:rPr>
          <w:rStyle w:val="CodeChar"/>
        </w:rPr>
        <w:t xml:space="preserve"> install</w:t>
      </w:r>
      <w:r w:rsidR="00564862">
        <w:t xml:space="preserve"> // will install all the required dependencies according to the package.json file.</w:t>
      </w:r>
    </w:p>
    <w:p w14:paraId="7D65915A" w14:textId="7069C307" w:rsidR="00A1011C" w:rsidRDefault="00A1011C" w:rsidP="00A9085B">
      <w:pPr>
        <w:pStyle w:val="Heading5"/>
      </w:pPr>
      <w:bookmarkStart w:id="124" w:name="_Toc38262438"/>
      <w:r>
        <w:t>Set Up:</w:t>
      </w:r>
      <w:bookmarkEnd w:id="124"/>
    </w:p>
    <w:p w14:paraId="2723B7AD" w14:textId="77777777" w:rsidR="00A1011C" w:rsidRDefault="00A1011C" w:rsidP="00A1011C">
      <w:pPr>
        <w:pStyle w:val="Body"/>
        <w:rPr>
          <w:lang w:bidi="ar-SA"/>
        </w:rPr>
      </w:pPr>
      <w:r>
        <w:rPr>
          <w:lang w:bidi="ar-SA"/>
        </w:rPr>
        <w:t>In the package.json add:</w:t>
      </w:r>
    </w:p>
    <w:p w14:paraId="24713E2E" w14:textId="77777777" w:rsidR="00A1011C" w:rsidRPr="00A1011C" w:rsidRDefault="00A1011C" w:rsidP="00A1011C">
      <w:pPr>
        <w:shd w:val="clear" w:color="auto" w:fill="1E1E1E"/>
        <w:spacing w:line="285" w:lineRule="atLeast"/>
        <w:ind w:left="2160"/>
        <w:rPr>
          <w:rFonts w:ascii="Consolas" w:hAnsi="Consolas"/>
          <w:color w:val="D4D4D4"/>
          <w:sz w:val="21"/>
          <w:szCs w:val="21"/>
          <w:lang w:val="en-AU" w:eastAsia="en-AU"/>
        </w:rPr>
      </w:pPr>
      <w:r w:rsidRPr="00A1011C">
        <w:rPr>
          <w:rFonts w:ascii="Consolas" w:hAnsi="Consolas"/>
          <w:color w:val="9CDCFE"/>
          <w:sz w:val="21"/>
          <w:szCs w:val="21"/>
          <w:lang w:val="en-AU" w:eastAsia="en-AU"/>
        </w:rPr>
        <w:t>"scripts"</w:t>
      </w:r>
      <w:r w:rsidRPr="00A1011C">
        <w:rPr>
          <w:rFonts w:ascii="Consolas" w:hAnsi="Consolas"/>
          <w:color w:val="D4D4D4"/>
          <w:sz w:val="21"/>
          <w:szCs w:val="21"/>
          <w:lang w:val="en-AU" w:eastAsia="en-AU"/>
        </w:rPr>
        <w:t>: {</w:t>
      </w:r>
    </w:p>
    <w:p w14:paraId="276B3BA3" w14:textId="77777777" w:rsidR="00A1011C" w:rsidRPr="00A1011C" w:rsidRDefault="00A1011C" w:rsidP="00A1011C">
      <w:pPr>
        <w:shd w:val="clear" w:color="auto" w:fill="1E1E1E"/>
        <w:spacing w:line="285" w:lineRule="atLeast"/>
        <w:ind w:left="2160"/>
        <w:rPr>
          <w:rFonts w:ascii="Consolas" w:hAnsi="Consolas"/>
          <w:color w:val="D4D4D4"/>
          <w:sz w:val="21"/>
          <w:szCs w:val="21"/>
          <w:lang w:val="en-AU" w:eastAsia="en-AU"/>
        </w:rPr>
      </w:pPr>
      <w:r w:rsidRPr="00A1011C">
        <w:rPr>
          <w:rFonts w:ascii="Consolas" w:hAnsi="Consolas"/>
          <w:color w:val="D4D4D4"/>
          <w:sz w:val="21"/>
          <w:szCs w:val="21"/>
          <w:lang w:val="en-AU" w:eastAsia="en-AU"/>
        </w:rPr>
        <w:lastRenderedPageBreak/>
        <w:t xml:space="preserve">    </w:t>
      </w:r>
      <w:r w:rsidRPr="00A1011C">
        <w:rPr>
          <w:rFonts w:ascii="Consolas" w:hAnsi="Consolas"/>
          <w:color w:val="9CDCFE"/>
          <w:sz w:val="21"/>
          <w:szCs w:val="21"/>
          <w:lang w:val="en-AU" w:eastAsia="en-AU"/>
        </w:rPr>
        <w:t>"test"</w:t>
      </w:r>
      <w:r w:rsidRPr="00A1011C">
        <w:rPr>
          <w:rFonts w:ascii="Consolas" w:hAnsi="Consolas"/>
          <w:color w:val="D4D4D4"/>
          <w:sz w:val="21"/>
          <w:szCs w:val="21"/>
          <w:lang w:val="en-AU" w:eastAsia="en-AU"/>
        </w:rPr>
        <w:t xml:space="preserve">: </w:t>
      </w:r>
      <w:r w:rsidRPr="00A1011C">
        <w:rPr>
          <w:rFonts w:ascii="Consolas" w:hAnsi="Consolas"/>
          <w:color w:val="CE9178"/>
          <w:sz w:val="21"/>
          <w:szCs w:val="21"/>
          <w:lang w:val="en-AU" w:eastAsia="en-AU"/>
        </w:rPr>
        <w:t>"mocha"</w:t>
      </w:r>
    </w:p>
    <w:p w14:paraId="57DB9648" w14:textId="77777777" w:rsidR="00A1011C" w:rsidRPr="00A1011C" w:rsidRDefault="00A1011C" w:rsidP="00A1011C">
      <w:pPr>
        <w:shd w:val="clear" w:color="auto" w:fill="1E1E1E"/>
        <w:spacing w:line="285" w:lineRule="atLeast"/>
        <w:ind w:left="2160"/>
        <w:rPr>
          <w:rFonts w:ascii="Consolas" w:hAnsi="Consolas"/>
          <w:color w:val="D4D4D4"/>
          <w:sz w:val="21"/>
          <w:szCs w:val="21"/>
          <w:lang w:val="en-AU" w:eastAsia="en-AU"/>
        </w:rPr>
      </w:pPr>
      <w:r w:rsidRPr="00A1011C">
        <w:rPr>
          <w:rFonts w:ascii="Consolas" w:hAnsi="Consolas"/>
          <w:color w:val="D4D4D4"/>
          <w:sz w:val="21"/>
          <w:szCs w:val="21"/>
          <w:lang w:val="en-AU" w:eastAsia="en-AU"/>
        </w:rPr>
        <w:t xml:space="preserve">    }</w:t>
      </w:r>
    </w:p>
    <w:p w14:paraId="246BCF84" w14:textId="61702AB8" w:rsidR="00A1011C" w:rsidRPr="00A1011C" w:rsidRDefault="00A1011C" w:rsidP="00A1011C">
      <w:pPr>
        <w:pStyle w:val="Body"/>
        <w:rPr>
          <w:lang w:bidi="ar-SA"/>
        </w:rPr>
      </w:pPr>
      <w:r>
        <w:rPr>
          <w:lang w:bidi="ar-SA"/>
        </w:rPr>
        <w:br/>
      </w:r>
    </w:p>
    <w:p w14:paraId="1F4CAE4B" w14:textId="38BB1D73" w:rsidR="00691FAE" w:rsidRDefault="00884693" w:rsidP="00A9085B">
      <w:pPr>
        <w:pStyle w:val="Heading5"/>
      </w:pPr>
      <w:bookmarkStart w:id="125" w:name="_Toc38262439"/>
      <w:r>
        <w:t>Structure</w:t>
      </w:r>
      <w:bookmarkEnd w:id="125"/>
    </w:p>
    <w:p w14:paraId="1CC707EE" w14:textId="77777777" w:rsidR="00884693" w:rsidRPr="00884693" w:rsidRDefault="00884693" w:rsidP="001C2AC5">
      <w:pPr>
        <w:numPr>
          <w:ilvl w:val="0"/>
          <w:numId w:val="38"/>
        </w:numPr>
        <w:spacing w:before="100" w:beforeAutospacing="1" w:after="100" w:afterAutospacing="1"/>
        <w:rPr>
          <w:rFonts w:ascii="Times New Roman" w:hAnsi="Times New Roman"/>
          <w:sz w:val="24"/>
          <w:lang w:val="en-AU" w:eastAsia="en-AU"/>
        </w:rPr>
      </w:pPr>
      <w:r w:rsidRPr="00884693">
        <w:rPr>
          <w:rFonts w:ascii="Courier New" w:hAnsi="Courier New" w:cs="Courier New"/>
          <w:b/>
          <w:bCs/>
          <w:color w:val="0000CC"/>
          <w:szCs w:val="20"/>
          <w:lang w:val="en-AU" w:eastAsia="en-AU"/>
        </w:rPr>
        <w:t>describe()</w:t>
      </w:r>
      <w:r w:rsidRPr="00884693">
        <w:rPr>
          <w:rFonts w:ascii="Times New Roman" w:hAnsi="Times New Roman"/>
          <w:sz w:val="24"/>
          <w:lang w:val="en-AU" w:eastAsia="en-AU"/>
        </w:rPr>
        <w:t xml:space="preserve"> is simply a way to group our tests in Mocha. We can nest our tests in groups as deep as we deem necessary. </w:t>
      </w:r>
      <w:r w:rsidRPr="00884693">
        <w:rPr>
          <w:rFonts w:ascii="Courier New" w:hAnsi="Courier New" w:cs="Courier New"/>
          <w:szCs w:val="20"/>
          <w:lang w:val="en-AU" w:eastAsia="en-AU"/>
        </w:rPr>
        <w:t>describe()</w:t>
      </w:r>
      <w:r w:rsidRPr="00884693">
        <w:rPr>
          <w:rFonts w:ascii="Times New Roman" w:hAnsi="Times New Roman"/>
          <w:sz w:val="24"/>
          <w:lang w:val="en-AU" w:eastAsia="en-AU"/>
        </w:rPr>
        <w:t xml:space="preserve"> takes two arguments, the first is the name of the test group, and the second is a callback function.</w:t>
      </w:r>
    </w:p>
    <w:p w14:paraId="1A87F7B3" w14:textId="505A0062" w:rsidR="00884693" w:rsidRDefault="00884693" w:rsidP="00884693">
      <w:pPr>
        <w:pStyle w:val="Code"/>
        <w:ind w:left="1778"/>
        <w:rPr>
          <w:lang w:eastAsia="en-AU"/>
        </w:rPr>
      </w:pPr>
      <w:r w:rsidRPr="00884693">
        <w:rPr>
          <w:lang w:eastAsia="en-AU"/>
        </w:rPr>
        <w:t>describe('string name', function(){</w:t>
      </w:r>
      <w:r w:rsidRPr="00884693">
        <w:rPr>
          <w:lang w:eastAsia="en-AU"/>
        </w:rPr>
        <w:br/>
        <w:t xml:space="preserve">  // can nest more describe()'s here, or tests go here</w:t>
      </w:r>
      <w:r w:rsidRPr="00884693">
        <w:rPr>
          <w:lang w:eastAsia="en-AU"/>
        </w:rPr>
        <w:br/>
        <w:t>});</w:t>
      </w:r>
    </w:p>
    <w:p w14:paraId="6C6B7867" w14:textId="77777777" w:rsidR="00884693" w:rsidRPr="00884693" w:rsidRDefault="00884693" w:rsidP="001C2AC5">
      <w:pPr>
        <w:numPr>
          <w:ilvl w:val="0"/>
          <w:numId w:val="39"/>
        </w:numPr>
        <w:tabs>
          <w:tab w:val="clear" w:pos="720"/>
          <w:tab w:val="num" w:pos="1800"/>
        </w:tabs>
        <w:spacing w:before="100" w:beforeAutospacing="1" w:after="100" w:afterAutospacing="1"/>
        <w:ind w:left="1800"/>
        <w:rPr>
          <w:rFonts w:ascii="Times New Roman" w:hAnsi="Times New Roman"/>
          <w:sz w:val="24"/>
          <w:lang w:val="en-AU" w:eastAsia="en-AU"/>
        </w:rPr>
      </w:pPr>
      <w:r w:rsidRPr="00884693">
        <w:rPr>
          <w:rFonts w:ascii="Courier New" w:hAnsi="Courier New" w:cs="Courier New"/>
          <w:b/>
          <w:bCs/>
          <w:color w:val="0000CC"/>
          <w:szCs w:val="20"/>
          <w:lang w:val="en-AU" w:eastAsia="en-AU"/>
        </w:rPr>
        <w:t>it()</w:t>
      </w:r>
      <w:r w:rsidRPr="00884693">
        <w:rPr>
          <w:rFonts w:ascii="Times New Roman" w:hAnsi="Times New Roman"/>
          <w:sz w:val="24"/>
          <w:lang w:val="en-AU" w:eastAsia="en-AU"/>
        </w:rPr>
        <w:t xml:space="preserve"> is used for an individual test case. </w:t>
      </w:r>
      <w:r w:rsidRPr="00884693">
        <w:rPr>
          <w:rFonts w:ascii="Courier New" w:hAnsi="Courier New" w:cs="Courier New"/>
          <w:szCs w:val="20"/>
          <w:lang w:val="en-AU" w:eastAsia="en-AU"/>
        </w:rPr>
        <w:t>it()</w:t>
      </w:r>
      <w:r w:rsidRPr="00884693">
        <w:rPr>
          <w:rFonts w:ascii="Times New Roman" w:hAnsi="Times New Roman"/>
          <w:sz w:val="24"/>
          <w:lang w:val="en-AU" w:eastAsia="en-AU"/>
        </w:rPr>
        <w:t xml:space="preserve"> should be written as if you were saying it out loud: “It should equal zero”, “It should log the user in”, etc. </w:t>
      </w:r>
      <w:r w:rsidRPr="00884693">
        <w:rPr>
          <w:rFonts w:ascii="Courier New" w:hAnsi="Courier New" w:cs="Courier New"/>
          <w:szCs w:val="20"/>
          <w:lang w:val="en-AU" w:eastAsia="en-AU"/>
        </w:rPr>
        <w:t>it()</w:t>
      </w:r>
      <w:r w:rsidRPr="00884693">
        <w:rPr>
          <w:rFonts w:ascii="Times New Roman" w:hAnsi="Times New Roman"/>
          <w:sz w:val="24"/>
          <w:lang w:val="en-AU" w:eastAsia="en-AU"/>
        </w:rPr>
        <w:t xml:space="preserve"> takes two arguments, a string explaining what the test should do, and a callback function which contains our actual test:</w:t>
      </w:r>
    </w:p>
    <w:p w14:paraId="71F7018C" w14:textId="77777777" w:rsidR="00884693" w:rsidRPr="00884693" w:rsidRDefault="00884693" w:rsidP="00884693">
      <w:pPr>
        <w:pStyle w:val="Code"/>
        <w:ind w:left="1800"/>
        <w:rPr>
          <w:lang w:eastAsia="en-AU"/>
        </w:rPr>
      </w:pPr>
      <w:r w:rsidRPr="00884693">
        <w:rPr>
          <w:lang w:eastAsia="en-AU"/>
        </w:rPr>
        <w:t>it('should blah blah blah', function(){</w:t>
      </w:r>
      <w:r w:rsidRPr="00884693">
        <w:rPr>
          <w:lang w:eastAsia="en-AU"/>
        </w:rPr>
        <w:br/>
        <w:t xml:space="preserve">  // Test case goes here</w:t>
      </w:r>
      <w:r w:rsidRPr="00884693">
        <w:rPr>
          <w:lang w:eastAsia="en-AU"/>
        </w:rPr>
        <w:br/>
        <w:t>});</w:t>
      </w:r>
    </w:p>
    <w:p w14:paraId="54A99277" w14:textId="77777777" w:rsidR="00DC42BA" w:rsidRDefault="00DC42BA" w:rsidP="00A9085B">
      <w:pPr>
        <w:pStyle w:val="Heading5"/>
      </w:pPr>
      <w:bookmarkStart w:id="126" w:name="_Toc38262440"/>
      <w:r>
        <w:t>Assertion Libraries (e.g. Chai):</w:t>
      </w:r>
      <w:bookmarkEnd w:id="126"/>
    </w:p>
    <w:p w14:paraId="5F401C98" w14:textId="25414966" w:rsidR="00DC42BA" w:rsidRDefault="00DC42BA" w:rsidP="00DC42BA">
      <w:pPr>
        <w:pStyle w:val="graf"/>
        <w:ind w:left="1418"/>
      </w:pPr>
      <w:r>
        <w:t xml:space="preserve">Within our testing framework (Mocha), we can use assertion libraries. </w:t>
      </w:r>
      <w:r>
        <w:rPr>
          <w:rStyle w:val="Strong"/>
        </w:rPr>
        <w:t>An assertion library is a tool to verify things are correct -</w:t>
      </w:r>
      <w:r>
        <w:t xml:space="preserve"> It’s what actually verifies the test results.</w:t>
      </w:r>
    </w:p>
    <w:p w14:paraId="3995D1B4" w14:textId="77777777" w:rsidR="00DC42BA" w:rsidRDefault="00DC42BA" w:rsidP="00DC42BA">
      <w:pPr>
        <w:pStyle w:val="graf"/>
        <w:ind w:left="1418"/>
      </w:pPr>
      <w:r>
        <w:t xml:space="preserve">Note that we don’t need to use an assertion library, but they make testing </w:t>
      </w:r>
      <w:r>
        <w:rPr>
          <w:rStyle w:val="Strong"/>
        </w:rPr>
        <w:t xml:space="preserve">way </w:t>
      </w:r>
      <w:r>
        <w:t xml:space="preserve">easier. Mocha allows us to use any assertion library we wish. In the above example (and for all of the other examples), we’re using Node.js’ built-in </w:t>
      </w:r>
      <w:hyperlink r:id="rId43" w:tgtFrame="_blank" w:history="1">
        <w:r>
          <w:rPr>
            <w:rStyle w:val="Hyperlink"/>
          </w:rPr>
          <w:t>assert</w:t>
        </w:r>
      </w:hyperlink>
      <w:r>
        <w:t xml:space="preserve"> module. Hence this line of code where we require the assert module:</w:t>
      </w:r>
    </w:p>
    <w:p w14:paraId="12EDB966" w14:textId="01F41120" w:rsidR="00884693" w:rsidRDefault="00B43BD2" w:rsidP="00A9085B">
      <w:pPr>
        <w:pStyle w:val="Heading5"/>
      </w:pPr>
      <w:bookmarkStart w:id="127" w:name="_Toc38262441"/>
      <w:r>
        <w:t>Running</w:t>
      </w:r>
      <w:bookmarkEnd w:id="127"/>
    </w:p>
    <w:p w14:paraId="0B41BD0A" w14:textId="17B63001" w:rsidR="00B43BD2" w:rsidRDefault="00B43BD2" w:rsidP="00B43BD2">
      <w:pPr>
        <w:pStyle w:val="Body"/>
        <w:rPr>
          <w:lang w:val="en-AU" w:bidi="ar-SA"/>
        </w:rPr>
      </w:pPr>
      <w:r>
        <w:rPr>
          <w:lang w:val="en-AU" w:bidi="ar-SA"/>
        </w:rPr>
        <w:t>Form the command-line:</w:t>
      </w:r>
    </w:p>
    <w:p w14:paraId="48370673" w14:textId="0EA9D16D" w:rsidR="00B43BD2" w:rsidRPr="00B43BD2" w:rsidRDefault="00B43BD2" w:rsidP="00B43BD2">
      <w:pPr>
        <w:pStyle w:val="Code"/>
        <w:ind w:left="1418"/>
        <w:rPr>
          <w:lang w:bidi="ar-SA"/>
        </w:rPr>
      </w:pPr>
      <w:r>
        <w:rPr>
          <w:lang w:bidi="ar-SA"/>
        </w:rPr>
        <w:t>$ npm test</w:t>
      </w:r>
    </w:p>
    <w:p w14:paraId="73C1BF37" w14:textId="3ED56508" w:rsidR="00E43291" w:rsidRDefault="00FF16FD" w:rsidP="00E43291">
      <w:pPr>
        <w:pStyle w:val="Body"/>
      </w:pPr>
      <w:r>
        <w:t>To run a single test</w:t>
      </w:r>
      <w:r w:rsidR="00BF4DD5">
        <w:t>, from the root of the project</w:t>
      </w:r>
      <w:r>
        <w:t>:</w:t>
      </w:r>
    </w:p>
    <w:p w14:paraId="349A9FF5" w14:textId="1EA10473" w:rsidR="00FF16FD" w:rsidRDefault="00BF4DD5" w:rsidP="00BF4DD5">
      <w:pPr>
        <w:pStyle w:val="Code"/>
        <w:ind w:left="1418"/>
      </w:pPr>
      <w:r>
        <w:t>$ mocha -g &lt;it/describe name as a regular expression&gt;</w:t>
      </w:r>
    </w:p>
    <w:p w14:paraId="22346068" w14:textId="2249714D" w:rsidR="00BF4DD5" w:rsidRDefault="00BF4DD5" w:rsidP="00E43291">
      <w:pPr>
        <w:pStyle w:val="Body"/>
      </w:pPr>
      <w:r>
        <w:t>Note: if you changed the names, you might need to run the npm test first to compile the whole names list.</w:t>
      </w:r>
    </w:p>
    <w:p w14:paraId="768C5742" w14:textId="4D6978A3" w:rsidR="00BF4DD5" w:rsidRDefault="00BF4DD5" w:rsidP="00E43291">
      <w:pPr>
        <w:pStyle w:val="Body"/>
      </w:pPr>
      <w:r>
        <w:t>Example:</w:t>
      </w:r>
    </w:p>
    <w:p w14:paraId="24C57FB4" w14:textId="3F9E9C5E" w:rsidR="00BF4DD5" w:rsidRDefault="00BF4DD5" w:rsidP="00BF4DD5">
      <w:pPr>
        <w:pStyle w:val="Code"/>
        <w:ind w:left="1440"/>
        <w:rPr>
          <w:lang w:eastAsia="en-AU"/>
        </w:rPr>
      </w:pPr>
      <w:r w:rsidRPr="00BF4DD5">
        <w:rPr>
          <w:rFonts w:eastAsia="Times New Roman"/>
          <w:lang w:eastAsia="en-AU"/>
        </w:rPr>
        <w:t>it</w:t>
      </w:r>
      <w:r w:rsidRPr="00BF4DD5">
        <w:rPr>
          <w:lang w:eastAsia="en-AU"/>
        </w:rPr>
        <w:t>('logs a',</w:t>
      </w:r>
      <w:r w:rsidRPr="00BF4DD5">
        <w:rPr>
          <w:rFonts w:eastAsia="Times New Roman"/>
          <w:lang w:eastAsia="en-AU"/>
        </w:rPr>
        <w:t xml:space="preserve"> </w:t>
      </w:r>
      <w:r w:rsidRPr="00BF4DD5">
        <w:rPr>
          <w:lang w:eastAsia="en-AU"/>
        </w:rPr>
        <w:t>function(done)</w:t>
      </w:r>
      <w:r w:rsidRPr="00BF4DD5">
        <w:rPr>
          <w:rFonts w:eastAsia="Times New Roman"/>
          <w:lang w:eastAsia="en-AU"/>
        </w:rPr>
        <w:t xml:space="preserve"> </w:t>
      </w:r>
      <w:r w:rsidRPr="00BF4DD5">
        <w:rPr>
          <w:lang w:eastAsia="en-AU"/>
        </w:rPr>
        <w:t>{</w:t>
      </w:r>
      <w:r>
        <w:rPr>
          <w:lang w:eastAsia="en-AU"/>
        </w:rPr>
        <w:br/>
      </w:r>
      <w:r w:rsidRPr="00BF4DD5">
        <w:rPr>
          <w:rFonts w:eastAsia="Times New Roman"/>
          <w:lang w:eastAsia="en-AU"/>
        </w:rPr>
        <w:t xml:space="preserve">  console</w:t>
      </w:r>
      <w:r w:rsidRPr="00BF4DD5">
        <w:rPr>
          <w:lang w:eastAsia="en-AU"/>
        </w:rPr>
        <w:t>.</w:t>
      </w:r>
      <w:r w:rsidRPr="00BF4DD5">
        <w:rPr>
          <w:rFonts w:eastAsia="Times New Roman"/>
          <w:lang w:eastAsia="en-AU"/>
        </w:rPr>
        <w:t>log</w:t>
      </w:r>
      <w:r w:rsidRPr="00BF4DD5">
        <w:rPr>
          <w:lang w:eastAsia="en-AU"/>
        </w:rPr>
        <w:t>('a');</w:t>
      </w:r>
      <w:r>
        <w:rPr>
          <w:lang w:eastAsia="en-AU"/>
        </w:rPr>
        <w:br/>
      </w:r>
      <w:r w:rsidRPr="00BF4DD5">
        <w:rPr>
          <w:rFonts w:eastAsia="Times New Roman"/>
          <w:lang w:eastAsia="en-AU"/>
        </w:rPr>
        <w:t xml:space="preserve">  </w:t>
      </w:r>
      <w:r w:rsidRPr="00BF4DD5">
        <w:rPr>
          <w:lang w:eastAsia="en-AU"/>
        </w:rPr>
        <w:t>done();</w:t>
      </w:r>
      <w:r>
        <w:rPr>
          <w:lang w:eastAsia="en-AU"/>
        </w:rPr>
        <w:br/>
      </w:r>
      <w:r w:rsidRPr="00BF4DD5">
        <w:rPr>
          <w:lang w:eastAsia="en-AU"/>
        </w:rPr>
        <w:t>});</w:t>
      </w:r>
      <w:r>
        <w:rPr>
          <w:lang w:eastAsia="en-AU"/>
        </w:rPr>
        <w:br/>
        <w:t>…</w:t>
      </w:r>
    </w:p>
    <w:p w14:paraId="7F0A8AA9" w14:textId="77777777" w:rsidR="00BF4DD5" w:rsidRPr="00BF4DD5" w:rsidRDefault="00BF4DD5" w:rsidP="00BF4DD5">
      <w:pPr>
        <w:pStyle w:val="Code"/>
        <w:ind w:left="1417"/>
        <w:rPr>
          <w:lang w:eastAsia="en-AU"/>
        </w:rPr>
      </w:pPr>
      <w:r w:rsidRPr="00BF4DD5">
        <w:rPr>
          <w:lang w:eastAsia="en-AU"/>
        </w:rPr>
        <w:t>$ mocha -g 'logs a'</w:t>
      </w:r>
    </w:p>
    <w:p w14:paraId="42E1A235" w14:textId="77777777" w:rsidR="00BF4DD5" w:rsidRDefault="00BF4DD5" w:rsidP="00BF4DD5">
      <w:pPr>
        <w:pStyle w:val="Code"/>
        <w:ind w:left="1440"/>
        <w:rPr>
          <w:lang w:eastAsia="en-AU"/>
        </w:rPr>
      </w:pPr>
    </w:p>
    <w:p w14:paraId="76F393EA" w14:textId="29327D22" w:rsidR="00BF4DD5" w:rsidRDefault="001B4169" w:rsidP="00A9085B">
      <w:pPr>
        <w:pStyle w:val="Heading5"/>
      </w:pPr>
      <w:bookmarkStart w:id="128" w:name="_Toc38262442"/>
      <w:r>
        <w:lastRenderedPageBreak/>
        <w:t>Debugging</w:t>
      </w:r>
      <w:bookmarkEnd w:id="128"/>
    </w:p>
    <w:p w14:paraId="10F73AC0" w14:textId="74EE2A84" w:rsidR="001B4169" w:rsidRDefault="008F6089" w:rsidP="001C2AC5">
      <w:pPr>
        <w:pStyle w:val="Body"/>
        <w:numPr>
          <w:ilvl w:val="1"/>
          <w:numId w:val="38"/>
        </w:numPr>
        <w:rPr>
          <w:lang w:eastAsia="en-AU" w:bidi="ar-SA"/>
        </w:rPr>
      </w:pPr>
      <w:r>
        <w:rPr>
          <w:lang w:eastAsia="en-AU" w:bidi="ar-SA"/>
        </w:rPr>
        <w:t xml:space="preserve">run the test(s) with inspect-brk flag: $ </w:t>
      </w:r>
      <w:r w:rsidRPr="008F6089">
        <w:rPr>
          <w:lang w:eastAsia="en-AU" w:bidi="ar-SA"/>
        </w:rPr>
        <w:t>mocha --inspect-brk</w:t>
      </w:r>
    </w:p>
    <w:p w14:paraId="5FDDD43D" w14:textId="77777777" w:rsidR="008F6089" w:rsidRDefault="008F6089" w:rsidP="001C2AC5">
      <w:pPr>
        <w:pStyle w:val="Body"/>
        <w:numPr>
          <w:ilvl w:val="1"/>
          <w:numId w:val="38"/>
        </w:numPr>
        <w:rPr>
          <w:lang w:eastAsia="en-AU" w:bidi="ar-SA"/>
        </w:rPr>
      </w:pPr>
      <w:r>
        <w:rPr>
          <w:lang w:eastAsia="en-AU" w:bidi="ar-SA"/>
        </w:rPr>
        <w:t>in VS-Code:</w:t>
      </w:r>
    </w:p>
    <w:p w14:paraId="7B35EA4B" w14:textId="6C08F032" w:rsidR="008F6089" w:rsidRDefault="008F6089" w:rsidP="001C2AC5">
      <w:pPr>
        <w:pStyle w:val="Body"/>
        <w:numPr>
          <w:ilvl w:val="2"/>
          <w:numId w:val="38"/>
        </w:numPr>
        <w:rPr>
          <w:lang w:eastAsia="en-AU" w:bidi="ar-SA"/>
        </w:rPr>
      </w:pPr>
      <w:r>
        <w:rPr>
          <w:lang w:eastAsia="en-AU" w:bidi="ar-SA"/>
        </w:rPr>
        <w:t>choose the “Debug Mocha Test” debugging configuration:</w:t>
      </w:r>
      <w:r>
        <w:rPr>
          <w:lang w:eastAsia="en-AU" w:bidi="ar-SA"/>
        </w:rPr>
        <w:br/>
        <w:t>in launch.json in your project’s root directory:</w:t>
      </w:r>
    </w:p>
    <w:p w14:paraId="06762F69" w14:textId="77777777"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w:t>
      </w:r>
    </w:p>
    <w:p w14:paraId="7F058C35" w14:textId="6E9C03A2"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 xml:space="preserve">    </w:t>
      </w:r>
      <w:r w:rsidRPr="008F6089">
        <w:rPr>
          <w:rFonts w:ascii="Consolas" w:hAnsi="Consolas"/>
          <w:color w:val="9CDCFE"/>
          <w:sz w:val="21"/>
          <w:szCs w:val="21"/>
          <w:lang w:val="en-AU" w:eastAsia="en-AU"/>
        </w:rPr>
        <w:t>"type"</w:t>
      </w:r>
      <w:r w:rsidRPr="008F6089">
        <w:rPr>
          <w:rFonts w:ascii="Consolas" w:hAnsi="Consolas"/>
          <w:color w:val="D4D4D4"/>
          <w:sz w:val="21"/>
          <w:szCs w:val="21"/>
          <w:lang w:val="en-AU" w:eastAsia="en-AU"/>
        </w:rPr>
        <w:t xml:space="preserve">: </w:t>
      </w:r>
      <w:r w:rsidRPr="008F6089">
        <w:rPr>
          <w:rFonts w:ascii="Consolas" w:hAnsi="Consolas"/>
          <w:color w:val="CE9178"/>
          <w:sz w:val="21"/>
          <w:szCs w:val="21"/>
          <w:lang w:val="en-AU" w:eastAsia="en-AU"/>
        </w:rPr>
        <w:t>"node"</w:t>
      </w:r>
      <w:r w:rsidRPr="008F6089">
        <w:rPr>
          <w:rFonts w:ascii="Consolas" w:hAnsi="Consolas"/>
          <w:color w:val="D4D4D4"/>
          <w:sz w:val="21"/>
          <w:szCs w:val="21"/>
          <w:lang w:val="en-AU" w:eastAsia="en-AU"/>
        </w:rPr>
        <w:t>,</w:t>
      </w:r>
    </w:p>
    <w:p w14:paraId="12E0CEE2" w14:textId="72445596"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 xml:space="preserve">    </w:t>
      </w:r>
      <w:r w:rsidRPr="008F6089">
        <w:rPr>
          <w:rFonts w:ascii="Consolas" w:hAnsi="Consolas"/>
          <w:color w:val="9CDCFE"/>
          <w:sz w:val="21"/>
          <w:szCs w:val="21"/>
          <w:lang w:val="en-AU" w:eastAsia="en-AU"/>
        </w:rPr>
        <w:t>"request"</w:t>
      </w:r>
      <w:r w:rsidRPr="008F6089">
        <w:rPr>
          <w:rFonts w:ascii="Consolas" w:hAnsi="Consolas"/>
          <w:color w:val="D4D4D4"/>
          <w:sz w:val="21"/>
          <w:szCs w:val="21"/>
          <w:lang w:val="en-AU" w:eastAsia="en-AU"/>
        </w:rPr>
        <w:t xml:space="preserve">: </w:t>
      </w:r>
      <w:r w:rsidRPr="008F6089">
        <w:rPr>
          <w:rFonts w:ascii="Consolas" w:hAnsi="Consolas"/>
          <w:color w:val="CE9178"/>
          <w:sz w:val="21"/>
          <w:szCs w:val="21"/>
          <w:lang w:val="en-AU" w:eastAsia="en-AU"/>
        </w:rPr>
        <w:t>"launch"</w:t>
      </w:r>
      <w:r w:rsidRPr="008F6089">
        <w:rPr>
          <w:rFonts w:ascii="Consolas" w:hAnsi="Consolas"/>
          <w:color w:val="D4D4D4"/>
          <w:sz w:val="21"/>
          <w:szCs w:val="21"/>
          <w:lang w:val="en-AU" w:eastAsia="en-AU"/>
        </w:rPr>
        <w:t>,</w:t>
      </w:r>
    </w:p>
    <w:p w14:paraId="556D70DE" w14:textId="42943F86"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 xml:space="preserve">    </w:t>
      </w:r>
      <w:r w:rsidRPr="008F6089">
        <w:rPr>
          <w:rFonts w:ascii="Consolas" w:hAnsi="Consolas"/>
          <w:color w:val="9CDCFE"/>
          <w:sz w:val="21"/>
          <w:szCs w:val="21"/>
          <w:lang w:val="en-AU" w:eastAsia="en-AU"/>
        </w:rPr>
        <w:t>"name"</w:t>
      </w:r>
      <w:r w:rsidRPr="008F6089">
        <w:rPr>
          <w:rFonts w:ascii="Consolas" w:hAnsi="Consolas"/>
          <w:color w:val="D4D4D4"/>
          <w:sz w:val="21"/>
          <w:szCs w:val="21"/>
          <w:lang w:val="en-AU" w:eastAsia="en-AU"/>
        </w:rPr>
        <w:t xml:space="preserve">: </w:t>
      </w:r>
      <w:r w:rsidRPr="008F6089">
        <w:rPr>
          <w:rFonts w:ascii="Consolas" w:hAnsi="Consolas"/>
          <w:color w:val="CE9178"/>
          <w:sz w:val="21"/>
          <w:szCs w:val="21"/>
          <w:lang w:val="en-AU" w:eastAsia="en-AU"/>
        </w:rPr>
        <w:t>"Debug Mocha Tests"</w:t>
      </w:r>
      <w:r w:rsidRPr="008F6089">
        <w:rPr>
          <w:rFonts w:ascii="Consolas" w:hAnsi="Consolas"/>
          <w:color w:val="D4D4D4"/>
          <w:sz w:val="21"/>
          <w:szCs w:val="21"/>
          <w:lang w:val="en-AU" w:eastAsia="en-AU"/>
        </w:rPr>
        <w:t>,</w:t>
      </w:r>
    </w:p>
    <w:p w14:paraId="628FDA66" w14:textId="4C55BE09"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 xml:space="preserve">    </w:t>
      </w:r>
      <w:r w:rsidRPr="008F6089">
        <w:rPr>
          <w:rFonts w:ascii="Consolas" w:hAnsi="Consolas"/>
          <w:color w:val="9CDCFE"/>
          <w:sz w:val="21"/>
          <w:szCs w:val="21"/>
          <w:lang w:val="en-AU" w:eastAsia="en-AU"/>
        </w:rPr>
        <w:t>"address"</w:t>
      </w:r>
      <w:r w:rsidRPr="008F6089">
        <w:rPr>
          <w:rFonts w:ascii="Consolas" w:hAnsi="Consolas"/>
          <w:color w:val="D4D4D4"/>
          <w:sz w:val="21"/>
          <w:szCs w:val="21"/>
          <w:lang w:val="en-AU" w:eastAsia="en-AU"/>
        </w:rPr>
        <w:t xml:space="preserve">: </w:t>
      </w:r>
      <w:r w:rsidRPr="008F6089">
        <w:rPr>
          <w:rFonts w:ascii="Consolas" w:hAnsi="Consolas"/>
          <w:color w:val="CE9178"/>
          <w:sz w:val="21"/>
          <w:szCs w:val="21"/>
          <w:lang w:val="en-AU" w:eastAsia="en-AU"/>
        </w:rPr>
        <w:t>"localhost"</w:t>
      </w:r>
      <w:r w:rsidRPr="008F6089">
        <w:rPr>
          <w:rFonts w:ascii="Consolas" w:hAnsi="Consolas"/>
          <w:color w:val="D4D4D4"/>
          <w:sz w:val="21"/>
          <w:szCs w:val="21"/>
          <w:lang w:val="en-AU" w:eastAsia="en-AU"/>
        </w:rPr>
        <w:t>,</w:t>
      </w:r>
    </w:p>
    <w:p w14:paraId="43BA6E85" w14:textId="10684E9E"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 xml:space="preserve">    </w:t>
      </w:r>
      <w:r w:rsidRPr="008F6089">
        <w:rPr>
          <w:rFonts w:ascii="Consolas" w:hAnsi="Consolas"/>
          <w:color w:val="9CDCFE"/>
          <w:sz w:val="21"/>
          <w:szCs w:val="21"/>
          <w:lang w:val="en-AU" w:eastAsia="en-AU"/>
        </w:rPr>
        <w:t>"port"</w:t>
      </w:r>
      <w:r w:rsidRPr="008F6089">
        <w:rPr>
          <w:rFonts w:ascii="Consolas" w:hAnsi="Consolas"/>
          <w:color w:val="D4D4D4"/>
          <w:sz w:val="21"/>
          <w:szCs w:val="21"/>
          <w:lang w:val="en-AU" w:eastAsia="en-AU"/>
        </w:rPr>
        <w:t xml:space="preserve">: </w:t>
      </w:r>
      <w:r w:rsidRPr="008F6089">
        <w:rPr>
          <w:rFonts w:ascii="Consolas" w:hAnsi="Consolas"/>
          <w:color w:val="B5CEA8"/>
          <w:sz w:val="21"/>
          <w:szCs w:val="21"/>
          <w:lang w:val="en-AU" w:eastAsia="en-AU"/>
        </w:rPr>
        <w:t>9229</w:t>
      </w:r>
      <w:r w:rsidRPr="008F6089">
        <w:rPr>
          <w:rFonts w:ascii="Consolas" w:hAnsi="Consolas"/>
          <w:color w:val="D4D4D4"/>
          <w:sz w:val="21"/>
          <w:szCs w:val="21"/>
          <w:lang w:val="en-AU" w:eastAsia="en-AU"/>
        </w:rPr>
        <w:t>,</w:t>
      </w:r>
    </w:p>
    <w:p w14:paraId="622EBAA2" w14:textId="0C9CB3BB"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 xml:space="preserve">    </w:t>
      </w:r>
      <w:r w:rsidRPr="008F6089">
        <w:rPr>
          <w:rFonts w:ascii="Consolas" w:hAnsi="Consolas"/>
          <w:color w:val="9CDCFE"/>
          <w:sz w:val="21"/>
          <w:szCs w:val="21"/>
          <w:lang w:val="en-AU" w:eastAsia="en-AU"/>
        </w:rPr>
        <w:t>"sourceMaps"</w:t>
      </w:r>
      <w:r w:rsidRPr="008F6089">
        <w:rPr>
          <w:rFonts w:ascii="Consolas" w:hAnsi="Consolas"/>
          <w:color w:val="D4D4D4"/>
          <w:sz w:val="21"/>
          <w:szCs w:val="21"/>
          <w:lang w:val="en-AU" w:eastAsia="en-AU"/>
        </w:rPr>
        <w:t xml:space="preserve">: </w:t>
      </w:r>
      <w:r w:rsidRPr="008F6089">
        <w:rPr>
          <w:rFonts w:ascii="Consolas" w:hAnsi="Consolas"/>
          <w:color w:val="569CD6"/>
          <w:sz w:val="21"/>
          <w:szCs w:val="21"/>
          <w:lang w:val="en-AU" w:eastAsia="en-AU"/>
        </w:rPr>
        <w:t>false</w:t>
      </w:r>
    </w:p>
    <w:p w14:paraId="35BABC48" w14:textId="5A7D3233" w:rsidR="008F6089" w:rsidRPr="008F6089" w:rsidRDefault="008F6089" w:rsidP="008F6089">
      <w:pPr>
        <w:shd w:val="clear" w:color="auto" w:fill="1E1E1E"/>
        <w:spacing w:line="285" w:lineRule="atLeast"/>
        <w:ind w:left="2498"/>
        <w:rPr>
          <w:rFonts w:ascii="Consolas" w:hAnsi="Consolas"/>
          <w:color w:val="D4D4D4"/>
          <w:sz w:val="21"/>
          <w:szCs w:val="21"/>
          <w:lang w:val="en-AU" w:eastAsia="en-AU"/>
        </w:rPr>
      </w:pPr>
      <w:r w:rsidRPr="008F6089">
        <w:rPr>
          <w:rFonts w:ascii="Consolas" w:hAnsi="Consolas"/>
          <w:color w:val="D4D4D4"/>
          <w:sz w:val="21"/>
          <w:szCs w:val="21"/>
          <w:lang w:val="en-AU" w:eastAsia="en-AU"/>
        </w:rPr>
        <w:t>},</w:t>
      </w:r>
    </w:p>
    <w:p w14:paraId="7F4BD6B7" w14:textId="334293A3" w:rsidR="008F6089" w:rsidRDefault="008F6089" w:rsidP="001C2AC5">
      <w:pPr>
        <w:pStyle w:val="Body"/>
        <w:numPr>
          <w:ilvl w:val="2"/>
          <w:numId w:val="38"/>
        </w:numPr>
        <w:rPr>
          <w:lang w:eastAsia="en-AU" w:bidi="ar-SA"/>
        </w:rPr>
      </w:pPr>
      <w:r>
        <w:rPr>
          <w:lang w:eastAsia="en-AU" w:bidi="ar-SA"/>
        </w:rPr>
        <w:t>Set break point(s) in your test</w:t>
      </w:r>
    </w:p>
    <w:p w14:paraId="6245EEA3" w14:textId="37F4D094" w:rsidR="00BF4DD5" w:rsidRDefault="008F6089" w:rsidP="001C2AC5">
      <w:pPr>
        <w:pStyle w:val="Body"/>
        <w:numPr>
          <w:ilvl w:val="2"/>
          <w:numId w:val="38"/>
        </w:numPr>
      </w:pPr>
      <w:r>
        <w:rPr>
          <w:lang w:eastAsia="en-AU" w:bidi="ar-SA"/>
        </w:rPr>
        <w:t>Press the green run button</w:t>
      </w:r>
    </w:p>
    <w:p w14:paraId="0ED7CD89" w14:textId="77777777" w:rsidR="00E43291" w:rsidRPr="00E43291" w:rsidRDefault="00E43291" w:rsidP="00E43291">
      <w:pPr>
        <w:pStyle w:val="Body"/>
      </w:pPr>
    </w:p>
    <w:p w14:paraId="4B448CDA" w14:textId="2BF45E63" w:rsidR="00C60523" w:rsidRDefault="00C60523" w:rsidP="00E43291">
      <w:pPr>
        <w:pStyle w:val="Heading2"/>
      </w:pPr>
      <w:bookmarkStart w:id="129" w:name="_Toc38262443"/>
      <w:r>
        <w:t>Chai</w:t>
      </w:r>
      <w:bookmarkEnd w:id="129"/>
    </w:p>
    <w:p w14:paraId="58D5CF6F" w14:textId="62E86D0C" w:rsidR="00C60523" w:rsidRDefault="00257D2D" w:rsidP="00C60523">
      <w:pPr>
        <w:pStyle w:val="Body"/>
      </w:pPr>
      <w:r>
        <w:t xml:space="preserve">Chai is a BDD / TDD assertion library for </w:t>
      </w:r>
      <w:hyperlink r:id="rId44" w:history="1">
        <w:r>
          <w:rPr>
            <w:rStyle w:val="Hyperlink"/>
          </w:rPr>
          <w:t>node</w:t>
        </w:r>
      </w:hyperlink>
      <w:r>
        <w:t xml:space="preserve"> and the browser that can be delightfully paired with any javascript testing framework.</w:t>
      </w:r>
    </w:p>
    <w:p w14:paraId="09AC5634" w14:textId="02148B07" w:rsidR="00257D2D" w:rsidRDefault="00257D2D" w:rsidP="00DF58F7">
      <w:pPr>
        <w:pStyle w:val="Heading3"/>
      </w:pPr>
      <w:bookmarkStart w:id="130" w:name="_Toc38262444"/>
      <w:r>
        <w:t>Install</w:t>
      </w:r>
      <w:r w:rsidR="00DF58F7">
        <w:t>ation</w:t>
      </w:r>
      <w:bookmarkEnd w:id="130"/>
    </w:p>
    <w:p w14:paraId="69263A72" w14:textId="10D9135C" w:rsidR="00DF58F7" w:rsidRPr="00DF58F7" w:rsidRDefault="00DF58F7" w:rsidP="00A9085B">
      <w:pPr>
        <w:pStyle w:val="Heading5"/>
      </w:pPr>
      <w:bookmarkStart w:id="131" w:name="_Toc38262445"/>
      <w:r>
        <w:t>Node.js</w:t>
      </w:r>
      <w:bookmarkEnd w:id="131"/>
    </w:p>
    <w:p w14:paraId="4D7E51CA" w14:textId="77777777" w:rsidR="00DF58F7" w:rsidRPr="00DF58F7" w:rsidRDefault="00DF58F7" w:rsidP="00DF58F7">
      <w:pPr>
        <w:pStyle w:val="Body"/>
        <w:rPr>
          <w:lang w:bidi="ar-SA"/>
        </w:rPr>
      </w:pPr>
    </w:p>
    <w:p w14:paraId="2B67B870" w14:textId="565E8258" w:rsidR="00257D2D" w:rsidRDefault="00257D2D" w:rsidP="001C2AC5">
      <w:pPr>
        <w:pStyle w:val="Code"/>
        <w:numPr>
          <w:ilvl w:val="0"/>
          <w:numId w:val="40"/>
        </w:numPr>
        <w:rPr>
          <w:lang w:bidi="ar-SA"/>
        </w:rPr>
      </w:pPr>
      <w:r>
        <w:rPr>
          <w:lang w:bidi="ar-SA"/>
        </w:rPr>
        <w:t>$ npm install chai</w:t>
      </w:r>
      <w:r w:rsidR="00E86CD2">
        <w:rPr>
          <w:lang w:bidi="ar-SA"/>
        </w:rPr>
        <w:t xml:space="preserve"> </w:t>
      </w:r>
    </w:p>
    <w:p w14:paraId="6E38923D" w14:textId="77777777" w:rsidR="00E86CD2" w:rsidRPr="00FD60DF" w:rsidRDefault="00E86CD2" w:rsidP="001C2AC5">
      <w:pPr>
        <w:pStyle w:val="Body"/>
        <w:numPr>
          <w:ilvl w:val="0"/>
          <w:numId w:val="40"/>
        </w:numPr>
        <w:rPr>
          <w:lang w:bidi="ar-SA"/>
        </w:rPr>
      </w:pPr>
      <w:r>
        <w:rPr>
          <w:lang w:bidi="ar-SA"/>
        </w:rPr>
        <w:t>See js_sandbox/package.json for additional settings</w:t>
      </w:r>
    </w:p>
    <w:p w14:paraId="3117843B" w14:textId="6F57DAAF" w:rsidR="00E86CD2" w:rsidRDefault="00E86CD2" w:rsidP="00A9085B">
      <w:pPr>
        <w:pStyle w:val="Heading5"/>
      </w:pPr>
      <w:bookmarkStart w:id="132" w:name="_Toc38262446"/>
      <w:r>
        <w:t>Browser</w:t>
      </w:r>
      <w:bookmarkEnd w:id="132"/>
    </w:p>
    <w:p w14:paraId="024ADDC3" w14:textId="77777777" w:rsidR="00E86CD2" w:rsidRPr="00E86CD2" w:rsidRDefault="00E86CD2" w:rsidP="00E86CD2">
      <w:pPr>
        <w:pStyle w:val="Body"/>
        <w:rPr>
          <w:lang w:val="en-AU" w:eastAsia="en-AU"/>
        </w:rPr>
      </w:pPr>
      <w:r w:rsidRPr="00E86CD2">
        <w:rPr>
          <w:lang w:val="en-AU" w:eastAsia="en-AU"/>
        </w:rPr>
        <w:t>Include the chai browser build in your testing suite.</w:t>
      </w:r>
    </w:p>
    <w:p w14:paraId="0D2A25A9" w14:textId="77777777" w:rsidR="00E86CD2" w:rsidRPr="00E86CD2" w:rsidRDefault="00E86CD2" w:rsidP="00E86CD2">
      <w:pPr>
        <w:pStyle w:val="Code"/>
        <w:ind w:left="1418"/>
        <w:rPr>
          <w:lang w:eastAsia="en-AU"/>
        </w:rPr>
      </w:pPr>
      <w:r w:rsidRPr="00E86CD2">
        <w:rPr>
          <w:lang w:eastAsia="en-AU"/>
        </w:rPr>
        <w:t>&lt;script src="chai.js" type="text/javascript"&gt;&lt;/script&gt;</w:t>
      </w:r>
    </w:p>
    <w:p w14:paraId="24F37122" w14:textId="77777777" w:rsidR="00E86CD2" w:rsidRPr="00E86CD2" w:rsidRDefault="00E86CD2" w:rsidP="00E86CD2">
      <w:pPr>
        <w:pStyle w:val="Body"/>
        <w:rPr>
          <w:lang w:val="en-AU" w:eastAsia="en-AU"/>
        </w:rPr>
      </w:pPr>
      <w:r w:rsidRPr="00E86CD2">
        <w:rPr>
          <w:lang w:val="en-AU" w:eastAsia="en-AU"/>
        </w:rPr>
        <w:t xml:space="preserve">This will provide </w:t>
      </w:r>
      <w:r w:rsidRPr="00E86CD2">
        <w:rPr>
          <w:rFonts w:ascii="Courier New" w:hAnsi="Courier New" w:cs="Courier New"/>
          <w:szCs w:val="20"/>
          <w:lang w:val="en-AU" w:eastAsia="en-AU"/>
        </w:rPr>
        <w:t>chai</w:t>
      </w:r>
      <w:r w:rsidRPr="00E86CD2">
        <w:rPr>
          <w:lang w:val="en-AU" w:eastAsia="en-AU"/>
        </w:rPr>
        <w:t xml:space="preserve"> as a global object, or </w:t>
      </w:r>
      <w:r w:rsidRPr="00E86CD2">
        <w:rPr>
          <w:rFonts w:ascii="Courier New" w:hAnsi="Courier New" w:cs="Courier New"/>
          <w:szCs w:val="20"/>
          <w:lang w:val="en-AU" w:eastAsia="en-AU"/>
        </w:rPr>
        <w:t>define</w:t>
      </w:r>
      <w:r w:rsidRPr="00E86CD2">
        <w:rPr>
          <w:lang w:val="en-AU" w:eastAsia="en-AU"/>
        </w:rPr>
        <w:t xml:space="preserve"> it if you are using AMD.</w:t>
      </w:r>
    </w:p>
    <w:p w14:paraId="4F884BF8" w14:textId="77777777" w:rsidR="00E86CD2" w:rsidRPr="00E86CD2" w:rsidRDefault="00E86CD2" w:rsidP="00E86CD2">
      <w:pPr>
        <w:pStyle w:val="Body"/>
        <w:rPr>
          <w:lang w:val="en-AU" w:bidi="ar-SA"/>
        </w:rPr>
      </w:pPr>
    </w:p>
    <w:p w14:paraId="4D371CCB" w14:textId="37CD27D8" w:rsidR="00257D2D" w:rsidRDefault="006B3775" w:rsidP="006B3775">
      <w:pPr>
        <w:pStyle w:val="Heading3"/>
        <w:rPr>
          <w:lang w:bidi="ar-SA"/>
        </w:rPr>
      </w:pPr>
      <w:bookmarkStart w:id="133" w:name="_Toc38262447"/>
      <w:r>
        <w:rPr>
          <w:lang w:bidi="ar-SA"/>
        </w:rPr>
        <w:t>Test</w:t>
      </w:r>
      <w:bookmarkEnd w:id="133"/>
    </w:p>
    <w:p w14:paraId="547E4CC1" w14:textId="77777777" w:rsidR="006B3775" w:rsidRPr="006B3775" w:rsidRDefault="006B3775" w:rsidP="006B3775">
      <w:pPr>
        <w:pStyle w:val="Body"/>
        <w:rPr>
          <w:lang w:bidi="ar-SA"/>
        </w:rPr>
      </w:pPr>
    </w:p>
    <w:p w14:paraId="208B82A0" w14:textId="4766BBEF" w:rsidR="005C4C79" w:rsidRDefault="005C4C79" w:rsidP="00E43291">
      <w:pPr>
        <w:pStyle w:val="Heading2"/>
      </w:pPr>
      <w:bookmarkStart w:id="134" w:name="_Toc38262448"/>
      <w:r>
        <w:lastRenderedPageBreak/>
        <w:t>End-To-End Testing</w:t>
      </w:r>
      <w:bookmarkEnd w:id="134"/>
    </w:p>
    <w:p w14:paraId="5CAA88A3" w14:textId="7E4AB2F2" w:rsidR="005C4C79" w:rsidRDefault="005C4C79" w:rsidP="00E43291">
      <w:pPr>
        <w:pStyle w:val="Heading3"/>
      </w:pPr>
      <w:bookmarkStart w:id="135" w:name="_Toc38262449"/>
      <w:r>
        <w:t>Cypress</w:t>
      </w:r>
      <w:bookmarkEnd w:id="135"/>
    </w:p>
    <w:p w14:paraId="12BFEFC5" w14:textId="1A368CE0" w:rsidR="005C4C79" w:rsidRDefault="005C4C79" w:rsidP="00A9085B">
      <w:pPr>
        <w:pStyle w:val="Heading5"/>
      </w:pPr>
      <w:bookmarkStart w:id="136" w:name="_Toc38262450"/>
      <w:r w:rsidRPr="00016C0A">
        <w:t>Install</w:t>
      </w:r>
      <w:r>
        <w:t>:</w:t>
      </w:r>
      <w:bookmarkEnd w:id="136"/>
    </w:p>
    <w:p w14:paraId="39C7202D" w14:textId="6443AACA" w:rsidR="00FD60DF" w:rsidRDefault="00FD60DF" w:rsidP="001C2AC5">
      <w:pPr>
        <w:pStyle w:val="Body"/>
        <w:numPr>
          <w:ilvl w:val="0"/>
          <w:numId w:val="37"/>
        </w:numPr>
        <w:rPr>
          <w:lang w:bidi="ar-SA"/>
        </w:rPr>
      </w:pPr>
      <w:r>
        <w:rPr>
          <w:lang w:bidi="ar-SA"/>
        </w:rPr>
        <w:t>Navigate to your project’s root directory</w:t>
      </w:r>
    </w:p>
    <w:p w14:paraId="05F99B5E" w14:textId="0C9532FD" w:rsidR="00FD60DF" w:rsidRPr="00FD60DF" w:rsidRDefault="00FD60DF" w:rsidP="001C2AC5">
      <w:pPr>
        <w:pStyle w:val="Body"/>
        <w:numPr>
          <w:ilvl w:val="0"/>
          <w:numId w:val="37"/>
        </w:numPr>
        <w:rPr>
          <w:lang w:bidi="ar-SA"/>
        </w:rPr>
      </w:pPr>
      <w:r>
        <w:rPr>
          <w:lang w:bidi="ar-SA"/>
        </w:rPr>
        <w:t>Install cypress locally as a dev dependence for your project:</w:t>
      </w:r>
      <w:r>
        <w:rPr>
          <w:lang w:bidi="ar-SA"/>
        </w:rPr>
        <w:br/>
      </w:r>
      <w:r w:rsidRPr="00FD60DF">
        <w:rPr>
          <w:rStyle w:val="CodeChar"/>
        </w:rPr>
        <w:t xml:space="preserve">$ </w:t>
      </w:r>
      <w:r w:rsidRPr="00FD60DF">
        <w:rPr>
          <w:rStyle w:val="CodeChar"/>
          <w:lang w:bidi="ar-SA"/>
        </w:rPr>
        <w:t>npm install cypress --save-dev</w:t>
      </w:r>
    </w:p>
    <w:p w14:paraId="30654DCF" w14:textId="77777777" w:rsidR="005C4C79" w:rsidRPr="005C4C79" w:rsidRDefault="005C4C79" w:rsidP="005C4C79">
      <w:pPr>
        <w:pStyle w:val="Body"/>
      </w:pPr>
    </w:p>
    <w:p w14:paraId="267E020E" w14:textId="77777777" w:rsidR="006447BA" w:rsidRPr="006447BA" w:rsidRDefault="006447BA" w:rsidP="006447BA">
      <w:pPr>
        <w:pStyle w:val="Body"/>
      </w:pPr>
    </w:p>
    <w:p w14:paraId="5C0022CF" w14:textId="07DAA84A" w:rsidR="000C7B85" w:rsidRDefault="000C7B85" w:rsidP="000F5DF9">
      <w:pPr>
        <w:pStyle w:val="Heading1"/>
      </w:pPr>
      <w:bookmarkStart w:id="137" w:name="_Toc38262451"/>
      <w:r>
        <w:lastRenderedPageBreak/>
        <w:t>How to debug</w:t>
      </w:r>
      <w:bookmarkEnd w:id="137"/>
    </w:p>
    <w:p w14:paraId="6A76C9AA" w14:textId="29642F6F" w:rsidR="00A13434" w:rsidRDefault="00A13434" w:rsidP="00A13434">
      <w:pPr>
        <w:pStyle w:val="Body"/>
        <w:numPr>
          <w:ilvl w:val="0"/>
          <w:numId w:val="39"/>
        </w:numPr>
      </w:pPr>
      <w:r>
        <w:t>Get to the page/scenario you want to test</w:t>
      </w:r>
    </w:p>
    <w:p w14:paraId="037C8EF1" w14:textId="0AD7DAAF" w:rsidR="00A13434" w:rsidRDefault="00A13434" w:rsidP="00A13434">
      <w:pPr>
        <w:pStyle w:val="Body"/>
        <w:numPr>
          <w:ilvl w:val="0"/>
          <w:numId w:val="39"/>
        </w:numPr>
      </w:pPr>
      <w:r>
        <w:t>Right click an element-&gt;inspect Element</w:t>
      </w:r>
    </w:p>
    <w:p w14:paraId="15ED12C4" w14:textId="6E846F50" w:rsidR="00A13434" w:rsidRDefault="00A13434" w:rsidP="00A13434">
      <w:pPr>
        <w:pStyle w:val="Body"/>
        <w:numPr>
          <w:ilvl w:val="0"/>
          <w:numId w:val="39"/>
        </w:numPr>
      </w:pPr>
      <w:r>
        <w:t xml:space="preserve">Copy one of the element’s properties and search for them in the Debugger tab (in all files) </w:t>
      </w:r>
    </w:p>
    <w:p w14:paraId="69AF3C1B" w14:textId="1F7C5E27" w:rsidR="0006117F" w:rsidRDefault="00B70BD6" w:rsidP="00A13434">
      <w:pPr>
        <w:pStyle w:val="Body"/>
        <w:numPr>
          <w:ilvl w:val="0"/>
          <w:numId w:val="39"/>
        </w:numPr>
      </w:pPr>
      <w:r>
        <w:t xml:space="preserve">This is where the code should go on choosing the address. If it doesn’t there is a problem with wiring of the function to the button. </w:t>
      </w:r>
    </w:p>
    <w:p w14:paraId="0134BA7D" w14:textId="5294A17C" w:rsidR="00806912" w:rsidRDefault="00295ECD" w:rsidP="00A13434">
      <w:pPr>
        <w:pStyle w:val="Body"/>
        <w:numPr>
          <w:ilvl w:val="0"/>
          <w:numId w:val="39"/>
        </w:numPr>
      </w:pPr>
      <w:r>
        <w:t>You can also try looking at the EventListeners</w:t>
      </w:r>
    </w:p>
    <w:p w14:paraId="2B03E4D8" w14:textId="09D2818A" w:rsidR="005962C4" w:rsidRDefault="005962C4" w:rsidP="00A13434">
      <w:pPr>
        <w:pStyle w:val="Body"/>
        <w:numPr>
          <w:ilvl w:val="0"/>
          <w:numId w:val="39"/>
        </w:numPr>
      </w:pPr>
      <w:r>
        <w:t>$0. – the selected element in the page.</w:t>
      </w:r>
    </w:p>
    <w:p w14:paraId="4E5BE58A" w14:textId="3681CC9B" w:rsidR="00A13434" w:rsidRDefault="00A13434" w:rsidP="00A13434">
      <w:pPr>
        <w:pStyle w:val="Body"/>
      </w:pPr>
    </w:p>
    <w:p w14:paraId="2C93183F" w14:textId="2215FCBC" w:rsidR="00A13434" w:rsidRDefault="00A13434" w:rsidP="00A13434">
      <w:pPr>
        <w:pStyle w:val="Body"/>
      </w:pPr>
    </w:p>
    <w:p w14:paraId="0A342AB0" w14:textId="4BD19B93" w:rsidR="00A13434" w:rsidRDefault="00A13434" w:rsidP="00A13434">
      <w:pPr>
        <w:pStyle w:val="Body"/>
      </w:pPr>
      <w:r w:rsidRPr="00A13434">
        <w:t>A.on("a:button-group", function () { console.log(arguments()) })</w:t>
      </w:r>
    </w:p>
    <w:p w14:paraId="408D7597" w14:textId="434A3377" w:rsidR="00A13434" w:rsidRDefault="00A13434" w:rsidP="00A13434">
      <w:pPr>
        <w:pStyle w:val="Body"/>
      </w:pPr>
      <w:r w:rsidRPr="00A13434">
        <w:t>A.on("a:button-group:toggle", function () { console.log(arguments()) })</w:t>
      </w:r>
    </w:p>
    <w:p w14:paraId="10A526A3" w14:textId="223B1354" w:rsidR="00A13434" w:rsidRDefault="00A13434" w:rsidP="00A13434">
      <w:pPr>
        <w:pStyle w:val="Body"/>
      </w:pPr>
      <w:r w:rsidRPr="00A13434">
        <w:t>var el = document.createElement("span")</w:t>
      </w:r>
    </w:p>
    <w:p w14:paraId="4F6132CA" w14:textId="69DB256D" w:rsidR="00A13434" w:rsidRDefault="00A13434" w:rsidP="00A13434">
      <w:pPr>
        <w:pStyle w:val="Body"/>
      </w:pPr>
      <w:r w:rsidRPr="00A13434">
        <w:t>el.className = "class1 class2"</w:t>
      </w:r>
    </w:p>
    <w:p w14:paraId="5F97FB07" w14:textId="5F08803A" w:rsidR="00A13434" w:rsidRDefault="00A13434" w:rsidP="00A13434">
      <w:pPr>
        <w:pStyle w:val="Body"/>
      </w:pPr>
      <w:r w:rsidRPr="00A13434">
        <w:t>el.setAttribute("data-a-button-group-name", '{name: "asdf"}')</w:t>
      </w:r>
    </w:p>
    <w:p w14:paraId="642C1D44" w14:textId="45A33BD4" w:rsidR="00A13434" w:rsidRDefault="00A13434" w:rsidP="00A13434">
      <w:pPr>
        <w:pStyle w:val="Body"/>
      </w:pPr>
      <w:r w:rsidRPr="00A13434">
        <w:t>el.outerHTML</w:t>
      </w:r>
    </w:p>
    <w:p w14:paraId="29F66505" w14:textId="77777777" w:rsidR="00A13434" w:rsidRPr="00A13434" w:rsidRDefault="00A13434" w:rsidP="00A13434">
      <w:pPr>
        <w:pStyle w:val="Body"/>
      </w:pPr>
    </w:p>
    <w:p w14:paraId="3CB9F9A7" w14:textId="0960A755" w:rsidR="006447BA" w:rsidRDefault="000F5DF9" w:rsidP="000F5DF9">
      <w:pPr>
        <w:pStyle w:val="Heading1"/>
      </w:pPr>
      <w:bookmarkStart w:id="138" w:name="_Toc38262452"/>
      <w:r>
        <w:lastRenderedPageBreak/>
        <w:t>Packaging</w:t>
      </w:r>
      <w:bookmarkEnd w:id="138"/>
    </w:p>
    <w:p w14:paraId="34C8EA10" w14:textId="6DE4CB77" w:rsidR="000F5DF9" w:rsidRDefault="000F5DF9" w:rsidP="000F5DF9">
      <w:pPr>
        <w:pStyle w:val="Heading2"/>
      </w:pPr>
      <w:bookmarkStart w:id="139" w:name="_Toc38262453"/>
      <w:r>
        <w:t>Npm</w:t>
      </w:r>
      <w:bookmarkEnd w:id="139"/>
    </w:p>
    <w:p w14:paraId="0CC3CB46" w14:textId="12A2437E" w:rsidR="000F5DF9" w:rsidRDefault="001C083C" w:rsidP="000F5DF9">
      <w:pPr>
        <w:pStyle w:val="Body"/>
      </w:pPr>
      <w:r>
        <w:rPr>
          <w:b/>
          <w:bCs/>
        </w:rPr>
        <w:t>npm</w:t>
      </w:r>
      <w:r>
        <w:t xml:space="preserve"> is a </w:t>
      </w:r>
      <w:hyperlink r:id="rId45" w:tooltip="Package manager" w:history="1">
        <w:r>
          <w:rPr>
            <w:rStyle w:val="Hyperlink"/>
          </w:rPr>
          <w:t>package manager</w:t>
        </w:r>
      </w:hyperlink>
      <w:r>
        <w:t xml:space="preserve"> for the </w:t>
      </w:r>
      <w:hyperlink r:id="rId46" w:tooltip="JavaScript" w:history="1">
        <w:r>
          <w:rPr>
            <w:rStyle w:val="Hyperlink"/>
          </w:rPr>
          <w:t>JavaScript</w:t>
        </w:r>
      </w:hyperlink>
      <w:r>
        <w:t xml:space="preserve"> programming language. It is the default package manager for the JavaScript runtime environment </w:t>
      </w:r>
      <w:hyperlink r:id="rId47" w:tooltip="Node.js" w:history="1">
        <w:r>
          <w:rPr>
            <w:rStyle w:val="Hyperlink"/>
          </w:rPr>
          <w:t>Node.js</w:t>
        </w:r>
      </w:hyperlink>
      <w:r>
        <w:t xml:space="preserve">. It consists of a command line client, also called npm, and an </w:t>
      </w:r>
      <w:hyperlink r:id="rId48" w:tooltip="Online database" w:history="1">
        <w:r>
          <w:rPr>
            <w:rStyle w:val="Hyperlink"/>
          </w:rPr>
          <w:t>online database</w:t>
        </w:r>
      </w:hyperlink>
      <w:r>
        <w:t xml:space="preserve"> of public and paid-for private packages, called the npm registry.</w:t>
      </w:r>
    </w:p>
    <w:p w14:paraId="57F3D251" w14:textId="74547F0B" w:rsidR="00893DC0" w:rsidRDefault="00893DC0" w:rsidP="009629CF">
      <w:pPr>
        <w:pStyle w:val="Heading3"/>
      </w:pPr>
      <w:bookmarkStart w:id="140" w:name="_Toc38262454"/>
      <w:r>
        <w:t>Init</w:t>
      </w:r>
      <w:bookmarkEnd w:id="140"/>
    </w:p>
    <w:p w14:paraId="7C37759F" w14:textId="5EB39E69" w:rsidR="00893DC0" w:rsidRDefault="00DD3965" w:rsidP="00DD3965">
      <w:pPr>
        <w:pStyle w:val="Code"/>
        <w:ind w:left="1417"/>
      </w:pPr>
      <w:r>
        <w:t>npm init -y</w:t>
      </w:r>
    </w:p>
    <w:p w14:paraId="2BD11AEE" w14:textId="2B4C6444" w:rsidR="00DD3965" w:rsidRPr="00893DC0" w:rsidRDefault="00DD3965" w:rsidP="00DD3965">
      <w:pPr>
        <w:pStyle w:val="Body"/>
      </w:pPr>
      <w:r>
        <w:t>will initialize the project and will create the initial package.json file.</w:t>
      </w:r>
    </w:p>
    <w:p w14:paraId="19FDE2F5" w14:textId="68FD4959" w:rsidR="00557DAE" w:rsidRDefault="00376E84" w:rsidP="009629CF">
      <w:pPr>
        <w:pStyle w:val="Heading3"/>
      </w:pPr>
      <w:bookmarkStart w:id="141" w:name="_Toc38262455"/>
      <w:r>
        <w:t>Install Dependencies</w:t>
      </w:r>
      <w:bookmarkEnd w:id="141"/>
    </w:p>
    <w:p w14:paraId="1278A43C" w14:textId="3AA66ACA" w:rsidR="00376E84" w:rsidRDefault="00376E84" w:rsidP="00376E84">
      <w:pPr>
        <w:pStyle w:val="Code"/>
        <w:ind w:left="1440"/>
      </w:pPr>
      <w:r>
        <w:t xml:space="preserve">npm install </w:t>
      </w:r>
    </w:p>
    <w:p w14:paraId="1D5BAB58" w14:textId="00209991" w:rsidR="00376E84" w:rsidRPr="00376E84" w:rsidRDefault="00376E84" w:rsidP="00376E84">
      <w:pPr>
        <w:pStyle w:val="Body"/>
      </w:pPr>
      <w:r>
        <w:t>will check the package.json and will install all the required dependencies.</w:t>
      </w:r>
    </w:p>
    <w:p w14:paraId="0745A578" w14:textId="77777777" w:rsidR="00376E84" w:rsidRPr="00376E84" w:rsidRDefault="00376E84" w:rsidP="00376E84">
      <w:pPr>
        <w:pStyle w:val="Body"/>
      </w:pPr>
    </w:p>
    <w:p w14:paraId="7603E49B" w14:textId="40FF376B" w:rsidR="00676662" w:rsidRDefault="00676662" w:rsidP="009629CF">
      <w:pPr>
        <w:pStyle w:val="Heading3"/>
      </w:pPr>
      <w:bookmarkStart w:id="142" w:name="_Toc38262456"/>
      <w:r>
        <w:t>Install Package</w:t>
      </w:r>
      <w:bookmarkEnd w:id="142"/>
    </w:p>
    <w:p w14:paraId="4E64A8E0" w14:textId="1308C133" w:rsidR="00676662" w:rsidRPr="00676662" w:rsidRDefault="00676662" w:rsidP="00676662">
      <w:pPr>
        <w:pStyle w:val="Code"/>
        <w:ind w:firstLine="697"/>
        <w:rPr>
          <w:lang w:eastAsia="en-AU"/>
        </w:rPr>
      </w:pPr>
      <w:r w:rsidRPr="00676662">
        <w:rPr>
          <w:lang w:eastAsia="en-AU"/>
        </w:rPr>
        <w:t xml:space="preserve">npm install </w:t>
      </w:r>
      <w:r>
        <w:rPr>
          <w:lang w:eastAsia="en-AU"/>
        </w:rPr>
        <w:t>[</w:t>
      </w:r>
      <w:r w:rsidRPr="00676662">
        <w:rPr>
          <w:lang w:eastAsia="en-AU"/>
        </w:rPr>
        <w:t>-g</w:t>
      </w:r>
      <w:r>
        <w:rPr>
          <w:lang w:eastAsia="en-AU"/>
        </w:rPr>
        <w:t>]</w:t>
      </w:r>
      <w:r w:rsidRPr="00676662">
        <w:rPr>
          <w:lang w:eastAsia="en-AU"/>
        </w:rPr>
        <w:t xml:space="preserve"> </w:t>
      </w:r>
      <w:r>
        <w:rPr>
          <w:lang w:eastAsia="en-AU"/>
        </w:rPr>
        <w:t>&lt;package name&gt;</w:t>
      </w:r>
    </w:p>
    <w:p w14:paraId="6DBA82B8" w14:textId="71D41708" w:rsidR="00AA6768" w:rsidRDefault="00AA6768" w:rsidP="00676662">
      <w:pPr>
        <w:pStyle w:val="Body"/>
      </w:pPr>
      <w:r>
        <w:t xml:space="preserve">Can also use: </w:t>
      </w:r>
      <w:r w:rsidRPr="00AA6768">
        <w:rPr>
          <w:rStyle w:val="CodeChar"/>
        </w:rPr>
        <w:t>npm i</w:t>
      </w:r>
      <w:r>
        <w:rPr>
          <w:rStyle w:val="CodeChar"/>
        </w:rPr>
        <w:t>…</w:t>
      </w:r>
    </w:p>
    <w:p w14:paraId="679384AE" w14:textId="6E452572" w:rsidR="00676662" w:rsidRDefault="00676662" w:rsidP="00676662">
      <w:pPr>
        <w:pStyle w:val="Body"/>
      </w:pPr>
      <w:r>
        <w:t>-g – install the package globally. Otherwise, will install it on the current folder only.</w:t>
      </w:r>
    </w:p>
    <w:p w14:paraId="484A0833" w14:textId="5F32AD64" w:rsidR="00AA6768" w:rsidRDefault="00AA6768" w:rsidP="00676662">
      <w:pPr>
        <w:pStyle w:val="Body"/>
      </w:pPr>
      <w:r>
        <w:t>--save-dev – will save as a development-dependency in package.json</w:t>
      </w:r>
    </w:p>
    <w:p w14:paraId="3632B862" w14:textId="002C5694" w:rsidR="00222394" w:rsidRDefault="00222394" w:rsidP="009629CF">
      <w:pPr>
        <w:pStyle w:val="Heading3"/>
      </w:pPr>
      <w:bookmarkStart w:id="143" w:name="_Toc38262457"/>
      <w:r>
        <w:t>Useful Commands</w:t>
      </w:r>
      <w:bookmarkEnd w:id="143"/>
    </w:p>
    <w:p w14:paraId="565756CD" w14:textId="415BEC4A" w:rsidR="00C0774A" w:rsidRDefault="00C0774A" w:rsidP="00C0774A">
      <w:pPr>
        <w:pStyle w:val="Body"/>
        <w:numPr>
          <w:ilvl w:val="0"/>
          <w:numId w:val="46"/>
        </w:numPr>
        <w:rPr>
          <w:lang w:val="en-AU" w:eastAsia="en-AU"/>
        </w:rPr>
      </w:pPr>
      <w:r>
        <w:rPr>
          <w:lang w:val="en-AU" w:eastAsia="en-AU"/>
        </w:rPr>
        <w:t>The latest available version on the npm registry:</w:t>
      </w:r>
    </w:p>
    <w:p w14:paraId="65124795" w14:textId="08B301C3" w:rsidR="00C0774A" w:rsidRPr="00C0774A" w:rsidRDefault="00C0774A" w:rsidP="00C0774A">
      <w:pPr>
        <w:pStyle w:val="Code"/>
        <w:ind w:left="2138"/>
        <w:rPr>
          <w:lang w:eastAsia="en-AU"/>
        </w:rPr>
      </w:pPr>
      <w:r w:rsidRPr="00C0774A">
        <w:rPr>
          <w:lang w:eastAsia="en-AU"/>
        </w:rPr>
        <w:t>npm view &lt;package-name&gt; version</w:t>
      </w:r>
    </w:p>
    <w:p w14:paraId="40021FFE" w14:textId="465DEDE0" w:rsidR="00222394" w:rsidRDefault="00C0774A" w:rsidP="00C0774A">
      <w:pPr>
        <w:pStyle w:val="Body"/>
        <w:numPr>
          <w:ilvl w:val="0"/>
          <w:numId w:val="46"/>
        </w:numPr>
      </w:pPr>
      <w:r>
        <w:t xml:space="preserve"> The versions of all </w:t>
      </w:r>
      <w:r w:rsidR="008A0CDC">
        <w:t xml:space="preserve">local [or -g for global] </w:t>
      </w:r>
      <w:r>
        <w:t>installed packages:</w:t>
      </w:r>
    </w:p>
    <w:p w14:paraId="15D955C7" w14:textId="6D14FC7C" w:rsidR="0050277C" w:rsidRDefault="008A0CDC" w:rsidP="008A0CDC">
      <w:pPr>
        <w:pStyle w:val="Code"/>
        <w:ind w:left="2138"/>
      </w:pPr>
      <w:r w:rsidRPr="008A0CDC">
        <w:t xml:space="preserve">npm list </w:t>
      </w:r>
      <w:r>
        <w:t>[</w:t>
      </w:r>
      <w:r w:rsidRPr="008A0CDC">
        <w:t>-g</w:t>
      </w:r>
      <w:r>
        <w:t>]</w:t>
      </w:r>
    </w:p>
    <w:p w14:paraId="5927029A" w14:textId="77777777" w:rsidR="008A0CDC" w:rsidRPr="00222394" w:rsidRDefault="008A0CDC" w:rsidP="0050277C">
      <w:pPr>
        <w:pStyle w:val="Body"/>
        <w:ind w:left="2138"/>
      </w:pPr>
    </w:p>
    <w:p w14:paraId="6E16DB42" w14:textId="662EAA4B" w:rsidR="009629CF" w:rsidRDefault="009629CF" w:rsidP="00BA3EF4">
      <w:pPr>
        <w:pStyle w:val="Heading2"/>
      </w:pPr>
      <w:bookmarkStart w:id="144" w:name="_Toc38262458"/>
      <w:r>
        <w:t>Yarn</w:t>
      </w:r>
      <w:bookmarkEnd w:id="144"/>
    </w:p>
    <w:p w14:paraId="2747DE68" w14:textId="459E75C8" w:rsidR="009629CF" w:rsidRPr="009629CF" w:rsidRDefault="009629CF" w:rsidP="009629CF">
      <w:pPr>
        <w:pStyle w:val="Body"/>
      </w:pPr>
      <w:r>
        <w:t>Another package manager</w:t>
      </w:r>
    </w:p>
    <w:p w14:paraId="1F73E723" w14:textId="129EB873" w:rsidR="00BA3EF4" w:rsidRDefault="00BA3EF4" w:rsidP="00BA3EF4">
      <w:pPr>
        <w:pStyle w:val="Heading2"/>
      </w:pPr>
      <w:bookmarkStart w:id="145" w:name="_Toc38262459"/>
      <w:r>
        <w:t>Package.json</w:t>
      </w:r>
      <w:bookmarkEnd w:id="145"/>
    </w:p>
    <w:p w14:paraId="6CD6E860" w14:textId="13824E78" w:rsidR="00BA3EF4" w:rsidRDefault="00BA3EF4" w:rsidP="00BA3EF4">
      <w:pPr>
        <w:pStyle w:val="Body"/>
        <w:numPr>
          <w:ilvl w:val="0"/>
          <w:numId w:val="46"/>
        </w:numPr>
      </w:pPr>
      <w:r>
        <w:t>“dependencies”: {</w:t>
      </w:r>
      <w:r>
        <w:br/>
        <w:t xml:space="preserve">    all the dependencies that will be used by all versions of the app (both development and deployed).</w:t>
      </w:r>
      <w:r>
        <w:br/>
        <w:t>}</w:t>
      </w:r>
    </w:p>
    <w:p w14:paraId="090916AE" w14:textId="682F34AC" w:rsidR="00BA3EF4" w:rsidRPr="00BA3EF4" w:rsidRDefault="00BA3EF4" w:rsidP="00BA3EF4">
      <w:pPr>
        <w:pStyle w:val="Body"/>
        <w:numPr>
          <w:ilvl w:val="0"/>
          <w:numId w:val="46"/>
        </w:numPr>
      </w:pPr>
      <w:r>
        <w:lastRenderedPageBreak/>
        <w:t>“devDependencies” : {</w:t>
      </w:r>
      <w:r>
        <w:br/>
        <w:t xml:space="preserve">    dependencies for development-environment only.</w:t>
      </w:r>
      <w:r>
        <w:br/>
        <w:t>}</w:t>
      </w:r>
    </w:p>
    <w:p w14:paraId="776EBC92" w14:textId="77777777" w:rsidR="00AA6768" w:rsidRPr="00676662" w:rsidRDefault="00AA6768" w:rsidP="00676662">
      <w:pPr>
        <w:pStyle w:val="Body"/>
      </w:pPr>
    </w:p>
    <w:sectPr w:rsidR="00AA6768" w:rsidRPr="00676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4897"/>
    <w:multiLevelType w:val="hybridMultilevel"/>
    <w:tmpl w:val="0A828AEE"/>
    <w:lvl w:ilvl="0" w:tplc="0C090001">
      <w:start w:val="1"/>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2BB656C"/>
    <w:multiLevelType w:val="hybridMultilevel"/>
    <w:tmpl w:val="4C0CC148"/>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3"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4"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5" w15:restartNumberingAfterBreak="0">
    <w:nsid w:val="156E5D20"/>
    <w:multiLevelType w:val="hybridMultilevel"/>
    <w:tmpl w:val="CB783D58"/>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6"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1CCF5B25"/>
    <w:multiLevelType w:val="hybridMultilevel"/>
    <w:tmpl w:val="D04A459A"/>
    <w:lvl w:ilvl="0" w:tplc="6DFCC88A">
      <w:numFmt w:val="bullet"/>
      <w:lvlText w:val=""/>
      <w:lvlJc w:val="left"/>
      <w:pPr>
        <w:ind w:left="2520" w:hanging="360"/>
      </w:pPr>
      <w:rPr>
        <w:rFonts w:ascii="Symbol" w:eastAsiaTheme="minorHAnsi" w:hAnsi="Symbol" w:cstheme="minorBidi"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8"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9"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0"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BD00996"/>
    <w:multiLevelType w:val="multilevel"/>
    <w:tmpl w:val="612079B2"/>
    <w:name w:val="NDSUnifiedGallery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3"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4" w15:restartNumberingAfterBreak="0">
    <w:nsid w:val="304925C7"/>
    <w:multiLevelType w:val="multilevel"/>
    <w:tmpl w:val="12CE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11D55"/>
    <w:multiLevelType w:val="hybridMultilevel"/>
    <w:tmpl w:val="D9D44D78"/>
    <w:lvl w:ilvl="0" w:tplc="C63A4CDA">
      <w:start w:val="1"/>
      <w:numFmt w:val="decimal"/>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6" w15:restartNumberingAfterBreak="0">
    <w:nsid w:val="36B50283"/>
    <w:multiLevelType w:val="multilevel"/>
    <w:tmpl w:val="0809001D"/>
    <w:numStyleLink w:val="1ai"/>
  </w:abstractNum>
  <w:abstractNum w:abstractNumId="17"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8" w15:restartNumberingAfterBreak="0">
    <w:nsid w:val="3968107D"/>
    <w:multiLevelType w:val="hybridMultilevel"/>
    <w:tmpl w:val="3CDC483E"/>
    <w:lvl w:ilvl="0" w:tplc="E7FA1440">
      <w:start w:val="1"/>
      <w:numFmt w:val="decimal"/>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9"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20" w15:restartNumberingAfterBreak="0">
    <w:nsid w:val="3F1D792F"/>
    <w:multiLevelType w:val="hybridMultilevel"/>
    <w:tmpl w:val="69E62A2A"/>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21" w15:restartNumberingAfterBreak="0">
    <w:nsid w:val="3F6B2F07"/>
    <w:multiLevelType w:val="multilevel"/>
    <w:tmpl w:val="9B78B6FC"/>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3"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49F46C3A"/>
    <w:multiLevelType w:val="hybridMultilevel"/>
    <w:tmpl w:val="B8DEA09E"/>
    <w:lvl w:ilvl="0" w:tplc="31AE310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5"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6"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7"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8" w15:restartNumberingAfterBreak="0">
    <w:nsid w:val="50006102"/>
    <w:multiLevelType w:val="hybridMultilevel"/>
    <w:tmpl w:val="B6E4D3B0"/>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29" w15:restartNumberingAfterBreak="0">
    <w:nsid w:val="50D54465"/>
    <w:multiLevelType w:val="multilevel"/>
    <w:tmpl w:val="55C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31" w15:restartNumberingAfterBreak="0">
    <w:nsid w:val="54520AD6"/>
    <w:multiLevelType w:val="hybridMultilevel"/>
    <w:tmpl w:val="9DFC7342"/>
    <w:lvl w:ilvl="0" w:tplc="B5228B6E">
      <w:start w:val="1"/>
      <w:numFmt w:val="decimal"/>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32"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3" w15:restartNumberingAfterBreak="0">
    <w:nsid w:val="5C8A52EF"/>
    <w:multiLevelType w:val="hybridMultilevel"/>
    <w:tmpl w:val="75CCA4D2"/>
    <w:lvl w:ilvl="0" w:tplc="9D287504">
      <w:start w:val="1"/>
      <w:numFmt w:val="bullet"/>
      <w:lvlText w:val=""/>
      <w:lvlJc w:val="left"/>
      <w:pPr>
        <w:ind w:left="1778" w:hanging="360"/>
      </w:pPr>
      <w:rPr>
        <w:rFonts w:ascii="Symbol" w:eastAsia="Times New Roman" w:hAnsi="Symbol" w:cs="Times New Roman" w:hint="default"/>
      </w:rPr>
    </w:lvl>
    <w:lvl w:ilvl="1" w:tplc="0C090003" w:tentative="1">
      <w:start w:val="1"/>
      <w:numFmt w:val="bullet"/>
      <w:lvlText w:val="o"/>
      <w:lvlJc w:val="left"/>
      <w:pPr>
        <w:ind w:left="2498" w:hanging="360"/>
      </w:pPr>
      <w:rPr>
        <w:rFonts w:ascii="Courier New" w:hAnsi="Courier New" w:cs="Courier New" w:hint="default"/>
      </w:rPr>
    </w:lvl>
    <w:lvl w:ilvl="2" w:tplc="0C090005" w:tentative="1">
      <w:start w:val="1"/>
      <w:numFmt w:val="bullet"/>
      <w:lvlText w:val=""/>
      <w:lvlJc w:val="left"/>
      <w:pPr>
        <w:ind w:left="3218" w:hanging="360"/>
      </w:pPr>
      <w:rPr>
        <w:rFonts w:ascii="Wingdings" w:hAnsi="Wingdings" w:hint="default"/>
      </w:rPr>
    </w:lvl>
    <w:lvl w:ilvl="3" w:tplc="0C090001" w:tentative="1">
      <w:start w:val="1"/>
      <w:numFmt w:val="bullet"/>
      <w:lvlText w:val=""/>
      <w:lvlJc w:val="left"/>
      <w:pPr>
        <w:ind w:left="3938" w:hanging="360"/>
      </w:pPr>
      <w:rPr>
        <w:rFonts w:ascii="Symbol" w:hAnsi="Symbol" w:hint="default"/>
      </w:rPr>
    </w:lvl>
    <w:lvl w:ilvl="4" w:tplc="0C090003" w:tentative="1">
      <w:start w:val="1"/>
      <w:numFmt w:val="bullet"/>
      <w:lvlText w:val="o"/>
      <w:lvlJc w:val="left"/>
      <w:pPr>
        <w:ind w:left="4658" w:hanging="360"/>
      </w:pPr>
      <w:rPr>
        <w:rFonts w:ascii="Courier New" w:hAnsi="Courier New" w:cs="Courier New" w:hint="default"/>
      </w:rPr>
    </w:lvl>
    <w:lvl w:ilvl="5" w:tplc="0C090005" w:tentative="1">
      <w:start w:val="1"/>
      <w:numFmt w:val="bullet"/>
      <w:lvlText w:val=""/>
      <w:lvlJc w:val="left"/>
      <w:pPr>
        <w:ind w:left="5378" w:hanging="360"/>
      </w:pPr>
      <w:rPr>
        <w:rFonts w:ascii="Wingdings" w:hAnsi="Wingdings" w:hint="default"/>
      </w:rPr>
    </w:lvl>
    <w:lvl w:ilvl="6" w:tplc="0C090001" w:tentative="1">
      <w:start w:val="1"/>
      <w:numFmt w:val="bullet"/>
      <w:lvlText w:val=""/>
      <w:lvlJc w:val="left"/>
      <w:pPr>
        <w:ind w:left="6098" w:hanging="360"/>
      </w:pPr>
      <w:rPr>
        <w:rFonts w:ascii="Symbol" w:hAnsi="Symbol" w:hint="default"/>
      </w:rPr>
    </w:lvl>
    <w:lvl w:ilvl="7" w:tplc="0C090003" w:tentative="1">
      <w:start w:val="1"/>
      <w:numFmt w:val="bullet"/>
      <w:lvlText w:val="o"/>
      <w:lvlJc w:val="left"/>
      <w:pPr>
        <w:ind w:left="6818" w:hanging="360"/>
      </w:pPr>
      <w:rPr>
        <w:rFonts w:ascii="Courier New" w:hAnsi="Courier New" w:cs="Courier New" w:hint="default"/>
      </w:rPr>
    </w:lvl>
    <w:lvl w:ilvl="8" w:tplc="0C090005" w:tentative="1">
      <w:start w:val="1"/>
      <w:numFmt w:val="bullet"/>
      <w:lvlText w:val=""/>
      <w:lvlJc w:val="left"/>
      <w:pPr>
        <w:ind w:left="7538" w:hanging="360"/>
      </w:pPr>
      <w:rPr>
        <w:rFonts w:ascii="Wingdings" w:hAnsi="Wingdings" w:hint="default"/>
      </w:rPr>
    </w:lvl>
  </w:abstractNum>
  <w:abstractNum w:abstractNumId="34"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5"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0310894"/>
    <w:multiLevelType w:val="hybridMultilevel"/>
    <w:tmpl w:val="B270262C"/>
    <w:lvl w:ilvl="0" w:tplc="1674B68C">
      <w:start w:val="1"/>
      <w:numFmt w:val="decimal"/>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37" w15:restartNumberingAfterBreak="0">
    <w:nsid w:val="660C1E9D"/>
    <w:multiLevelType w:val="multilevel"/>
    <w:tmpl w:val="08090023"/>
    <w:numStyleLink w:val="ArticleSection"/>
  </w:abstractNum>
  <w:abstractNum w:abstractNumId="38" w15:restartNumberingAfterBreak="0">
    <w:nsid w:val="67AE5129"/>
    <w:multiLevelType w:val="hybridMultilevel"/>
    <w:tmpl w:val="D5D6E9AE"/>
    <w:lvl w:ilvl="0" w:tplc="6DFCC88A">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0" w15:restartNumberingAfterBreak="0">
    <w:nsid w:val="6B2377C0"/>
    <w:multiLevelType w:val="multilevel"/>
    <w:tmpl w:val="0809001D"/>
    <w:numStyleLink w:val="1ai"/>
  </w:abstractNum>
  <w:abstractNum w:abstractNumId="41"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42"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43" w15:restartNumberingAfterBreak="0">
    <w:nsid w:val="744E24EF"/>
    <w:multiLevelType w:val="hybridMultilevel"/>
    <w:tmpl w:val="960E24C4"/>
    <w:lvl w:ilvl="0" w:tplc="0C090001">
      <w:start w:val="1"/>
      <w:numFmt w:val="bullet"/>
      <w:lvlText w:val=""/>
      <w:lvlJc w:val="left"/>
      <w:pPr>
        <w:ind w:left="2138" w:hanging="360"/>
      </w:pPr>
      <w:rPr>
        <w:rFonts w:ascii="Symbol" w:hAnsi="Symbol" w:hint="default"/>
      </w:rPr>
    </w:lvl>
    <w:lvl w:ilvl="1" w:tplc="0C090003">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44"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5"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6" w15:restartNumberingAfterBreak="0">
    <w:nsid w:val="7B263B16"/>
    <w:multiLevelType w:val="hybridMultilevel"/>
    <w:tmpl w:val="CBC60906"/>
    <w:lvl w:ilvl="0" w:tplc="1668D9BE">
      <w:start w:val="1"/>
      <w:numFmt w:val="bullet"/>
      <w:lvlText w:val=""/>
      <w:lvlJc w:val="left"/>
      <w:pPr>
        <w:ind w:left="1778" w:hanging="360"/>
      </w:pPr>
      <w:rPr>
        <w:rFonts w:ascii="Symbol" w:eastAsia="Times New Roman" w:hAnsi="Symbol" w:cs="Times New Roman" w:hint="default"/>
      </w:rPr>
    </w:lvl>
    <w:lvl w:ilvl="1" w:tplc="0C090003">
      <w:start w:val="1"/>
      <w:numFmt w:val="bullet"/>
      <w:lvlText w:val="o"/>
      <w:lvlJc w:val="left"/>
      <w:pPr>
        <w:ind w:left="2498" w:hanging="360"/>
      </w:pPr>
      <w:rPr>
        <w:rFonts w:ascii="Courier New" w:hAnsi="Courier New" w:cs="Courier New" w:hint="default"/>
      </w:rPr>
    </w:lvl>
    <w:lvl w:ilvl="2" w:tplc="0C090005" w:tentative="1">
      <w:start w:val="1"/>
      <w:numFmt w:val="bullet"/>
      <w:lvlText w:val=""/>
      <w:lvlJc w:val="left"/>
      <w:pPr>
        <w:ind w:left="3218" w:hanging="360"/>
      </w:pPr>
      <w:rPr>
        <w:rFonts w:ascii="Wingdings" w:hAnsi="Wingdings" w:hint="default"/>
      </w:rPr>
    </w:lvl>
    <w:lvl w:ilvl="3" w:tplc="0C090001" w:tentative="1">
      <w:start w:val="1"/>
      <w:numFmt w:val="bullet"/>
      <w:lvlText w:val=""/>
      <w:lvlJc w:val="left"/>
      <w:pPr>
        <w:ind w:left="3938" w:hanging="360"/>
      </w:pPr>
      <w:rPr>
        <w:rFonts w:ascii="Symbol" w:hAnsi="Symbol" w:hint="default"/>
      </w:rPr>
    </w:lvl>
    <w:lvl w:ilvl="4" w:tplc="0C090003" w:tentative="1">
      <w:start w:val="1"/>
      <w:numFmt w:val="bullet"/>
      <w:lvlText w:val="o"/>
      <w:lvlJc w:val="left"/>
      <w:pPr>
        <w:ind w:left="4658" w:hanging="360"/>
      </w:pPr>
      <w:rPr>
        <w:rFonts w:ascii="Courier New" w:hAnsi="Courier New" w:cs="Courier New" w:hint="default"/>
      </w:rPr>
    </w:lvl>
    <w:lvl w:ilvl="5" w:tplc="0C090005" w:tentative="1">
      <w:start w:val="1"/>
      <w:numFmt w:val="bullet"/>
      <w:lvlText w:val=""/>
      <w:lvlJc w:val="left"/>
      <w:pPr>
        <w:ind w:left="5378" w:hanging="360"/>
      </w:pPr>
      <w:rPr>
        <w:rFonts w:ascii="Wingdings" w:hAnsi="Wingdings" w:hint="default"/>
      </w:rPr>
    </w:lvl>
    <w:lvl w:ilvl="6" w:tplc="0C090001" w:tentative="1">
      <w:start w:val="1"/>
      <w:numFmt w:val="bullet"/>
      <w:lvlText w:val=""/>
      <w:lvlJc w:val="left"/>
      <w:pPr>
        <w:ind w:left="6098" w:hanging="360"/>
      </w:pPr>
      <w:rPr>
        <w:rFonts w:ascii="Symbol" w:hAnsi="Symbol" w:hint="default"/>
      </w:rPr>
    </w:lvl>
    <w:lvl w:ilvl="7" w:tplc="0C090003" w:tentative="1">
      <w:start w:val="1"/>
      <w:numFmt w:val="bullet"/>
      <w:lvlText w:val="o"/>
      <w:lvlJc w:val="left"/>
      <w:pPr>
        <w:ind w:left="6818" w:hanging="360"/>
      </w:pPr>
      <w:rPr>
        <w:rFonts w:ascii="Courier New" w:hAnsi="Courier New" w:cs="Courier New" w:hint="default"/>
      </w:rPr>
    </w:lvl>
    <w:lvl w:ilvl="8" w:tplc="0C090005" w:tentative="1">
      <w:start w:val="1"/>
      <w:numFmt w:val="bullet"/>
      <w:lvlText w:val=""/>
      <w:lvlJc w:val="left"/>
      <w:pPr>
        <w:ind w:left="7538" w:hanging="360"/>
      </w:pPr>
      <w:rPr>
        <w:rFonts w:ascii="Wingdings" w:hAnsi="Wingdings" w:hint="default"/>
      </w:rPr>
    </w:lvl>
  </w:abstractNum>
  <w:abstractNum w:abstractNumId="47"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8"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9"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50" w15:restartNumberingAfterBreak="0">
    <w:nsid w:val="7F6942C5"/>
    <w:multiLevelType w:val="hybridMultilevel"/>
    <w:tmpl w:val="994699F4"/>
    <w:lvl w:ilvl="0" w:tplc="A43AF466">
      <w:start w:val="1"/>
      <w:numFmt w:val="decimal"/>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num w:numId="1">
    <w:abstractNumId w:val="27"/>
  </w:num>
  <w:num w:numId="2">
    <w:abstractNumId w:val="10"/>
  </w:num>
  <w:num w:numId="3">
    <w:abstractNumId w:val="21"/>
  </w:num>
  <w:num w:numId="4">
    <w:abstractNumId w:val="11"/>
  </w:num>
  <w:num w:numId="5">
    <w:abstractNumId w:val="8"/>
  </w:num>
  <w:num w:numId="6">
    <w:abstractNumId w:val="25"/>
  </w:num>
  <w:num w:numId="7">
    <w:abstractNumId w:val="26"/>
  </w:num>
  <w:num w:numId="8">
    <w:abstractNumId w:val="4"/>
  </w:num>
  <w:num w:numId="9">
    <w:abstractNumId w:val="23"/>
  </w:num>
  <w:num w:numId="10">
    <w:abstractNumId w:val="3"/>
  </w:num>
  <w:num w:numId="11">
    <w:abstractNumId w:val="47"/>
  </w:num>
  <w:num w:numId="12">
    <w:abstractNumId w:val="35"/>
  </w:num>
  <w:num w:numId="13">
    <w:abstractNumId w:val="6"/>
  </w:num>
  <w:num w:numId="14">
    <w:abstractNumId w:val="9"/>
  </w:num>
  <w:num w:numId="15">
    <w:abstractNumId w:val="49"/>
  </w:num>
  <w:num w:numId="16">
    <w:abstractNumId w:val="42"/>
  </w:num>
  <w:num w:numId="17">
    <w:abstractNumId w:val="22"/>
  </w:num>
  <w:num w:numId="18">
    <w:abstractNumId w:val="41"/>
  </w:num>
  <w:num w:numId="19">
    <w:abstractNumId w:val="45"/>
  </w:num>
  <w:num w:numId="20">
    <w:abstractNumId w:val="39"/>
  </w:num>
  <w:num w:numId="21">
    <w:abstractNumId w:val="44"/>
  </w:num>
  <w:num w:numId="22">
    <w:abstractNumId w:val="12"/>
  </w:num>
  <w:num w:numId="23">
    <w:abstractNumId w:val="17"/>
  </w:num>
  <w:num w:numId="24">
    <w:abstractNumId w:val="34"/>
  </w:num>
  <w:num w:numId="25">
    <w:abstractNumId w:val="30"/>
  </w:num>
  <w:num w:numId="26">
    <w:abstractNumId w:val="48"/>
  </w:num>
  <w:num w:numId="27">
    <w:abstractNumId w:val="13"/>
  </w:num>
  <w:num w:numId="28">
    <w:abstractNumId w:val="19"/>
  </w:num>
  <w:num w:numId="29">
    <w:abstractNumId w:val="1"/>
  </w:num>
  <w:num w:numId="30">
    <w:abstractNumId w:val="32"/>
  </w:num>
  <w:num w:numId="31">
    <w:abstractNumId w:val="38"/>
  </w:num>
  <w:num w:numId="32">
    <w:abstractNumId w:val="20"/>
  </w:num>
  <w:num w:numId="33">
    <w:abstractNumId w:val="28"/>
  </w:num>
  <w:num w:numId="34">
    <w:abstractNumId w:val="15"/>
  </w:num>
  <w:num w:numId="35">
    <w:abstractNumId w:val="46"/>
  </w:num>
  <w:num w:numId="36">
    <w:abstractNumId w:val="33"/>
  </w:num>
  <w:num w:numId="37">
    <w:abstractNumId w:val="18"/>
  </w:num>
  <w:num w:numId="38">
    <w:abstractNumId w:val="16"/>
  </w:num>
  <w:num w:numId="39">
    <w:abstractNumId w:val="14"/>
  </w:num>
  <w:num w:numId="40">
    <w:abstractNumId w:val="2"/>
  </w:num>
  <w:num w:numId="41">
    <w:abstractNumId w:val="7"/>
  </w:num>
  <w:num w:numId="42">
    <w:abstractNumId w:val="50"/>
  </w:num>
  <w:num w:numId="43">
    <w:abstractNumId w:val="31"/>
  </w:num>
  <w:num w:numId="44">
    <w:abstractNumId w:val="36"/>
  </w:num>
  <w:num w:numId="45">
    <w:abstractNumId w:val="5"/>
  </w:num>
  <w:num w:numId="46">
    <w:abstractNumId w:val="43"/>
  </w:num>
  <w:num w:numId="47">
    <w:abstractNumId w:val="40"/>
  </w:num>
  <w:num w:numId="48">
    <w:abstractNumId w:val="37"/>
  </w:num>
  <w:num w:numId="49">
    <w:abstractNumId w:val="24"/>
  </w:num>
  <w:num w:numId="50">
    <w:abstractNumId w:val="0"/>
  </w:num>
  <w:num w:numId="51">
    <w:abstractNumId w:val="29"/>
    <w:lvlOverride w:ilvl="0">
      <w:lvl w:ilvl="0">
        <w:numFmt w:val="bullet"/>
        <w:lvlText w:val=""/>
        <w:lvlJc w:val="left"/>
        <w:pPr>
          <w:tabs>
            <w:tab w:val="num" w:pos="720"/>
          </w:tabs>
          <w:ind w:left="720" w:hanging="360"/>
        </w:pPr>
        <w:rPr>
          <w:rFonts w:ascii="Wingdings" w:hAnsi="Wingdings" w:hint="default"/>
          <w:sz w:val="20"/>
        </w:rPr>
      </w:lvl>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B3"/>
    <w:rsid w:val="00000BE2"/>
    <w:rsid w:val="00001C6C"/>
    <w:rsid w:val="00002280"/>
    <w:rsid w:val="000061C0"/>
    <w:rsid w:val="000124F3"/>
    <w:rsid w:val="00014EEC"/>
    <w:rsid w:val="00016AF9"/>
    <w:rsid w:val="00016C0A"/>
    <w:rsid w:val="0002029D"/>
    <w:rsid w:val="00021AF8"/>
    <w:rsid w:val="00023C2B"/>
    <w:rsid w:val="00031BC1"/>
    <w:rsid w:val="0003235A"/>
    <w:rsid w:val="000328AC"/>
    <w:rsid w:val="0003321A"/>
    <w:rsid w:val="00033EA6"/>
    <w:rsid w:val="00040209"/>
    <w:rsid w:val="00041B47"/>
    <w:rsid w:val="00046434"/>
    <w:rsid w:val="0004648A"/>
    <w:rsid w:val="00046B35"/>
    <w:rsid w:val="00050ED0"/>
    <w:rsid w:val="00052C7E"/>
    <w:rsid w:val="000544E1"/>
    <w:rsid w:val="000570E2"/>
    <w:rsid w:val="000576FD"/>
    <w:rsid w:val="00057D5C"/>
    <w:rsid w:val="0006117F"/>
    <w:rsid w:val="00061E4E"/>
    <w:rsid w:val="00065B3B"/>
    <w:rsid w:val="00066C11"/>
    <w:rsid w:val="0007588D"/>
    <w:rsid w:val="00076BAC"/>
    <w:rsid w:val="00076CB8"/>
    <w:rsid w:val="0008017B"/>
    <w:rsid w:val="00080839"/>
    <w:rsid w:val="000809B3"/>
    <w:rsid w:val="0008118D"/>
    <w:rsid w:val="00081D1D"/>
    <w:rsid w:val="00084714"/>
    <w:rsid w:val="00094F32"/>
    <w:rsid w:val="00096B26"/>
    <w:rsid w:val="000A544C"/>
    <w:rsid w:val="000A629F"/>
    <w:rsid w:val="000A6A9F"/>
    <w:rsid w:val="000C1C2C"/>
    <w:rsid w:val="000C364F"/>
    <w:rsid w:val="000C7206"/>
    <w:rsid w:val="000C7B85"/>
    <w:rsid w:val="000D1169"/>
    <w:rsid w:val="000D47A7"/>
    <w:rsid w:val="000D67CD"/>
    <w:rsid w:val="000E0489"/>
    <w:rsid w:val="000E378E"/>
    <w:rsid w:val="000E44DD"/>
    <w:rsid w:val="000E7FDC"/>
    <w:rsid w:val="000F2B04"/>
    <w:rsid w:val="000F38B7"/>
    <w:rsid w:val="000F5DF9"/>
    <w:rsid w:val="00102489"/>
    <w:rsid w:val="0010345A"/>
    <w:rsid w:val="00104660"/>
    <w:rsid w:val="00110175"/>
    <w:rsid w:val="00110591"/>
    <w:rsid w:val="00110CA3"/>
    <w:rsid w:val="00110D9B"/>
    <w:rsid w:val="001137A8"/>
    <w:rsid w:val="0012148D"/>
    <w:rsid w:val="00122946"/>
    <w:rsid w:val="00122BCD"/>
    <w:rsid w:val="00127173"/>
    <w:rsid w:val="00134F10"/>
    <w:rsid w:val="00136FCD"/>
    <w:rsid w:val="00137AB6"/>
    <w:rsid w:val="00140C5E"/>
    <w:rsid w:val="001458E5"/>
    <w:rsid w:val="0014649C"/>
    <w:rsid w:val="00154D07"/>
    <w:rsid w:val="001550DD"/>
    <w:rsid w:val="0015617C"/>
    <w:rsid w:val="001576E0"/>
    <w:rsid w:val="00157C84"/>
    <w:rsid w:val="0016149F"/>
    <w:rsid w:val="00170FE3"/>
    <w:rsid w:val="00171029"/>
    <w:rsid w:val="0017141C"/>
    <w:rsid w:val="001715ED"/>
    <w:rsid w:val="00173763"/>
    <w:rsid w:val="0017530C"/>
    <w:rsid w:val="0017634B"/>
    <w:rsid w:val="001829A4"/>
    <w:rsid w:val="0018311A"/>
    <w:rsid w:val="00190BB1"/>
    <w:rsid w:val="00192CCB"/>
    <w:rsid w:val="00193984"/>
    <w:rsid w:val="00194D62"/>
    <w:rsid w:val="001A6050"/>
    <w:rsid w:val="001A63D1"/>
    <w:rsid w:val="001B26A4"/>
    <w:rsid w:val="001B29A4"/>
    <w:rsid w:val="001B302D"/>
    <w:rsid w:val="001B4169"/>
    <w:rsid w:val="001C083C"/>
    <w:rsid w:val="001C1C6E"/>
    <w:rsid w:val="001C2AC5"/>
    <w:rsid w:val="001C5A86"/>
    <w:rsid w:val="001C5E00"/>
    <w:rsid w:val="001C63B7"/>
    <w:rsid w:val="001D2DEE"/>
    <w:rsid w:val="001D4FA0"/>
    <w:rsid w:val="001F213A"/>
    <w:rsid w:val="001F3F79"/>
    <w:rsid w:val="001F3FC1"/>
    <w:rsid w:val="002017DE"/>
    <w:rsid w:val="00201EB2"/>
    <w:rsid w:val="00202C6E"/>
    <w:rsid w:val="0020456E"/>
    <w:rsid w:val="0020717D"/>
    <w:rsid w:val="0022009E"/>
    <w:rsid w:val="00220EEB"/>
    <w:rsid w:val="002214D9"/>
    <w:rsid w:val="00222394"/>
    <w:rsid w:val="002243C6"/>
    <w:rsid w:val="002265E3"/>
    <w:rsid w:val="00226B65"/>
    <w:rsid w:val="00227A2C"/>
    <w:rsid w:val="002310D9"/>
    <w:rsid w:val="0023503E"/>
    <w:rsid w:val="002353AF"/>
    <w:rsid w:val="00236432"/>
    <w:rsid w:val="002411EB"/>
    <w:rsid w:val="00242A37"/>
    <w:rsid w:val="00244C4F"/>
    <w:rsid w:val="00244E22"/>
    <w:rsid w:val="00246AA2"/>
    <w:rsid w:val="00250680"/>
    <w:rsid w:val="0025207E"/>
    <w:rsid w:val="002539B9"/>
    <w:rsid w:val="00256439"/>
    <w:rsid w:val="00257D2D"/>
    <w:rsid w:val="0026208D"/>
    <w:rsid w:val="00262E3E"/>
    <w:rsid w:val="00263AEA"/>
    <w:rsid w:val="002738F9"/>
    <w:rsid w:val="0027580B"/>
    <w:rsid w:val="002759CA"/>
    <w:rsid w:val="0027611D"/>
    <w:rsid w:val="00280049"/>
    <w:rsid w:val="00280210"/>
    <w:rsid w:val="00282287"/>
    <w:rsid w:val="00290F6F"/>
    <w:rsid w:val="002916D3"/>
    <w:rsid w:val="00295ECD"/>
    <w:rsid w:val="00296336"/>
    <w:rsid w:val="00296F52"/>
    <w:rsid w:val="002A0755"/>
    <w:rsid w:val="002A0B0C"/>
    <w:rsid w:val="002A3067"/>
    <w:rsid w:val="002B132A"/>
    <w:rsid w:val="002B3264"/>
    <w:rsid w:val="002C03B9"/>
    <w:rsid w:val="002C0545"/>
    <w:rsid w:val="002C172C"/>
    <w:rsid w:val="002C53CF"/>
    <w:rsid w:val="002D7423"/>
    <w:rsid w:val="002E398A"/>
    <w:rsid w:val="002E6B67"/>
    <w:rsid w:val="002F655B"/>
    <w:rsid w:val="002F6857"/>
    <w:rsid w:val="002F7BF5"/>
    <w:rsid w:val="00301256"/>
    <w:rsid w:val="00301AEC"/>
    <w:rsid w:val="00303D9E"/>
    <w:rsid w:val="00303EF9"/>
    <w:rsid w:val="0030564F"/>
    <w:rsid w:val="00307B4F"/>
    <w:rsid w:val="00310B36"/>
    <w:rsid w:val="0031148A"/>
    <w:rsid w:val="00311BE0"/>
    <w:rsid w:val="0031530C"/>
    <w:rsid w:val="00321D0C"/>
    <w:rsid w:val="00323200"/>
    <w:rsid w:val="00325C32"/>
    <w:rsid w:val="00325C6D"/>
    <w:rsid w:val="003268C6"/>
    <w:rsid w:val="00326EE4"/>
    <w:rsid w:val="00327CBE"/>
    <w:rsid w:val="00330DD8"/>
    <w:rsid w:val="00332EE4"/>
    <w:rsid w:val="00334EB0"/>
    <w:rsid w:val="00345653"/>
    <w:rsid w:val="003479EC"/>
    <w:rsid w:val="0035006E"/>
    <w:rsid w:val="00351496"/>
    <w:rsid w:val="003533D8"/>
    <w:rsid w:val="003543E2"/>
    <w:rsid w:val="0035511B"/>
    <w:rsid w:val="00355A1F"/>
    <w:rsid w:val="00360313"/>
    <w:rsid w:val="00360755"/>
    <w:rsid w:val="00363E58"/>
    <w:rsid w:val="00363EBB"/>
    <w:rsid w:val="00363FE1"/>
    <w:rsid w:val="0036631F"/>
    <w:rsid w:val="003669A9"/>
    <w:rsid w:val="003701BC"/>
    <w:rsid w:val="00370DFB"/>
    <w:rsid w:val="00371F58"/>
    <w:rsid w:val="00372BD4"/>
    <w:rsid w:val="003757AC"/>
    <w:rsid w:val="00376DCC"/>
    <w:rsid w:val="00376E84"/>
    <w:rsid w:val="00377B7F"/>
    <w:rsid w:val="003812EF"/>
    <w:rsid w:val="00381E90"/>
    <w:rsid w:val="0038229B"/>
    <w:rsid w:val="0038448E"/>
    <w:rsid w:val="00385715"/>
    <w:rsid w:val="003A2584"/>
    <w:rsid w:val="003A4119"/>
    <w:rsid w:val="003A51C4"/>
    <w:rsid w:val="003B184F"/>
    <w:rsid w:val="003B3BEC"/>
    <w:rsid w:val="003B74CC"/>
    <w:rsid w:val="003B7A31"/>
    <w:rsid w:val="003C39B8"/>
    <w:rsid w:val="003C4F30"/>
    <w:rsid w:val="003D23FD"/>
    <w:rsid w:val="003D4FAF"/>
    <w:rsid w:val="003E06B5"/>
    <w:rsid w:val="003E171C"/>
    <w:rsid w:val="003E3133"/>
    <w:rsid w:val="003E3A76"/>
    <w:rsid w:val="003E4B34"/>
    <w:rsid w:val="003E50AC"/>
    <w:rsid w:val="003E6DC9"/>
    <w:rsid w:val="003E71D5"/>
    <w:rsid w:val="003F3375"/>
    <w:rsid w:val="004002A1"/>
    <w:rsid w:val="00404D4E"/>
    <w:rsid w:val="004051B4"/>
    <w:rsid w:val="00406E1B"/>
    <w:rsid w:val="00412E87"/>
    <w:rsid w:val="00416608"/>
    <w:rsid w:val="004212F1"/>
    <w:rsid w:val="00422BFF"/>
    <w:rsid w:val="0043065E"/>
    <w:rsid w:val="00436139"/>
    <w:rsid w:val="00441820"/>
    <w:rsid w:val="00442052"/>
    <w:rsid w:val="00443148"/>
    <w:rsid w:val="00446056"/>
    <w:rsid w:val="00446718"/>
    <w:rsid w:val="00446A46"/>
    <w:rsid w:val="00453577"/>
    <w:rsid w:val="0045510C"/>
    <w:rsid w:val="00461F35"/>
    <w:rsid w:val="00466A51"/>
    <w:rsid w:val="00471452"/>
    <w:rsid w:val="00472272"/>
    <w:rsid w:val="004735B8"/>
    <w:rsid w:val="0047400A"/>
    <w:rsid w:val="0047567C"/>
    <w:rsid w:val="0047597B"/>
    <w:rsid w:val="00480CA8"/>
    <w:rsid w:val="00482458"/>
    <w:rsid w:val="004842F9"/>
    <w:rsid w:val="00487354"/>
    <w:rsid w:val="004873EB"/>
    <w:rsid w:val="00487FF9"/>
    <w:rsid w:val="004917F6"/>
    <w:rsid w:val="004A1816"/>
    <w:rsid w:val="004B0771"/>
    <w:rsid w:val="004B451A"/>
    <w:rsid w:val="004C081E"/>
    <w:rsid w:val="004C3664"/>
    <w:rsid w:val="004C4170"/>
    <w:rsid w:val="004C4FD9"/>
    <w:rsid w:val="004C73D1"/>
    <w:rsid w:val="004D1909"/>
    <w:rsid w:val="004D4444"/>
    <w:rsid w:val="004D4829"/>
    <w:rsid w:val="004D63AC"/>
    <w:rsid w:val="004D6BC3"/>
    <w:rsid w:val="004D732B"/>
    <w:rsid w:val="004E6838"/>
    <w:rsid w:val="004F428D"/>
    <w:rsid w:val="004F6D28"/>
    <w:rsid w:val="004F7022"/>
    <w:rsid w:val="0050277C"/>
    <w:rsid w:val="00503DB6"/>
    <w:rsid w:val="00505B64"/>
    <w:rsid w:val="005077D2"/>
    <w:rsid w:val="005100D4"/>
    <w:rsid w:val="005152ED"/>
    <w:rsid w:val="00516710"/>
    <w:rsid w:val="00516B80"/>
    <w:rsid w:val="00517A9C"/>
    <w:rsid w:val="00522A7A"/>
    <w:rsid w:val="00523446"/>
    <w:rsid w:val="0052376C"/>
    <w:rsid w:val="0052639C"/>
    <w:rsid w:val="00527A10"/>
    <w:rsid w:val="005311EC"/>
    <w:rsid w:val="005334FB"/>
    <w:rsid w:val="00537326"/>
    <w:rsid w:val="00537871"/>
    <w:rsid w:val="00541819"/>
    <w:rsid w:val="00542E65"/>
    <w:rsid w:val="00547876"/>
    <w:rsid w:val="00550E41"/>
    <w:rsid w:val="0055226D"/>
    <w:rsid w:val="00554572"/>
    <w:rsid w:val="00554704"/>
    <w:rsid w:val="00554BFC"/>
    <w:rsid w:val="0055549F"/>
    <w:rsid w:val="00557612"/>
    <w:rsid w:val="00557DAE"/>
    <w:rsid w:val="00564862"/>
    <w:rsid w:val="005650F0"/>
    <w:rsid w:val="00567C2A"/>
    <w:rsid w:val="00570DFB"/>
    <w:rsid w:val="00584134"/>
    <w:rsid w:val="00584EBC"/>
    <w:rsid w:val="00586E2E"/>
    <w:rsid w:val="0059273B"/>
    <w:rsid w:val="0059319F"/>
    <w:rsid w:val="005962C4"/>
    <w:rsid w:val="005963C1"/>
    <w:rsid w:val="0059793F"/>
    <w:rsid w:val="005A0094"/>
    <w:rsid w:val="005A0BF7"/>
    <w:rsid w:val="005A1504"/>
    <w:rsid w:val="005A71D1"/>
    <w:rsid w:val="005B131A"/>
    <w:rsid w:val="005B13B7"/>
    <w:rsid w:val="005B2555"/>
    <w:rsid w:val="005B37E8"/>
    <w:rsid w:val="005B3BBB"/>
    <w:rsid w:val="005C409F"/>
    <w:rsid w:val="005C4C79"/>
    <w:rsid w:val="005D14C4"/>
    <w:rsid w:val="005D4367"/>
    <w:rsid w:val="005D54D3"/>
    <w:rsid w:val="005D5F68"/>
    <w:rsid w:val="005D6981"/>
    <w:rsid w:val="005D7889"/>
    <w:rsid w:val="005E255F"/>
    <w:rsid w:val="005E25A3"/>
    <w:rsid w:val="005E5F40"/>
    <w:rsid w:val="005E62BE"/>
    <w:rsid w:val="005E6AE3"/>
    <w:rsid w:val="005E6F46"/>
    <w:rsid w:val="005F1C57"/>
    <w:rsid w:val="005F4626"/>
    <w:rsid w:val="005F61BB"/>
    <w:rsid w:val="00605A2D"/>
    <w:rsid w:val="00605FAC"/>
    <w:rsid w:val="00613FB3"/>
    <w:rsid w:val="00621CDB"/>
    <w:rsid w:val="00622B4A"/>
    <w:rsid w:val="00622F1B"/>
    <w:rsid w:val="00623030"/>
    <w:rsid w:val="00624992"/>
    <w:rsid w:val="006249F5"/>
    <w:rsid w:val="006255FC"/>
    <w:rsid w:val="00626C1E"/>
    <w:rsid w:val="00627398"/>
    <w:rsid w:val="00630017"/>
    <w:rsid w:val="006333BA"/>
    <w:rsid w:val="006347CE"/>
    <w:rsid w:val="00642738"/>
    <w:rsid w:val="006447BA"/>
    <w:rsid w:val="006502AE"/>
    <w:rsid w:val="00660C58"/>
    <w:rsid w:val="00661887"/>
    <w:rsid w:val="00661B0D"/>
    <w:rsid w:val="006629D4"/>
    <w:rsid w:val="006637FB"/>
    <w:rsid w:val="00667289"/>
    <w:rsid w:val="00671F51"/>
    <w:rsid w:val="00672BCA"/>
    <w:rsid w:val="00676662"/>
    <w:rsid w:val="00684401"/>
    <w:rsid w:val="00685A98"/>
    <w:rsid w:val="006870D3"/>
    <w:rsid w:val="00691FAE"/>
    <w:rsid w:val="006960D5"/>
    <w:rsid w:val="006974BC"/>
    <w:rsid w:val="006A0795"/>
    <w:rsid w:val="006A1778"/>
    <w:rsid w:val="006B3775"/>
    <w:rsid w:val="006B3FB8"/>
    <w:rsid w:val="006B7B11"/>
    <w:rsid w:val="006D0481"/>
    <w:rsid w:val="006D0F8D"/>
    <w:rsid w:val="006D78FF"/>
    <w:rsid w:val="006E3821"/>
    <w:rsid w:val="006E4304"/>
    <w:rsid w:val="006E464D"/>
    <w:rsid w:val="006F2FF3"/>
    <w:rsid w:val="006F314B"/>
    <w:rsid w:val="006F6029"/>
    <w:rsid w:val="006F70DE"/>
    <w:rsid w:val="00704AB5"/>
    <w:rsid w:val="007076C6"/>
    <w:rsid w:val="0071080D"/>
    <w:rsid w:val="00711E0D"/>
    <w:rsid w:val="00712597"/>
    <w:rsid w:val="00714789"/>
    <w:rsid w:val="00733A7E"/>
    <w:rsid w:val="00733FC0"/>
    <w:rsid w:val="00734653"/>
    <w:rsid w:val="00736D81"/>
    <w:rsid w:val="00736E02"/>
    <w:rsid w:val="00740D4C"/>
    <w:rsid w:val="007462CF"/>
    <w:rsid w:val="00746709"/>
    <w:rsid w:val="00746DF1"/>
    <w:rsid w:val="00747968"/>
    <w:rsid w:val="007508EE"/>
    <w:rsid w:val="00755C5D"/>
    <w:rsid w:val="00757CBE"/>
    <w:rsid w:val="00757E4F"/>
    <w:rsid w:val="00760FAA"/>
    <w:rsid w:val="0076323A"/>
    <w:rsid w:val="00767B37"/>
    <w:rsid w:val="00771B63"/>
    <w:rsid w:val="00771BDF"/>
    <w:rsid w:val="007810AF"/>
    <w:rsid w:val="00782918"/>
    <w:rsid w:val="00787E36"/>
    <w:rsid w:val="00790552"/>
    <w:rsid w:val="00791DA7"/>
    <w:rsid w:val="007B13DC"/>
    <w:rsid w:val="007B4786"/>
    <w:rsid w:val="007B5BCA"/>
    <w:rsid w:val="007B5F67"/>
    <w:rsid w:val="007B5F99"/>
    <w:rsid w:val="007C06D1"/>
    <w:rsid w:val="007C31DE"/>
    <w:rsid w:val="007C367A"/>
    <w:rsid w:val="007D57A7"/>
    <w:rsid w:val="007D6DFC"/>
    <w:rsid w:val="007D7E18"/>
    <w:rsid w:val="007E3054"/>
    <w:rsid w:val="007F0C73"/>
    <w:rsid w:val="007F55D8"/>
    <w:rsid w:val="007F5A5F"/>
    <w:rsid w:val="0080029B"/>
    <w:rsid w:val="00802D4F"/>
    <w:rsid w:val="00803B64"/>
    <w:rsid w:val="008058E9"/>
    <w:rsid w:val="00805FA6"/>
    <w:rsid w:val="00806912"/>
    <w:rsid w:val="00812CA4"/>
    <w:rsid w:val="00812E2C"/>
    <w:rsid w:val="008137F2"/>
    <w:rsid w:val="00815832"/>
    <w:rsid w:val="00821304"/>
    <w:rsid w:val="00821605"/>
    <w:rsid w:val="008216DF"/>
    <w:rsid w:val="00821A94"/>
    <w:rsid w:val="00822BA1"/>
    <w:rsid w:val="008255F0"/>
    <w:rsid w:val="008320C1"/>
    <w:rsid w:val="00837FDD"/>
    <w:rsid w:val="00840F6E"/>
    <w:rsid w:val="00841F4D"/>
    <w:rsid w:val="00842346"/>
    <w:rsid w:val="00844AA1"/>
    <w:rsid w:val="00851E3A"/>
    <w:rsid w:val="008558B0"/>
    <w:rsid w:val="00861F5D"/>
    <w:rsid w:val="00866B53"/>
    <w:rsid w:val="00873CEE"/>
    <w:rsid w:val="00876002"/>
    <w:rsid w:val="00884693"/>
    <w:rsid w:val="00887A49"/>
    <w:rsid w:val="00893059"/>
    <w:rsid w:val="00893DC0"/>
    <w:rsid w:val="00895C88"/>
    <w:rsid w:val="008A0CDC"/>
    <w:rsid w:val="008A0EC2"/>
    <w:rsid w:val="008A10D4"/>
    <w:rsid w:val="008A3D4D"/>
    <w:rsid w:val="008A6BC8"/>
    <w:rsid w:val="008B2803"/>
    <w:rsid w:val="008B3702"/>
    <w:rsid w:val="008B4D4F"/>
    <w:rsid w:val="008B54B9"/>
    <w:rsid w:val="008B6086"/>
    <w:rsid w:val="008B767E"/>
    <w:rsid w:val="008C072E"/>
    <w:rsid w:val="008C4572"/>
    <w:rsid w:val="008C6DF9"/>
    <w:rsid w:val="008D0948"/>
    <w:rsid w:val="008D41DC"/>
    <w:rsid w:val="008D582C"/>
    <w:rsid w:val="008D76E3"/>
    <w:rsid w:val="008E20FA"/>
    <w:rsid w:val="008E2D8E"/>
    <w:rsid w:val="008E6DEF"/>
    <w:rsid w:val="008E7B5B"/>
    <w:rsid w:val="008E7D1F"/>
    <w:rsid w:val="008F02C4"/>
    <w:rsid w:val="008F18F9"/>
    <w:rsid w:val="008F3014"/>
    <w:rsid w:val="008F5180"/>
    <w:rsid w:val="008F6089"/>
    <w:rsid w:val="008F6568"/>
    <w:rsid w:val="00902872"/>
    <w:rsid w:val="0090479B"/>
    <w:rsid w:val="00916CD0"/>
    <w:rsid w:val="00922F5A"/>
    <w:rsid w:val="00923CD2"/>
    <w:rsid w:val="00930430"/>
    <w:rsid w:val="0093086A"/>
    <w:rsid w:val="00933300"/>
    <w:rsid w:val="0094073C"/>
    <w:rsid w:val="00941861"/>
    <w:rsid w:val="00941A71"/>
    <w:rsid w:val="009421BE"/>
    <w:rsid w:val="00942DAF"/>
    <w:rsid w:val="00943FAB"/>
    <w:rsid w:val="00944066"/>
    <w:rsid w:val="00945853"/>
    <w:rsid w:val="00947A4E"/>
    <w:rsid w:val="009508E8"/>
    <w:rsid w:val="0095625B"/>
    <w:rsid w:val="009629CF"/>
    <w:rsid w:val="00965845"/>
    <w:rsid w:val="009663BA"/>
    <w:rsid w:val="00970B91"/>
    <w:rsid w:val="00970DB8"/>
    <w:rsid w:val="009712B9"/>
    <w:rsid w:val="009759CC"/>
    <w:rsid w:val="0097758C"/>
    <w:rsid w:val="00982377"/>
    <w:rsid w:val="00983459"/>
    <w:rsid w:val="0098739D"/>
    <w:rsid w:val="00992491"/>
    <w:rsid w:val="00994FBA"/>
    <w:rsid w:val="00997370"/>
    <w:rsid w:val="009A220F"/>
    <w:rsid w:val="009A271D"/>
    <w:rsid w:val="009B1885"/>
    <w:rsid w:val="009B67E5"/>
    <w:rsid w:val="009B76AF"/>
    <w:rsid w:val="009C052F"/>
    <w:rsid w:val="009C23BA"/>
    <w:rsid w:val="009C2D2C"/>
    <w:rsid w:val="009C4124"/>
    <w:rsid w:val="009E58E6"/>
    <w:rsid w:val="009F12C9"/>
    <w:rsid w:val="009F342F"/>
    <w:rsid w:val="009F68D1"/>
    <w:rsid w:val="00A04A98"/>
    <w:rsid w:val="00A0512A"/>
    <w:rsid w:val="00A1011C"/>
    <w:rsid w:val="00A121E6"/>
    <w:rsid w:val="00A12521"/>
    <w:rsid w:val="00A12777"/>
    <w:rsid w:val="00A13434"/>
    <w:rsid w:val="00A2742A"/>
    <w:rsid w:val="00A32794"/>
    <w:rsid w:val="00A34510"/>
    <w:rsid w:val="00A35872"/>
    <w:rsid w:val="00A40EC1"/>
    <w:rsid w:val="00A41A5C"/>
    <w:rsid w:val="00A41D3D"/>
    <w:rsid w:val="00A42D47"/>
    <w:rsid w:val="00A451F4"/>
    <w:rsid w:val="00A5731E"/>
    <w:rsid w:val="00A576B5"/>
    <w:rsid w:val="00A61A2F"/>
    <w:rsid w:val="00A62682"/>
    <w:rsid w:val="00A66250"/>
    <w:rsid w:val="00A70EB4"/>
    <w:rsid w:val="00A81951"/>
    <w:rsid w:val="00A825D8"/>
    <w:rsid w:val="00A827B2"/>
    <w:rsid w:val="00A82AA8"/>
    <w:rsid w:val="00A870EA"/>
    <w:rsid w:val="00A9085B"/>
    <w:rsid w:val="00A911FA"/>
    <w:rsid w:val="00A91F92"/>
    <w:rsid w:val="00A95F75"/>
    <w:rsid w:val="00AA028E"/>
    <w:rsid w:val="00AA2052"/>
    <w:rsid w:val="00AA2FC0"/>
    <w:rsid w:val="00AA6176"/>
    <w:rsid w:val="00AA6768"/>
    <w:rsid w:val="00AB27F7"/>
    <w:rsid w:val="00AB2E9A"/>
    <w:rsid w:val="00AB5164"/>
    <w:rsid w:val="00AB72EF"/>
    <w:rsid w:val="00AB7628"/>
    <w:rsid w:val="00AC0952"/>
    <w:rsid w:val="00AD2AEC"/>
    <w:rsid w:val="00AD3264"/>
    <w:rsid w:val="00AD336B"/>
    <w:rsid w:val="00AD5BCE"/>
    <w:rsid w:val="00AE2310"/>
    <w:rsid w:val="00AE2D0F"/>
    <w:rsid w:val="00AE30BC"/>
    <w:rsid w:val="00AE51EF"/>
    <w:rsid w:val="00AE64CF"/>
    <w:rsid w:val="00AE6CEA"/>
    <w:rsid w:val="00AF022B"/>
    <w:rsid w:val="00AF0CA7"/>
    <w:rsid w:val="00AF0E84"/>
    <w:rsid w:val="00AF1D60"/>
    <w:rsid w:val="00AF3010"/>
    <w:rsid w:val="00AF68CB"/>
    <w:rsid w:val="00B02165"/>
    <w:rsid w:val="00B07301"/>
    <w:rsid w:val="00B10B91"/>
    <w:rsid w:val="00B10D68"/>
    <w:rsid w:val="00B12B64"/>
    <w:rsid w:val="00B12DFA"/>
    <w:rsid w:val="00B15D17"/>
    <w:rsid w:val="00B15EFF"/>
    <w:rsid w:val="00B3319F"/>
    <w:rsid w:val="00B36994"/>
    <w:rsid w:val="00B375B6"/>
    <w:rsid w:val="00B375C7"/>
    <w:rsid w:val="00B438FE"/>
    <w:rsid w:val="00B43BD2"/>
    <w:rsid w:val="00B50309"/>
    <w:rsid w:val="00B55BAF"/>
    <w:rsid w:val="00B6205F"/>
    <w:rsid w:val="00B62E3C"/>
    <w:rsid w:val="00B672DC"/>
    <w:rsid w:val="00B70BD6"/>
    <w:rsid w:val="00B71E9A"/>
    <w:rsid w:val="00B72701"/>
    <w:rsid w:val="00B74297"/>
    <w:rsid w:val="00B752C2"/>
    <w:rsid w:val="00B824A1"/>
    <w:rsid w:val="00B85913"/>
    <w:rsid w:val="00B86174"/>
    <w:rsid w:val="00B87B36"/>
    <w:rsid w:val="00B9576F"/>
    <w:rsid w:val="00BA1ACA"/>
    <w:rsid w:val="00BA3EF4"/>
    <w:rsid w:val="00BA6A0E"/>
    <w:rsid w:val="00BB1DB8"/>
    <w:rsid w:val="00BB2CEE"/>
    <w:rsid w:val="00BB34BE"/>
    <w:rsid w:val="00BB36C6"/>
    <w:rsid w:val="00BB41AD"/>
    <w:rsid w:val="00BB69F6"/>
    <w:rsid w:val="00BB6BE3"/>
    <w:rsid w:val="00BC1F28"/>
    <w:rsid w:val="00BC2878"/>
    <w:rsid w:val="00BD0B8C"/>
    <w:rsid w:val="00BD1F8B"/>
    <w:rsid w:val="00BD21A6"/>
    <w:rsid w:val="00BE35DE"/>
    <w:rsid w:val="00BE5A0E"/>
    <w:rsid w:val="00BF030B"/>
    <w:rsid w:val="00BF0CDC"/>
    <w:rsid w:val="00BF16E7"/>
    <w:rsid w:val="00BF4DD5"/>
    <w:rsid w:val="00BF65D8"/>
    <w:rsid w:val="00C01473"/>
    <w:rsid w:val="00C02662"/>
    <w:rsid w:val="00C05EE3"/>
    <w:rsid w:val="00C0774A"/>
    <w:rsid w:val="00C15C19"/>
    <w:rsid w:val="00C26306"/>
    <w:rsid w:val="00C3011F"/>
    <w:rsid w:val="00C313D6"/>
    <w:rsid w:val="00C33CD9"/>
    <w:rsid w:val="00C53A9C"/>
    <w:rsid w:val="00C53DB1"/>
    <w:rsid w:val="00C57BD6"/>
    <w:rsid w:val="00C603A4"/>
    <w:rsid w:val="00C60523"/>
    <w:rsid w:val="00C61F1C"/>
    <w:rsid w:val="00C620F3"/>
    <w:rsid w:val="00C63B85"/>
    <w:rsid w:val="00C6723C"/>
    <w:rsid w:val="00C734C1"/>
    <w:rsid w:val="00C75816"/>
    <w:rsid w:val="00C75FAF"/>
    <w:rsid w:val="00C81285"/>
    <w:rsid w:val="00C83610"/>
    <w:rsid w:val="00C85EF7"/>
    <w:rsid w:val="00C869B3"/>
    <w:rsid w:val="00C87F7F"/>
    <w:rsid w:val="00C945F8"/>
    <w:rsid w:val="00C969A1"/>
    <w:rsid w:val="00C96DF7"/>
    <w:rsid w:val="00C9703B"/>
    <w:rsid w:val="00CA1911"/>
    <w:rsid w:val="00CA253C"/>
    <w:rsid w:val="00CB26D7"/>
    <w:rsid w:val="00CB6573"/>
    <w:rsid w:val="00CB6B16"/>
    <w:rsid w:val="00CC0383"/>
    <w:rsid w:val="00CC1860"/>
    <w:rsid w:val="00CC343B"/>
    <w:rsid w:val="00CC4CE6"/>
    <w:rsid w:val="00CC50A3"/>
    <w:rsid w:val="00CD1B17"/>
    <w:rsid w:val="00CE4702"/>
    <w:rsid w:val="00CE570C"/>
    <w:rsid w:val="00CF04DB"/>
    <w:rsid w:val="00CF0855"/>
    <w:rsid w:val="00CF0A0F"/>
    <w:rsid w:val="00CF0CEC"/>
    <w:rsid w:val="00CF19C1"/>
    <w:rsid w:val="00CF6E6E"/>
    <w:rsid w:val="00D06251"/>
    <w:rsid w:val="00D07FF5"/>
    <w:rsid w:val="00D11FE7"/>
    <w:rsid w:val="00D1734E"/>
    <w:rsid w:val="00D17FAB"/>
    <w:rsid w:val="00D21E30"/>
    <w:rsid w:val="00D2332C"/>
    <w:rsid w:val="00D26E6C"/>
    <w:rsid w:val="00D32F83"/>
    <w:rsid w:val="00D476DE"/>
    <w:rsid w:val="00D52CBD"/>
    <w:rsid w:val="00D5620A"/>
    <w:rsid w:val="00D6148B"/>
    <w:rsid w:val="00D65F05"/>
    <w:rsid w:val="00D65F4E"/>
    <w:rsid w:val="00D73C06"/>
    <w:rsid w:val="00D81C61"/>
    <w:rsid w:val="00D845CC"/>
    <w:rsid w:val="00D84C6D"/>
    <w:rsid w:val="00D85478"/>
    <w:rsid w:val="00D85EE2"/>
    <w:rsid w:val="00D90437"/>
    <w:rsid w:val="00D913F0"/>
    <w:rsid w:val="00D923CE"/>
    <w:rsid w:val="00D967AD"/>
    <w:rsid w:val="00DA32D1"/>
    <w:rsid w:val="00DA36ED"/>
    <w:rsid w:val="00DB12CC"/>
    <w:rsid w:val="00DB4EAD"/>
    <w:rsid w:val="00DB50FF"/>
    <w:rsid w:val="00DB5831"/>
    <w:rsid w:val="00DB64D3"/>
    <w:rsid w:val="00DB7D57"/>
    <w:rsid w:val="00DC16A1"/>
    <w:rsid w:val="00DC42BA"/>
    <w:rsid w:val="00DC45B2"/>
    <w:rsid w:val="00DC5852"/>
    <w:rsid w:val="00DC5FA1"/>
    <w:rsid w:val="00DC7753"/>
    <w:rsid w:val="00DC7EC7"/>
    <w:rsid w:val="00DD3965"/>
    <w:rsid w:val="00DD7A8C"/>
    <w:rsid w:val="00DD7FF6"/>
    <w:rsid w:val="00DE30D8"/>
    <w:rsid w:val="00DE31C2"/>
    <w:rsid w:val="00DE3818"/>
    <w:rsid w:val="00DE59B9"/>
    <w:rsid w:val="00DE675B"/>
    <w:rsid w:val="00DF58F7"/>
    <w:rsid w:val="00E007B9"/>
    <w:rsid w:val="00E060D3"/>
    <w:rsid w:val="00E10A42"/>
    <w:rsid w:val="00E266DC"/>
    <w:rsid w:val="00E31644"/>
    <w:rsid w:val="00E3411D"/>
    <w:rsid w:val="00E405AC"/>
    <w:rsid w:val="00E42AEE"/>
    <w:rsid w:val="00E42BAE"/>
    <w:rsid w:val="00E43291"/>
    <w:rsid w:val="00E44EE1"/>
    <w:rsid w:val="00E45008"/>
    <w:rsid w:val="00E52AC0"/>
    <w:rsid w:val="00E53D0B"/>
    <w:rsid w:val="00E53E68"/>
    <w:rsid w:val="00E557DC"/>
    <w:rsid w:val="00E578D6"/>
    <w:rsid w:val="00E60385"/>
    <w:rsid w:val="00E64351"/>
    <w:rsid w:val="00E64393"/>
    <w:rsid w:val="00E64FF9"/>
    <w:rsid w:val="00E70BEA"/>
    <w:rsid w:val="00E73BD8"/>
    <w:rsid w:val="00E82063"/>
    <w:rsid w:val="00E83BDE"/>
    <w:rsid w:val="00E83C60"/>
    <w:rsid w:val="00E86014"/>
    <w:rsid w:val="00E863C9"/>
    <w:rsid w:val="00E86CD2"/>
    <w:rsid w:val="00E87ADA"/>
    <w:rsid w:val="00E960D6"/>
    <w:rsid w:val="00EA1350"/>
    <w:rsid w:val="00EA23C9"/>
    <w:rsid w:val="00EB108B"/>
    <w:rsid w:val="00EB16E9"/>
    <w:rsid w:val="00EB1914"/>
    <w:rsid w:val="00EB52B3"/>
    <w:rsid w:val="00EB5506"/>
    <w:rsid w:val="00EB5FC8"/>
    <w:rsid w:val="00EB713F"/>
    <w:rsid w:val="00EC453E"/>
    <w:rsid w:val="00ED19A3"/>
    <w:rsid w:val="00ED2C52"/>
    <w:rsid w:val="00ED2F86"/>
    <w:rsid w:val="00ED3B10"/>
    <w:rsid w:val="00ED4A76"/>
    <w:rsid w:val="00ED4E2E"/>
    <w:rsid w:val="00EE012E"/>
    <w:rsid w:val="00EE01DA"/>
    <w:rsid w:val="00EE3724"/>
    <w:rsid w:val="00EF084B"/>
    <w:rsid w:val="00EF424F"/>
    <w:rsid w:val="00EF5D86"/>
    <w:rsid w:val="00EF74F8"/>
    <w:rsid w:val="00EF7C0A"/>
    <w:rsid w:val="00F01CDE"/>
    <w:rsid w:val="00F10E15"/>
    <w:rsid w:val="00F16480"/>
    <w:rsid w:val="00F16E54"/>
    <w:rsid w:val="00F3203C"/>
    <w:rsid w:val="00F32827"/>
    <w:rsid w:val="00F335D8"/>
    <w:rsid w:val="00F36130"/>
    <w:rsid w:val="00F51F61"/>
    <w:rsid w:val="00F52EDD"/>
    <w:rsid w:val="00F54387"/>
    <w:rsid w:val="00F55C83"/>
    <w:rsid w:val="00F6074C"/>
    <w:rsid w:val="00F6502E"/>
    <w:rsid w:val="00F655AE"/>
    <w:rsid w:val="00F7283D"/>
    <w:rsid w:val="00F7588F"/>
    <w:rsid w:val="00F769DA"/>
    <w:rsid w:val="00F77296"/>
    <w:rsid w:val="00F941FF"/>
    <w:rsid w:val="00F94672"/>
    <w:rsid w:val="00F95CDA"/>
    <w:rsid w:val="00FA58E2"/>
    <w:rsid w:val="00FA798A"/>
    <w:rsid w:val="00FA7EB0"/>
    <w:rsid w:val="00FB10F2"/>
    <w:rsid w:val="00FB24A0"/>
    <w:rsid w:val="00FB25A3"/>
    <w:rsid w:val="00FB4128"/>
    <w:rsid w:val="00FB5E65"/>
    <w:rsid w:val="00FB7066"/>
    <w:rsid w:val="00FC35D8"/>
    <w:rsid w:val="00FC3CFA"/>
    <w:rsid w:val="00FD001C"/>
    <w:rsid w:val="00FD60DF"/>
    <w:rsid w:val="00FE5F9B"/>
    <w:rsid w:val="00FE7E80"/>
    <w:rsid w:val="00FF16FD"/>
    <w:rsid w:val="00FF757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5C06"/>
  <w15:chartTrackingRefBased/>
  <w15:docId w15:val="{20617DC6-EE2C-435E-9343-682CF00C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72EF"/>
    <w:rPr>
      <w:rFonts w:ascii="Palatino Linotype" w:eastAsia="Times New Roman" w:hAnsi="Palatino Linotype"/>
      <w:szCs w:val="24"/>
      <w:lang w:val="en-US" w:bidi="he-IL"/>
    </w:rPr>
  </w:style>
  <w:style w:type="paragraph" w:styleId="Heading1">
    <w:name w:val="heading 1"/>
    <w:aliases w:val="H1"/>
    <w:next w:val="Body"/>
    <w:link w:val="Heading1Char"/>
    <w:qFormat/>
    <w:rsid w:val="00AB72EF"/>
    <w:pPr>
      <w:keepNext/>
      <w:keepLines/>
      <w:pageBreakBefore/>
      <w:numPr>
        <w:numId w:val="7"/>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qFormat/>
    <w:rsid w:val="00AB72EF"/>
    <w:pPr>
      <w:keepNext/>
      <w:keepLines/>
      <w:numPr>
        <w:ilvl w:val="1"/>
        <w:numId w:val="7"/>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qFormat/>
    <w:rsid w:val="00AB72EF"/>
    <w:pPr>
      <w:keepNext/>
      <w:keepLines/>
      <w:numPr>
        <w:ilvl w:val="2"/>
        <w:numId w:val="7"/>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B72EF"/>
    <w:pPr>
      <w:keepNext/>
      <w:keepLines/>
      <w:numPr>
        <w:ilvl w:val="3"/>
        <w:numId w:val="7"/>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085B"/>
    <w:pPr>
      <w:keepNext/>
      <w:keepLines/>
      <w:spacing w:before="240"/>
      <w:ind w:left="1440"/>
      <w:outlineLvl w:val="4"/>
    </w:pPr>
    <w:rPr>
      <w:rFonts w:ascii="Trebuchet MS" w:eastAsia="Times New Roman" w:hAnsi="Trebuchet MS"/>
      <w:b/>
      <w:bCs/>
      <w:iCs/>
      <w:color w:val="000080"/>
      <w:sz w:val="21"/>
      <w:szCs w:val="26"/>
      <w:lang w:eastAsia="en-AU"/>
    </w:rPr>
  </w:style>
  <w:style w:type="paragraph" w:styleId="Heading6">
    <w:name w:val="heading 6"/>
    <w:basedOn w:val="Heading5"/>
    <w:next w:val="Normal"/>
    <w:link w:val="Heading6Char"/>
    <w:qFormat/>
    <w:rsid w:val="00AB72EF"/>
    <w:pPr>
      <w:outlineLvl w:val="5"/>
    </w:pPr>
  </w:style>
  <w:style w:type="paragraph" w:styleId="Heading7">
    <w:name w:val="heading 7"/>
    <w:basedOn w:val="Heading6"/>
    <w:next w:val="Normal"/>
    <w:link w:val="Heading7Char"/>
    <w:qFormat/>
    <w:rsid w:val="00AB72EF"/>
    <w:pPr>
      <w:outlineLvl w:val="6"/>
    </w:pPr>
  </w:style>
  <w:style w:type="paragraph" w:styleId="Heading8">
    <w:name w:val="heading 8"/>
    <w:basedOn w:val="Heading7"/>
    <w:next w:val="Normal"/>
    <w:link w:val="Heading8Char"/>
    <w:qFormat/>
    <w:rsid w:val="00AB72EF"/>
    <w:pPr>
      <w:outlineLvl w:val="7"/>
    </w:pPr>
  </w:style>
  <w:style w:type="paragraph" w:styleId="Heading9">
    <w:name w:val="heading 9"/>
    <w:basedOn w:val="Heading8"/>
    <w:link w:val="Heading9Char"/>
    <w:qFormat/>
    <w:rsid w:val="00AB72E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rsid w:val="00AB72EF"/>
    <w:rPr>
      <w:rFonts w:ascii="Trebuchet MS" w:eastAsia="Times New Roman" w:hAnsi="Trebuchet MS"/>
      <w:b/>
      <w:bCs/>
      <w:color w:val="000080"/>
      <w:sz w:val="25"/>
      <w:szCs w:val="24"/>
      <w:lang w:val="en-US" w:bidi="he-IL"/>
    </w:rPr>
  </w:style>
  <w:style w:type="paragraph" w:customStyle="1" w:styleId="Body">
    <w:name w:val="Body"/>
    <w:link w:val="BodyChar"/>
    <w:qFormat/>
    <w:rsid w:val="00AB72EF"/>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B72EF"/>
    <w:rPr>
      <w:rFonts w:ascii="Palatino Linotype" w:eastAsia="Times New Roman" w:hAnsi="Palatino Linotype"/>
      <w:sz w:val="21"/>
      <w:szCs w:val="21"/>
      <w:lang w:val="en-US" w:bidi="he-IL"/>
    </w:rPr>
  </w:style>
  <w:style w:type="paragraph" w:customStyle="1" w:styleId="Code">
    <w:name w:val="Code"/>
    <w:basedOn w:val="Body"/>
    <w:link w:val="CodeChar"/>
    <w:qFormat/>
    <w:rsid w:val="00AA2052"/>
    <w:pPr>
      <w:shd w:val="clear" w:color="auto" w:fill="E7E6E6"/>
      <w:spacing w:before="0" w:after="20"/>
      <w:ind w:left="720"/>
    </w:pPr>
    <w:rPr>
      <w:rFonts w:ascii="Courier New" w:eastAsia="Calibri" w:hAnsi="Courier New" w:cs="Courier New"/>
      <w:color w:val="1F3864"/>
      <w:sz w:val="20"/>
      <w:lang w:val="en-AU"/>
    </w:rPr>
  </w:style>
  <w:style w:type="character" w:customStyle="1" w:styleId="CodeChar">
    <w:name w:val="Code Char"/>
    <w:link w:val="Code"/>
    <w:rsid w:val="00AA2052"/>
    <w:rPr>
      <w:rFonts w:ascii="Courier New" w:eastAsia="Calibri" w:hAnsi="Courier New" w:cs="Courier New"/>
      <w:color w:val="1F3864"/>
      <w:szCs w:val="21"/>
      <w:shd w:val="clear" w:color="auto" w:fill="E7E6E6"/>
      <w:lang w:bidi="he-IL"/>
    </w:rPr>
  </w:style>
  <w:style w:type="paragraph" w:styleId="IntenseQuote">
    <w:name w:val="Intense Quote"/>
    <w:basedOn w:val="Normal"/>
    <w:next w:val="Normal"/>
    <w:link w:val="IntenseQuoteChar"/>
    <w:uiPriority w:val="30"/>
    <w:qFormat/>
    <w:rsid w:val="004842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842F9"/>
    <w:rPr>
      <w:rFonts w:eastAsia="Times New Roman"/>
      <w:i/>
      <w:iCs/>
      <w:color w:val="5B9BD5" w:themeColor="accent1"/>
      <w:sz w:val="24"/>
      <w:szCs w:val="24"/>
      <w:lang w:val="en-US"/>
    </w:rPr>
  </w:style>
  <w:style w:type="character" w:customStyle="1" w:styleId="Heading1Char">
    <w:name w:val="Heading 1 Char"/>
    <w:aliases w:val="H1 Char"/>
    <w:link w:val="Heading1"/>
    <w:rsid w:val="00AB72EF"/>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rsid w:val="00AB72EF"/>
    <w:rPr>
      <w:rFonts w:ascii="Trebuchet MS" w:eastAsia="Times New Roman" w:hAnsi="Trebuchet MS"/>
      <w:b/>
      <w:bCs/>
      <w:color w:val="000080"/>
      <w:sz w:val="28"/>
      <w:szCs w:val="28"/>
      <w:lang w:val="en-US" w:bidi="he-IL"/>
    </w:rPr>
  </w:style>
  <w:style w:type="character" w:styleId="Hyperlink">
    <w:name w:val="Hyperlink"/>
    <w:uiPriority w:val="99"/>
    <w:rsid w:val="00AB72EF"/>
    <w:rPr>
      <w:color w:val="0000FF"/>
      <w:u w:val="single"/>
    </w:rPr>
  </w:style>
  <w:style w:type="character" w:styleId="FollowedHyperlink">
    <w:name w:val="FollowedHyperlink"/>
    <w:semiHidden/>
    <w:rsid w:val="00AB72EF"/>
    <w:rPr>
      <w:color w:val="800080"/>
      <w:u w:val="single"/>
    </w:rPr>
  </w:style>
  <w:style w:type="character" w:styleId="CommentReference">
    <w:name w:val="annotation reference"/>
    <w:semiHidden/>
    <w:rsid w:val="004842F9"/>
    <w:rPr>
      <w:sz w:val="16"/>
      <w:szCs w:val="16"/>
    </w:rPr>
  </w:style>
  <w:style w:type="paragraph" w:styleId="CommentText">
    <w:name w:val="annotation text"/>
    <w:basedOn w:val="Normal"/>
    <w:link w:val="CommentTextChar"/>
    <w:semiHidden/>
    <w:rsid w:val="00AB72EF"/>
    <w:rPr>
      <w:szCs w:val="20"/>
    </w:rPr>
  </w:style>
  <w:style w:type="character" w:customStyle="1" w:styleId="CommentTextChar">
    <w:name w:val="Comment Text Char"/>
    <w:link w:val="CommentText"/>
    <w:semiHidden/>
    <w:rsid w:val="00AB72EF"/>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B72EF"/>
    <w:rPr>
      <w:b/>
      <w:bCs/>
    </w:rPr>
  </w:style>
  <w:style w:type="character" w:customStyle="1" w:styleId="CommentSubjectChar">
    <w:name w:val="Comment Subject Char"/>
    <w:link w:val="CommentSubject"/>
    <w:semiHidden/>
    <w:rsid w:val="00AB72EF"/>
    <w:rPr>
      <w:rFonts w:ascii="Palatino Linotype" w:eastAsia="Times New Roman" w:hAnsi="Palatino Linotype"/>
      <w:b/>
      <w:bCs/>
      <w:lang w:val="en-US" w:bidi="he-IL"/>
    </w:rPr>
  </w:style>
  <w:style w:type="paragraph" w:styleId="BalloonText">
    <w:name w:val="Balloon Text"/>
    <w:basedOn w:val="Normal"/>
    <w:link w:val="BalloonTextChar"/>
    <w:semiHidden/>
    <w:rsid w:val="00AB72EF"/>
    <w:rPr>
      <w:rFonts w:ascii="Tahoma" w:hAnsi="Tahoma" w:cs="Tahoma"/>
      <w:sz w:val="16"/>
      <w:szCs w:val="16"/>
    </w:rPr>
  </w:style>
  <w:style w:type="character" w:customStyle="1" w:styleId="BalloonTextChar">
    <w:name w:val="Balloon Text Char"/>
    <w:link w:val="BalloonText"/>
    <w:semiHidden/>
    <w:rsid w:val="00AB72EF"/>
    <w:rPr>
      <w:rFonts w:ascii="Tahoma" w:eastAsia="Times New Roman" w:hAnsi="Tahoma" w:cs="Tahoma"/>
      <w:sz w:val="16"/>
      <w:szCs w:val="16"/>
      <w:lang w:val="en-US" w:bidi="he-IL"/>
    </w:rPr>
  </w:style>
  <w:style w:type="character" w:styleId="HTMLCite">
    <w:name w:val="HTML Cite"/>
    <w:semiHidden/>
    <w:rsid w:val="00AB72EF"/>
    <w:rPr>
      <w:i/>
      <w:iCs/>
    </w:rPr>
  </w:style>
  <w:style w:type="paragraph" w:styleId="NormalWeb">
    <w:name w:val="Normal (Web)"/>
    <w:basedOn w:val="Normal"/>
    <w:rsid w:val="00AB72EF"/>
  </w:style>
  <w:style w:type="character" w:customStyle="1" w:styleId="pre">
    <w:name w:val="pre"/>
    <w:basedOn w:val="DefaultParagraphFont"/>
    <w:rsid w:val="00C75816"/>
  </w:style>
  <w:style w:type="paragraph" w:customStyle="1" w:styleId="first">
    <w:name w:val="first"/>
    <w:basedOn w:val="Normal"/>
    <w:rsid w:val="002A3067"/>
    <w:pPr>
      <w:spacing w:before="100" w:beforeAutospacing="1" w:after="100" w:afterAutospacing="1"/>
    </w:pPr>
    <w:rPr>
      <w:lang w:eastAsia="en-AU"/>
    </w:rPr>
  </w:style>
  <w:style w:type="character" w:styleId="Strong">
    <w:name w:val="Strong"/>
    <w:qFormat/>
    <w:rsid w:val="00AB72EF"/>
    <w:rPr>
      <w:b/>
      <w:bCs/>
    </w:rPr>
  </w:style>
  <w:style w:type="character" w:customStyle="1" w:styleId="Heading4Char">
    <w:name w:val="Heading 4 Char"/>
    <w:aliases w:val="H4 Char"/>
    <w:link w:val="Heading4"/>
    <w:rsid w:val="00AB72EF"/>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085B"/>
    <w:rPr>
      <w:rFonts w:ascii="Trebuchet MS" w:eastAsia="Times New Roman" w:hAnsi="Trebuchet MS"/>
      <w:b/>
      <w:bCs/>
      <w:iCs/>
      <w:color w:val="000080"/>
      <w:sz w:val="21"/>
      <w:szCs w:val="26"/>
      <w:lang w:eastAsia="en-AU"/>
    </w:rPr>
  </w:style>
  <w:style w:type="character" w:customStyle="1" w:styleId="Heading6Char">
    <w:name w:val="Heading 6 Char"/>
    <w:link w:val="Heading6"/>
    <w:rsid w:val="00AB72EF"/>
    <w:rPr>
      <w:rFonts w:ascii="Trebuchet MS" w:eastAsia="Times New Roman" w:hAnsi="Trebuchet MS"/>
      <w:b/>
      <w:bCs/>
      <w:iCs/>
      <w:color w:val="000080"/>
      <w:sz w:val="21"/>
      <w:szCs w:val="26"/>
      <w:lang w:val="en-US"/>
    </w:rPr>
  </w:style>
  <w:style w:type="character" w:customStyle="1" w:styleId="Heading7Char">
    <w:name w:val="Heading 7 Char"/>
    <w:link w:val="Heading7"/>
    <w:rsid w:val="00AB72EF"/>
    <w:rPr>
      <w:rFonts w:ascii="Trebuchet MS" w:eastAsia="Times New Roman" w:hAnsi="Trebuchet MS"/>
      <w:b/>
      <w:bCs/>
      <w:iCs/>
      <w:color w:val="000080"/>
      <w:sz w:val="21"/>
      <w:szCs w:val="26"/>
      <w:lang w:val="en-US"/>
    </w:rPr>
  </w:style>
  <w:style w:type="character" w:customStyle="1" w:styleId="Heading8Char">
    <w:name w:val="Heading 8 Char"/>
    <w:link w:val="Heading8"/>
    <w:rsid w:val="00AB72EF"/>
    <w:rPr>
      <w:rFonts w:ascii="Trebuchet MS" w:eastAsia="Times New Roman" w:hAnsi="Trebuchet MS"/>
      <w:b/>
      <w:bCs/>
      <w:iCs/>
      <w:color w:val="000080"/>
      <w:sz w:val="21"/>
      <w:szCs w:val="26"/>
      <w:lang w:val="en-US"/>
    </w:rPr>
  </w:style>
  <w:style w:type="character" w:customStyle="1" w:styleId="Heading9Char">
    <w:name w:val="Heading 9 Char"/>
    <w:link w:val="Heading9"/>
    <w:rsid w:val="00AB72EF"/>
    <w:rPr>
      <w:rFonts w:ascii="Trebuchet MS" w:eastAsia="Times New Roman" w:hAnsi="Trebuchet MS"/>
      <w:b/>
      <w:bCs/>
      <w:iCs/>
      <w:color w:val="000080"/>
      <w:sz w:val="21"/>
      <w:szCs w:val="26"/>
      <w:lang w:val="en-US"/>
    </w:rPr>
  </w:style>
  <w:style w:type="paragraph" w:styleId="NoSpacing">
    <w:name w:val="No Spacing"/>
    <w:link w:val="NoSpacingChar"/>
    <w:uiPriority w:val="1"/>
    <w:qFormat/>
    <w:rsid w:val="00AB72EF"/>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B72EF"/>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4842F9"/>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B72EF"/>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AB72EF"/>
    <w:pPr>
      <w:keepLines/>
      <w:spacing w:before="120" w:after="60"/>
    </w:pPr>
    <w:rPr>
      <w:rFonts w:ascii="Trebuchet MS" w:hAnsi="Trebuchet MS"/>
      <w:sz w:val="18"/>
      <w:szCs w:val="22"/>
      <w:lang w:val="en-US" w:eastAsia="en-GB"/>
    </w:rPr>
  </w:style>
  <w:style w:type="paragraph" w:customStyle="1" w:styleId="Default">
    <w:name w:val="Default"/>
    <w:rsid w:val="004842F9"/>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4842F9"/>
    <w:rPr>
      <w:rFonts w:ascii="Calibri" w:eastAsia="Times New Roman" w:hAnsi="Calibri" w:cs="Arial"/>
      <w:kern w:val="28"/>
      <w:sz w:val="18"/>
      <w:szCs w:val="21"/>
      <w:lang w:val="x-none" w:eastAsia="en-AU" w:bidi="he-IL"/>
    </w:rPr>
  </w:style>
  <w:style w:type="paragraph" w:styleId="TOC2">
    <w:name w:val="toc 2"/>
    <w:basedOn w:val="TOC1"/>
    <w:uiPriority w:val="39"/>
    <w:rsid w:val="00AB72EF"/>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B72EF"/>
    <w:pPr>
      <w:tabs>
        <w:tab w:val="center" w:pos="4153"/>
        <w:tab w:val="right" w:pos="8306"/>
      </w:tabs>
    </w:pPr>
  </w:style>
  <w:style w:type="character" w:customStyle="1" w:styleId="HeaderChar">
    <w:name w:val="Header Char"/>
    <w:link w:val="Header"/>
    <w:rsid w:val="00AB72EF"/>
    <w:rPr>
      <w:rFonts w:ascii="Palatino Linotype" w:eastAsia="Times New Roman" w:hAnsi="Palatino Linotype"/>
      <w:szCs w:val="24"/>
      <w:lang w:val="en-US" w:bidi="he-IL"/>
    </w:rPr>
  </w:style>
  <w:style w:type="paragraph" w:styleId="Footer">
    <w:name w:val="footer"/>
    <w:basedOn w:val="Normal"/>
    <w:link w:val="FooterChar"/>
    <w:uiPriority w:val="99"/>
    <w:rsid w:val="00AB72EF"/>
    <w:pPr>
      <w:tabs>
        <w:tab w:val="center" w:pos="4153"/>
        <w:tab w:val="right" w:pos="8306"/>
      </w:tabs>
    </w:pPr>
  </w:style>
  <w:style w:type="character" w:customStyle="1" w:styleId="FooterChar">
    <w:name w:val="Footer Char"/>
    <w:link w:val="Footer"/>
    <w:uiPriority w:val="99"/>
    <w:rsid w:val="00AB72EF"/>
    <w:rPr>
      <w:rFonts w:ascii="Palatino Linotype" w:eastAsia="Times New Roman" w:hAnsi="Palatino Linotype"/>
      <w:szCs w:val="24"/>
      <w:lang w:val="en-US" w:bidi="he-IL"/>
    </w:rPr>
  </w:style>
  <w:style w:type="table" w:styleId="TableGrid">
    <w:name w:val="Table Grid"/>
    <w:basedOn w:val="TableNormal"/>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B72EF"/>
  </w:style>
  <w:style w:type="paragraph" w:styleId="ListParagraph">
    <w:name w:val="List Paragraph"/>
    <w:basedOn w:val="Normal"/>
    <w:uiPriority w:val="34"/>
    <w:qFormat/>
    <w:rsid w:val="004842F9"/>
    <w:pPr>
      <w:spacing w:after="200" w:line="276" w:lineRule="auto"/>
      <w:ind w:left="720"/>
      <w:contextualSpacing/>
    </w:pPr>
    <w:rPr>
      <w:rFonts w:ascii="Calibri" w:eastAsia="SimSun" w:hAnsi="Calibri"/>
      <w:sz w:val="22"/>
      <w:szCs w:val="22"/>
      <w:lang w:eastAsia="zh-CN"/>
    </w:rPr>
  </w:style>
  <w:style w:type="paragraph" w:styleId="TOC3">
    <w:name w:val="toc 3"/>
    <w:basedOn w:val="TOC2"/>
    <w:uiPriority w:val="39"/>
    <w:rsid w:val="00AB72EF"/>
    <w:pPr>
      <w:tabs>
        <w:tab w:val="clear" w:pos="2410"/>
        <w:tab w:val="left" w:pos="3261"/>
      </w:tabs>
      <w:ind w:left="3261" w:hanging="851"/>
    </w:pPr>
  </w:style>
  <w:style w:type="character" w:styleId="IntenseEmphasis">
    <w:name w:val="Intense Emphasis"/>
    <w:basedOn w:val="DefaultParagraphFont"/>
    <w:uiPriority w:val="21"/>
    <w:qFormat/>
    <w:rsid w:val="004842F9"/>
    <w:rPr>
      <w:i/>
      <w:iCs/>
      <w:color w:val="5B9BD5" w:themeColor="accent1"/>
    </w:rPr>
  </w:style>
  <w:style w:type="paragraph" w:customStyle="1" w:styleId="MyDocumentsStyle">
    <w:name w:val="My_Documents_Style"/>
    <w:basedOn w:val="Body"/>
    <w:link w:val="MyDocumentsStyleChar"/>
    <w:rsid w:val="004842F9"/>
  </w:style>
  <w:style w:type="character" w:styleId="Emphasis">
    <w:name w:val="Emphasis"/>
    <w:qFormat/>
    <w:rsid w:val="00AB72EF"/>
    <w:rPr>
      <w:i/>
      <w:iCs/>
    </w:rPr>
  </w:style>
  <w:style w:type="character" w:customStyle="1" w:styleId="MyDocumentsStyleChar">
    <w:name w:val="My_Documents_Style Char"/>
    <w:basedOn w:val="BodyChar"/>
    <w:link w:val="MyDocumentsStyle"/>
    <w:rsid w:val="004842F9"/>
    <w:rPr>
      <w:rFonts w:ascii="Calibri" w:eastAsia="Times New Roman" w:hAnsi="Calibri"/>
      <w:kern w:val="28"/>
      <w:sz w:val="24"/>
      <w:szCs w:val="21"/>
      <w:lang w:val="x-none" w:bidi="he-IL"/>
    </w:rPr>
  </w:style>
  <w:style w:type="character" w:customStyle="1" w:styleId="xref">
    <w:name w:val="xref"/>
    <w:basedOn w:val="DefaultParagraphFont"/>
    <w:rsid w:val="005A0BF7"/>
  </w:style>
  <w:style w:type="paragraph" w:styleId="HTMLPreformatted">
    <w:name w:val="HTML Preformatted"/>
    <w:basedOn w:val="Normal"/>
    <w:link w:val="HTMLPreformattedChar"/>
    <w:uiPriority w:val="99"/>
    <w:semiHidden/>
    <w:rsid w:val="00AB72EF"/>
    <w:rPr>
      <w:rFonts w:ascii="Courier New" w:hAnsi="Courier New" w:cs="Courier New"/>
      <w:szCs w:val="20"/>
    </w:rPr>
  </w:style>
  <w:style w:type="character" w:customStyle="1" w:styleId="HTMLPreformattedChar">
    <w:name w:val="HTML Preformatted Char"/>
    <w:link w:val="HTMLPreformatted"/>
    <w:uiPriority w:val="99"/>
    <w:semiHidden/>
    <w:rsid w:val="00AB72EF"/>
    <w:rPr>
      <w:rFonts w:ascii="Courier New" w:eastAsia="Times New Roman" w:hAnsi="Courier New" w:cs="Courier New"/>
      <w:lang w:val="en-US" w:bidi="he-IL"/>
    </w:rPr>
  </w:style>
  <w:style w:type="character" w:customStyle="1" w:styleId="pln">
    <w:name w:val="pln"/>
    <w:basedOn w:val="DefaultParagraphFont"/>
    <w:rsid w:val="00E31644"/>
  </w:style>
  <w:style w:type="character" w:customStyle="1" w:styleId="pun">
    <w:name w:val="pun"/>
    <w:basedOn w:val="DefaultParagraphFont"/>
    <w:rsid w:val="00E31644"/>
  </w:style>
  <w:style w:type="character" w:styleId="HTMLCode">
    <w:name w:val="HTML Code"/>
    <w:uiPriority w:val="99"/>
    <w:semiHidden/>
    <w:rsid w:val="00AB72EF"/>
    <w:rPr>
      <w:rFonts w:ascii="Courier New" w:hAnsi="Courier New" w:cs="Courier New"/>
      <w:sz w:val="20"/>
      <w:szCs w:val="20"/>
    </w:rPr>
  </w:style>
  <w:style w:type="character" w:customStyle="1" w:styleId="hljs-array">
    <w:name w:val="hljs-array"/>
    <w:basedOn w:val="DefaultParagraphFont"/>
    <w:rsid w:val="00554572"/>
  </w:style>
  <w:style w:type="character" w:customStyle="1" w:styleId="hljs-variable">
    <w:name w:val="hljs-variable"/>
    <w:basedOn w:val="DefaultParagraphFont"/>
    <w:rsid w:val="00554572"/>
  </w:style>
  <w:style w:type="character" w:customStyle="1" w:styleId="hljs-typename">
    <w:name w:val="hljs-typename"/>
    <w:basedOn w:val="DefaultParagraphFont"/>
    <w:rsid w:val="00554572"/>
  </w:style>
  <w:style w:type="character" w:customStyle="1" w:styleId="hljs-keyword">
    <w:name w:val="hljs-keyword"/>
    <w:basedOn w:val="DefaultParagraphFont"/>
    <w:rsid w:val="00844AA1"/>
  </w:style>
  <w:style w:type="character" w:customStyle="1" w:styleId="hljs-title">
    <w:name w:val="hljs-title"/>
    <w:basedOn w:val="DefaultParagraphFont"/>
    <w:rsid w:val="00844AA1"/>
  </w:style>
  <w:style w:type="character" w:customStyle="1" w:styleId="hljs-params">
    <w:name w:val="hljs-params"/>
    <w:basedOn w:val="DefaultParagraphFont"/>
    <w:rsid w:val="00844AA1"/>
  </w:style>
  <w:style w:type="character" w:customStyle="1" w:styleId="hljs-string">
    <w:name w:val="hljs-string"/>
    <w:basedOn w:val="DefaultParagraphFont"/>
    <w:rsid w:val="00844AA1"/>
  </w:style>
  <w:style w:type="character" w:customStyle="1" w:styleId="hljs-class">
    <w:name w:val="hljs-class"/>
    <w:basedOn w:val="DefaultParagraphFont"/>
    <w:rsid w:val="00844AA1"/>
  </w:style>
  <w:style w:type="character" w:customStyle="1" w:styleId="hljs-number">
    <w:name w:val="hljs-number"/>
    <w:basedOn w:val="DefaultParagraphFont"/>
    <w:rsid w:val="00844AA1"/>
  </w:style>
  <w:style w:type="paragraph" w:styleId="Revision">
    <w:name w:val="Revision"/>
    <w:hidden/>
    <w:uiPriority w:val="99"/>
    <w:semiHidden/>
    <w:rsid w:val="00E405AC"/>
    <w:rPr>
      <w:rFonts w:eastAsia="Times New Roman"/>
      <w:sz w:val="24"/>
      <w:szCs w:val="24"/>
      <w:lang w:val="en-US"/>
    </w:rPr>
  </w:style>
  <w:style w:type="character" w:customStyle="1" w:styleId="com">
    <w:name w:val="com"/>
    <w:basedOn w:val="DefaultParagraphFont"/>
    <w:rsid w:val="003D4FAF"/>
  </w:style>
  <w:style w:type="character" w:customStyle="1" w:styleId="kwd">
    <w:name w:val="kwd"/>
    <w:basedOn w:val="DefaultParagraphFont"/>
    <w:rsid w:val="003D4FAF"/>
  </w:style>
  <w:style w:type="character" w:customStyle="1" w:styleId="str">
    <w:name w:val="str"/>
    <w:basedOn w:val="DefaultParagraphFont"/>
    <w:rsid w:val="003D4FAF"/>
  </w:style>
  <w:style w:type="character" w:customStyle="1" w:styleId="lit">
    <w:name w:val="lit"/>
    <w:basedOn w:val="DefaultParagraphFont"/>
    <w:rsid w:val="003D4FAF"/>
  </w:style>
  <w:style w:type="character" w:customStyle="1" w:styleId="typ">
    <w:name w:val="typ"/>
    <w:basedOn w:val="DefaultParagraphFont"/>
    <w:rsid w:val="003D4FAF"/>
  </w:style>
  <w:style w:type="paragraph" w:customStyle="1" w:styleId="AppendixA">
    <w:name w:val="Appendix A"/>
    <w:basedOn w:val="Heading1"/>
    <w:next w:val="Body"/>
    <w:link w:val="AppendixAChar"/>
    <w:qFormat/>
    <w:rsid w:val="004842F9"/>
    <w:pPr>
      <w:numPr>
        <w:numId w:val="1"/>
      </w:numPr>
    </w:pPr>
    <w:rPr>
      <w:rFonts w:eastAsia="Calibri"/>
    </w:rPr>
  </w:style>
  <w:style w:type="character" w:customStyle="1" w:styleId="AppendixAChar">
    <w:name w:val="Appendix A Char"/>
    <w:link w:val="AppendixA"/>
    <w:rsid w:val="004842F9"/>
    <w:rPr>
      <w:rFonts w:ascii="Trebuchet MS" w:eastAsia="Calibri" w:hAnsi="Trebuchet MS"/>
      <w:b/>
      <w:bCs/>
      <w:color w:val="000080"/>
      <w:sz w:val="36"/>
      <w:szCs w:val="36"/>
      <w:lang w:val="en-US" w:bidi="he-IL"/>
    </w:rPr>
  </w:style>
  <w:style w:type="paragraph" w:customStyle="1" w:styleId="AppendixA1">
    <w:name w:val="Appendix A.1"/>
    <w:basedOn w:val="Heading2"/>
    <w:next w:val="Body"/>
    <w:link w:val="AppendixA1Char"/>
    <w:qFormat/>
    <w:rsid w:val="004842F9"/>
    <w:pPr>
      <w:numPr>
        <w:numId w:val="2"/>
      </w:numPr>
    </w:pPr>
    <w:rPr>
      <w:rFonts w:eastAsia="Calibri"/>
    </w:rPr>
  </w:style>
  <w:style w:type="character" w:customStyle="1" w:styleId="AppendixA1Char">
    <w:name w:val="Appendix A.1 Char"/>
    <w:link w:val="AppendixA1"/>
    <w:rsid w:val="004842F9"/>
    <w:rPr>
      <w:rFonts w:ascii="Trebuchet MS" w:eastAsia="Calibri" w:hAnsi="Trebuchet MS"/>
      <w:b/>
      <w:bCs/>
      <w:color w:val="000080"/>
      <w:sz w:val="28"/>
      <w:szCs w:val="28"/>
      <w:lang w:val="en-US" w:bidi="he-IL"/>
    </w:rPr>
  </w:style>
  <w:style w:type="character" w:customStyle="1" w:styleId="gp">
    <w:name w:val="gp"/>
    <w:basedOn w:val="DefaultParagraphFont"/>
    <w:rsid w:val="00406E1B"/>
  </w:style>
  <w:style w:type="character" w:customStyle="1" w:styleId="k">
    <w:name w:val="k"/>
    <w:basedOn w:val="DefaultParagraphFont"/>
    <w:rsid w:val="00406E1B"/>
  </w:style>
  <w:style w:type="character" w:customStyle="1" w:styleId="nc">
    <w:name w:val="nc"/>
    <w:basedOn w:val="DefaultParagraphFont"/>
    <w:rsid w:val="00406E1B"/>
  </w:style>
  <w:style w:type="character" w:customStyle="1" w:styleId="p">
    <w:name w:val="p"/>
    <w:basedOn w:val="DefaultParagraphFont"/>
    <w:rsid w:val="00406E1B"/>
  </w:style>
  <w:style w:type="character" w:customStyle="1" w:styleId="nf">
    <w:name w:val="nf"/>
    <w:basedOn w:val="DefaultParagraphFont"/>
    <w:rsid w:val="00406E1B"/>
  </w:style>
  <w:style w:type="character" w:customStyle="1" w:styleId="bp">
    <w:name w:val="bp"/>
    <w:basedOn w:val="DefaultParagraphFont"/>
    <w:rsid w:val="00406E1B"/>
  </w:style>
  <w:style w:type="character" w:customStyle="1" w:styleId="o">
    <w:name w:val="o"/>
    <w:basedOn w:val="DefaultParagraphFont"/>
    <w:rsid w:val="00406E1B"/>
  </w:style>
  <w:style w:type="character" w:customStyle="1" w:styleId="n">
    <w:name w:val="n"/>
    <w:basedOn w:val="DefaultParagraphFont"/>
    <w:rsid w:val="00406E1B"/>
  </w:style>
  <w:style w:type="character" w:customStyle="1" w:styleId="mi">
    <w:name w:val="mi"/>
    <w:basedOn w:val="DefaultParagraphFont"/>
    <w:rsid w:val="00406E1B"/>
  </w:style>
  <w:style w:type="character" w:customStyle="1" w:styleId="go">
    <w:name w:val="go"/>
    <w:basedOn w:val="DefaultParagraphFont"/>
    <w:rsid w:val="00325C6D"/>
  </w:style>
  <w:style w:type="character" w:customStyle="1" w:styleId="copybutton">
    <w:name w:val="copybutton"/>
    <w:basedOn w:val="DefaultParagraphFont"/>
    <w:rsid w:val="00325C6D"/>
  </w:style>
  <w:style w:type="character" w:customStyle="1" w:styleId="kn">
    <w:name w:val="kn"/>
    <w:basedOn w:val="DefaultParagraphFont"/>
    <w:rsid w:val="00B672DC"/>
  </w:style>
  <w:style w:type="character" w:customStyle="1" w:styleId="nn">
    <w:name w:val="nn"/>
    <w:basedOn w:val="DefaultParagraphFont"/>
    <w:rsid w:val="00B672DC"/>
  </w:style>
  <w:style w:type="character" w:customStyle="1" w:styleId="nb">
    <w:name w:val="nb"/>
    <w:basedOn w:val="DefaultParagraphFont"/>
    <w:rsid w:val="00B672DC"/>
  </w:style>
  <w:style w:type="character" w:customStyle="1" w:styleId="mf">
    <w:name w:val="mf"/>
    <w:basedOn w:val="DefaultParagraphFont"/>
    <w:rsid w:val="00B672DC"/>
  </w:style>
  <w:style w:type="character" w:styleId="HTMLTypewriter">
    <w:name w:val="HTML Typewriter"/>
    <w:semiHidden/>
    <w:rsid w:val="00AB72EF"/>
    <w:rPr>
      <w:rFonts w:ascii="Courier New" w:hAnsi="Courier New" w:cs="Courier New"/>
      <w:sz w:val="20"/>
      <w:szCs w:val="20"/>
    </w:rPr>
  </w:style>
  <w:style w:type="character" w:customStyle="1" w:styleId="UnresolvedMention1">
    <w:name w:val="Unresolved Mention1"/>
    <w:basedOn w:val="DefaultParagraphFont"/>
    <w:uiPriority w:val="99"/>
    <w:semiHidden/>
    <w:unhideWhenUsed/>
    <w:rsid w:val="00E83BDE"/>
    <w:rPr>
      <w:color w:val="808080"/>
      <w:shd w:val="clear" w:color="auto" w:fill="E6E6E6"/>
    </w:rPr>
  </w:style>
  <w:style w:type="paragraph" w:customStyle="1" w:styleId="qtextpara">
    <w:name w:val="qtext_para"/>
    <w:basedOn w:val="Normal"/>
    <w:rsid w:val="001715ED"/>
    <w:pPr>
      <w:spacing w:before="100" w:beforeAutospacing="1" w:after="100" w:afterAutospacing="1"/>
    </w:pPr>
    <w:rPr>
      <w:lang w:val="en-AU" w:eastAsia="en-AU"/>
    </w:rPr>
  </w:style>
  <w:style w:type="paragraph" w:customStyle="1" w:styleId="NoBreakHeading1">
    <w:name w:val="No Break Heading 1"/>
    <w:basedOn w:val="Heading1"/>
    <w:link w:val="NoBreakHeading1Char"/>
    <w:qFormat/>
    <w:rsid w:val="004842F9"/>
    <w:pPr>
      <w:pageBreakBefore w:val="0"/>
      <w:numPr>
        <w:numId w:val="3"/>
      </w:numPr>
      <w:tabs>
        <w:tab w:val="num" w:pos="1531"/>
      </w:tabs>
    </w:pPr>
  </w:style>
  <w:style w:type="character" w:customStyle="1" w:styleId="NoBreakHeading1Char">
    <w:name w:val="No Break Heading 1 Char"/>
    <w:basedOn w:val="Heading1Char"/>
    <w:link w:val="NoBreakHeading1"/>
    <w:rsid w:val="004842F9"/>
    <w:rPr>
      <w:rFonts w:ascii="Trebuchet MS" w:eastAsia="Times New Roman" w:hAnsi="Trebuchet MS"/>
      <w:b/>
      <w:bCs/>
      <w:color w:val="000080"/>
      <w:sz w:val="36"/>
      <w:szCs w:val="36"/>
      <w:lang w:val="en-US" w:bidi="he-IL"/>
    </w:rPr>
  </w:style>
  <w:style w:type="character" w:customStyle="1" w:styleId="s">
    <w:name w:val="s"/>
    <w:basedOn w:val="DefaultParagraphFont"/>
    <w:rsid w:val="00227A2C"/>
  </w:style>
  <w:style w:type="character" w:customStyle="1" w:styleId="err">
    <w:name w:val="err"/>
    <w:basedOn w:val="DefaultParagraphFont"/>
    <w:rsid w:val="00227A2C"/>
  </w:style>
  <w:style w:type="character" w:customStyle="1" w:styleId="c">
    <w:name w:val="c"/>
    <w:basedOn w:val="DefaultParagraphFont"/>
    <w:rsid w:val="00876002"/>
  </w:style>
  <w:style w:type="character" w:customStyle="1" w:styleId="hljs-meta">
    <w:name w:val="hljs-meta"/>
    <w:basedOn w:val="DefaultParagraphFont"/>
    <w:rsid w:val="00A66250"/>
  </w:style>
  <w:style w:type="character" w:customStyle="1" w:styleId="hljs-function">
    <w:name w:val="hljs-function"/>
    <w:basedOn w:val="DefaultParagraphFont"/>
    <w:rsid w:val="00A66250"/>
  </w:style>
  <w:style w:type="paragraph" w:customStyle="1" w:styleId="ContentsTitle">
    <w:name w:val="Contents Title"/>
    <w:semiHidden/>
    <w:rsid w:val="00AB72EF"/>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B72EF"/>
    <w:rPr>
      <w:rFonts w:ascii="Trebuchet MS" w:eastAsia="Times New Roman" w:hAnsi="Trebuchet MS"/>
      <w:sz w:val="2"/>
      <w:szCs w:val="2"/>
      <w:lang w:val="en-US" w:bidi="he-IL"/>
    </w:rPr>
  </w:style>
  <w:style w:type="paragraph" w:customStyle="1" w:styleId="ContentsListFiguresHeading">
    <w:name w:val="Contents List Figures Heading"/>
    <w:semiHidden/>
    <w:rsid w:val="00AB72EF"/>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B72EF"/>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B72EF"/>
    <w:pPr>
      <w:keepNext/>
      <w:keepLines/>
      <w:spacing w:before="240"/>
    </w:pPr>
    <w:rPr>
      <w:rFonts w:ascii="Trebuchet MS" w:hAnsi="Trebuchet MS"/>
      <w:b/>
      <w:color w:val="000080"/>
      <w:lang w:val="en-GB"/>
    </w:rPr>
  </w:style>
  <w:style w:type="paragraph" w:customStyle="1" w:styleId="NDSSubtitle">
    <w:name w:val="NDS Subtitle"/>
    <w:semiHidden/>
    <w:rsid w:val="00AB72EF"/>
    <w:rPr>
      <w:rFonts w:ascii="Trebuchet MS" w:eastAsia="Times New Roman" w:hAnsi="Trebuchet MS"/>
      <w:b/>
      <w:bCs/>
      <w:sz w:val="40"/>
      <w:szCs w:val="32"/>
      <w:lang w:val="en-US" w:bidi="he-IL"/>
    </w:rPr>
  </w:style>
  <w:style w:type="paragraph" w:customStyle="1" w:styleId="NDSMetadata">
    <w:name w:val="NDS Metadata"/>
    <w:semiHidden/>
    <w:rsid w:val="00AB72EF"/>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B72EF"/>
    <w:pPr>
      <w:numPr>
        <w:numId w:val="10"/>
      </w:numPr>
    </w:pPr>
  </w:style>
  <w:style w:type="paragraph" w:customStyle="1" w:styleId="BodyBulletL2">
    <w:name w:val="Body Bullet L2"/>
    <w:basedOn w:val="BodyBulletL1"/>
    <w:link w:val="BodyBulletL2Char"/>
    <w:rsid w:val="00AB72EF"/>
    <w:pPr>
      <w:numPr>
        <w:ilvl w:val="6"/>
      </w:numPr>
    </w:pPr>
  </w:style>
  <w:style w:type="paragraph" w:customStyle="1" w:styleId="BodyBulletL1">
    <w:name w:val="Body Bullet L1"/>
    <w:basedOn w:val="Body"/>
    <w:link w:val="BodyBulletL1Char"/>
    <w:rsid w:val="00AB72EF"/>
    <w:pPr>
      <w:numPr>
        <w:ilvl w:val="5"/>
        <w:numId w:val="5"/>
      </w:numPr>
    </w:pPr>
  </w:style>
  <w:style w:type="paragraph" w:customStyle="1" w:styleId="BodyBulletL3">
    <w:name w:val="Body Bullet L3"/>
    <w:basedOn w:val="BodyBulletL2"/>
    <w:link w:val="BodyBulletL3Char"/>
    <w:rsid w:val="00AB72EF"/>
    <w:pPr>
      <w:numPr>
        <w:ilvl w:val="7"/>
      </w:numPr>
    </w:pPr>
  </w:style>
  <w:style w:type="paragraph" w:customStyle="1" w:styleId="HeaderFooterText">
    <w:name w:val="Header Footer Text"/>
    <w:semiHidden/>
    <w:rsid w:val="00AB72EF"/>
    <w:pPr>
      <w:jc w:val="right"/>
    </w:pPr>
    <w:rPr>
      <w:rFonts w:ascii="Trebuchet MS" w:eastAsia="Times New Roman" w:hAnsi="Trebuchet MS"/>
      <w:noProof/>
      <w:color w:val="000080"/>
      <w:sz w:val="16"/>
      <w:szCs w:val="18"/>
      <w:lang w:val="en-US" w:bidi="he-IL"/>
    </w:rPr>
  </w:style>
  <w:style w:type="paragraph" w:styleId="TOC5">
    <w:name w:val="toc 5"/>
    <w:basedOn w:val="TOC4"/>
    <w:uiPriority w:val="39"/>
    <w:rsid w:val="00AB72EF"/>
    <w:pPr>
      <w:tabs>
        <w:tab w:val="clear" w:pos="4253"/>
      </w:tabs>
      <w:ind w:left="4253" w:firstLine="0"/>
    </w:pPr>
    <w:rPr>
      <w:szCs w:val="21"/>
    </w:rPr>
  </w:style>
  <w:style w:type="paragraph" w:styleId="TOC6">
    <w:name w:val="toc 6"/>
    <w:basedOn w:val="TOC2"/>
    <w:semiHidden/>
    <w:rsid w:val="00AB72EF"/>
    <w:pPr>
      <w:ind w:hanging="992"/>
    </w:pPr>
  </w:style>
  <w:style w:type="paragraph" w:customStyle="1" w:styleId="BodyListL2">
    <w:name w:val="Body List L2"/>
    <w:basedOn w:val="BodyListL1"/>
    <w:link w:val="BodyListL2Char"/>
    <w:rsid w:val="00AB72EF"/>
    <w:pPr>
      <w:numPr>
        <w:numId w:val="15"/>
      </w:numPr>
    </w:pPr>
  </w:style>
  <w:style w:type="paragraph" w:customStyle="1" w:styleId="BodyNotesHeading">
    <w:name w:val="Body Notes Heading"/>
    <w:basedOn w:val="BodyNotesPlain"/>
    <w:next w:val="BodyNotesPlain"/>
    <w:rsid w:val="00AB72EF"/>
    <w:pPr>
      <w:keepNext/>
      <w:numPr>
        <w:ilvl w:val="1"/>
      </w:numPr>
    </w:pPr>
    <w:rPr>
      <w:b/>
    </w:rPr>
  </w:style>
  <w:style w:type="paragraph" w:customStyle="1" w:styleId="BodyListL1">
    <w:name w:val="Body List L1"/>
    <w:basedOn w:val="Body"/>
    <w:link w:val="BodyListL1Char"/>
    <w:rsid w:val="00AB72EF"/>
    <w:pPr>
      <w:numPr>
        <w:ilvl w:val="5"/>
        <w:numId w:val="14"/>
      </w:numPr>
    </w:pPr>
  </w:style>
  <w:style w:type="paragraph" w:customStyle="1" w:styleId="BodyListL3">
    <w:name w:val="Body List L3"/>
    <w:basedOn w:val="BodyListL2"/>
    <w:rsid w:val="00AB72EF"/>
    <w:pPr>
      <w:numPr>
        <w:numId w:val="16"/>
      </w:numPr>
    </w:pPr>
  </w:style>
  <w:style w:type="table" w:customStyle="1" w:styleId="Table">
    <w:name w:val="Table"/>
    <w:basedOn w:val="TableNormal"/>
    <w:rsid w:val="00AB72EF"/>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B72EF"/>
    <w:rPr>
      <w:rFonts w:ascii="Trebuchet MS" w:hAnsi="Trebuchet MS"/>
      <w:sz w:val="18"/>
      <w:szCs w:val="22"/>
      <w:lang w:val="en-US" w:eastAsia="en-GB"/>
    </w:rPr>
  </w:style>
  <w:style w:type="numbering" w:styleId="111111">
    <w:name w:val="Outline List 2"/>
    <w:basedOn w:val="NoList"/>
    <w:semiHidden/>
    <w:rsid w:val="00AB72EF"/>
    <w:pPr>
      <w:numPr>
        <w:numId w:val="11"/>
      </w:numPr>
    </w:pPr>
  </w:style>
  <w:style w:type="paragraph" w:customStyle="1" w:styleId="TableSpace">
    <w:name w:val="Table Space"/>
    <w:next w:val="Body"/>
    <w:rsid w:val="00AB72EF"/>
    <w:pPr>
      <w:keepLines/>
      <w:spacing w:line="120" w:lineRule="auto"/>
    </w:pPr>
    <w:rPr>
      <w:rFonts w:ascii="Palatino Linotype" w:eastAsia="Times New Roman" w:hAnsi="Palatino Linotype"/>
      <w:sz w:val="21"/>
      <w:lang w:val="en-GB" w:eastAsia="en-GB"/>
    </w:rPr>
  </w:style>
  <w:style w:type="paragraph" w:customStyle="1" w:styleId="BodyNote">
    <w:name w:val="Body Note"/>
    <w:rsid w:val="00AB72EF"/>
    <w:pPr>
      <w:keepLines/>
      <w:numPr>
        <w:ilvl w:val="2"/>
        <w:numId w:val="10"/>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uiPriority w:val="39"/>
    <w:rsid w:val="00AB72EF"/>
    <w:pPr>
      <w:tabs>
        <w:tab w:val="clear" w:pos="3261"/>
        <w:tab w:val="left" w:pos="4253"/>
      </w:tabs>
      <w:ind w:left="4252" w:hanging="992"/>
    </w:pPr>
  </w:style>
  <w:style w:type="paragraph" w:customStyle="1" w:styleId="TableBulletL1">
    <w:name w:val="Table Bullet L1"/>
    <w:basedOn w:val="TableBody"/>
    <w:rsid w:val="00AB72EF"/>
    <w:pPr>
      <w:numPr>
        <w:ilvl w:val="5"/>
        <w:numId w:val="8"/>
      </w:numPr>
    </w:pPr>
  </w:style>
  <w:style w:type="paragraph" w:customStyle="1" w:styleId="ContentsListTablesHeading">
    <w:name w:val="Contents List Tables Heading"/>
    <w:semiHidden/>
    <w:rsid w:val="00AB72EF"/>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B72EF"/>
    <w:pPr>
      <w:ind w:left="1843"/>
    </w:pPr>
  </w:style>
  <w:style w:type="paragraph" w:customStyle="1" w:styleId="BodyIndentL2">
    <w:name w:val="Body Indent L2"/>
    <w:basedOn w:val="BodyIndentL1"/>
    <w:rsid w:val="00AB72EF"/>
    <w:pPr>
      <w:ind w:left="2268"/>
    </w:pPr>
  </w:style>
  <w:style w:type="paragraph" w:customStyle="1" w:styleId="FigureFlushRight">
    <w:name w:val="Figure Flush Right"/>
    <w:basedOn w:val="FigureIndented"/>
    <w:next w:val="FigureCaption"/>
    <w:rsid w:val="00AB72EF"/>
    <w:pPr>
      <w:ind w:left="0"/>
      <w:jc w:val="right"/>
    </w:pPr>
  </w:style>
  <w:style w:type="paragraph" w:customStyle="1" w:styleId="FigureInTableCaption">
    <w:name w:val="Figure In Table Caption"/>
    <w:basedOn w:val="FigureCaption"/>
    <w:next w:val="TableBody"/>
    <w:rsid w:val="00AB72EF"/>
    <w:pPr>
      <w:tabs>
        <w:tab w:val="clear" w:pos="2552"/>
        <w:tab w:val="left" w:pos="992"/>
      </w:tabs>
      <w:ind w:left="992" w:hanging="992"/>
    </w:pPr>
    <w:rPr>
      <w:sz w:val="18"/>
      <w:szCs w:val="18"/>
    </w:rPr>
  </w:style>
  <w:style w:type="paragraph" w:customStyle="1" w:styleId="FigureIndented">
    <w:name w:val="Figure Indented"/>
    <w:next w:val="FigureCaption"/>
    <w:rsid w:val="00AB72EF"/>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B72EF"/>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B72EF"/>
    <w:pPr>
      <w:ind w:left="2693"/>
    </w:pPr>
  </w:style>
  <w:style w:type="paragraph" w:customStyle="1" w:styleId="AppendixH2">
    <w:name w:val="Appendix H2"/>
    <w:basedOn w:val="Heading2"/>
    <w:next w:val="Body"/>
    <w:rsid w:val="00AB72EF"/>
    <w:pPr>
      <w:ind w:left="1418" w:hanging="1418"/>
    </w:pPr>
  </w:style>
  <w:style w:type="paragraph" w:customStyle="1" w:styleId="CodeParagraph">
    <w:name w:val="Code Paragraph"/>
    <w:link w:val="CodeParagraphChar"/>
    <w:rsid w:val="00AB72EF"/>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B72EF"/>
    <w:pPr>
      <w:numPr>
        <w:ilvl w:val="6"/>
      </w:numPr>
    </w:pPr>
  </w:style>
  <w:style w:type="paragraph" w:customStyle="1" w:styleId="TableCaption">
    <w:name w:val="Table Caption"/>
    <w:basedOn w:val="FigureCaption"/>
    <w:rsid w:val="00AB72EF"/>
    <w:pPr>
      <w:keepNext/>
      <w:spacing w:after="60"/>
    </w:pPr>
  </w:style>
  <w:style w:type="paragraph" w:customStyle="1" w:styleId="BodyNotesPlain">
    <w:name w:val="Body Notes Plain"/>
    <w:basedOn w:val="BodyNote"/>
    <w:rsid w:val="00AB72EF"/>
    <w:pPr>
      <w:numPr>
        <w:numId w:val="6"/>
      </w:numPr>
    </w:pPr>
  </w:style>
  <w:style w:type="paragraph" w:customStyle="1" w:styleId="TableHeading">
    <w:name w:val="Table Heading"/>
    <w:basedOn w:val="TableBody"/>
    <w:rsid w:val="00AB72EF"/>
    <w:pPr>
      <w:keepNext/>
    </w:pPr>
    <w:rPr>
      <w:b/>
      <w:bCs/>
    </w:rPr>
  </w:style>
  <w:style w:type="paragraph" w:customStyle="1" w:styleId="BodyNotesBullet">
    <w:name w:val="Body Notes Bullet"/>
    <w:basedOn w:val="BodyNote"/>
    <w:rsid w:val="00AB72EF"/>
    <w:pPr>
      <w:numPr>
        <w:ilvl w:val="3"/>
        <w:numId w:val="6"/>
      </w:numPr>
    </w:pPr>
  </w:style>
  <w:style w:type="paragraph" w:customStyle="1" w:styleId="BodyNotesNumber">
    <w:name w:val="Body Notes Number"/>
    <w:basedOn w:val="BodyNotesBullet"/>
    <w:rsid w:val="00AB72EF"/>
    <w:pPr>
      <w:numPr>
        <w:ilvl w:val="4"/>
      </w:numPr>
    </w:pPr>
  </w:style>
  <w:style w:type="paragraph" w:customStyle="1" w:styleId="TableBulletL3">
    <w:name w:val="Table Bullet L3"/>
    <w:basedOn w:val="TableBulletL2"/>
    <w:rsid w:val="00AB72EF"/>
    <w:pPr>
      <w:numPr>
        <w:ilvl w:val="7"/>
      </w:numPr>
    </w:pPr>
  </w:style>
  <w:style w:type="paragraph" w:customStyle="1" w:styleId="TableListL1">
    <w:name w:val="Table List L1"/>
    <w:basedOn w:val="TableBody"/>
    <w:link w:val="TableListL1Char"/>
    <w:rsid w:val="00AB72EF"/>
    <w:pPr>
      <w:numPr>
        <w:ilvl w:val="5"/>
        <w:numId w:val="9"/>
      </w:numPr>
    </w:pPr>
  </w:style>
  <w:style w:type="paragraph" w:customStyle="1" w:styleId="TableListL2">
    <w:name w:val="Table List L2"/>
    <w:basedOn w:val="TableListL1"/>
    <w:link w:val="TableListL2Char"/>
    <w:rsid w:val="00AB72EF"/>
    <w:pPr>
      <w:numPr>
        <w:numId w:val="29"/>
      </w:numPr>
    </w:pPr>
  </w:style>
  <w:style w:type="paragraph" w:customStyle="1" w:styleId="TableListL3">
    <w:name w:val="Table List L3"/>
    <w:basedOn w:val="TableListL2"/>
    <w:link w:val="TableListL3Char"/>
    <w:rsid w:val="00AB72EF"/>
    <w:pPr>
      <w:numPr>
        <w:numId w:val="30"/>
      </w:numPr>
    </w:pPr>
  </w:style>
  <w:style w:type="character" w:styleId="FootnoteReference">
    <w:name w:val="footnote reference"/>
    <w:semiHidden/>
    <w:rsid w:val="00AB72EF"/>
    <w:rPr>
      <w:vertAlign w:val="superscript"/>
    </w:rPr>
  </w:style>
  <w:style w:type="paragraph" w:customStyle="1" w:styleId="ImportantHeading">
    <w:name w:val="Important Heading"/>
    <w:next w:val="ImportantBody"/>
    <w:link w:val="ImportantHeadingCharChar"/>
    <w:rsid w:val="00AB72EF"/>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B72EF"/>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B72EF"/>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B72EF"/>
    <w:pPr>
      <w:keepNext w:val="0"/>
    </w:pPr>
    <w:rPr>
      <w:b w:val="0"/>
      <w:caps w:val="0"/>
      <w:sz w:val="20"/>
      <w:szCs w:val="20"/>
    </w:rPr>
  </w:style>
  <w:style w:type="paragraph" w:customStyle="1" w:styleId="ImportantBody">
    <w:name w:val="Important Body"/>
    <w:basedOn w:val="ImportantHeading"/>
    <w:rsid w:val="00AB72EF"/>
    <w:pPr>
      <w:keepNext w:val="0"/>
    </w:pPr>
    <w:rPr>
      <w:b w:val="0"/>
      <w:caps w:val="0"/>
      <w:sz w:val="20"/>
    </w:rPr>
  </w:style>
  <w:style w:type="paragraph" w:customStyle="1" w:styleId="FigureInTable">
    <w:name w:val="Figure In Table"/>
    <w:basedOn w:val="FigureIndented"/>
    <w:next w:val="FigureInTableCaption"/>
    <w:rsid w:val="00AB72EF"/>
    <w:pPr>
      <w:ind w:left="0"/>
    </w:pPr>
    <w:rPr>
      <w:sz w:val="18"/>
      <w:szCs w:val="18"/>
    </w:rPr>
  </w:style>
  <w:style w:type="paragraph" w:styleId="Caption">
    <w:name w:val="caption"/>
    <w:basedOn w:val="Normal"/>
    <w:next w:val="Normal"/>
    <w:qFormat/>
    <w:rsid w:val="00AB72EF"/>
    <w:rPr>
      <w:b/>
      <w:bCs/>
      <w:szCs w:val="20"/>
    </w:rPr>
  </w:style>
  <w:style w:type="paragraph" w:styleId="Closing">
    <w:name w:val="Closing"/>
    <w:basedOn w:val="Normal"/>
    <w:link w:val="ClosingChar"/>
    <w:semiHidden/>
    <w:rsid w:val="00AB72EF"/>
    <w:pPr>
      <w:ind w:left="4252"/>
    </w:pPr>
  </w:style>
  <w:style w:type="character" w:customStyle="1" w:styleId="ClosingChar">
    <w:name w:val="Closing Char"/>
    <w:link w:val="Closing"/>
    <w:semiHidden/>
    <w:rsid w:val="00AB72EF"/>
    <w:rPr>
      <w:rFonts w:ascii="Palatino Linotype" w:eastAsia="Times New Roman" w:hAnsi="Palatino Linotype"/>
      <w:szCs w:val="24"/>
      <w:lang w:val="en-US" w:bidi="he-IL"/>
    </w:rPr>
  </w:style>
  <w:style w:type="paragraph" w:styleId="Date">
    <w:name w:val="Date"/>
    <w:basedOn w:val="Normal"/>
    <w:next w:val="Normal"/>
    <w:link w:val="DateChar"/>
    <w:semiHidden/>
    <w:rsid w:val="00AB72EF"/>
  </w:style>
  <w:style w:type="character" w:customStyle="1" w:styleId="DateChar">
    <w:name w:val="Date Char"/>
    <w:link w:val="Date"/>
    <w:semiHidden/>
    <w:rsid w:val="00AB72EF"/>
    <w:rPr>
      <w:rFonts w:ascii="Palatino Linotype" w:eastAsia="Times New Roman" w:hAnsi="Palatino Linotype"/>
      <w:szCs w:val="24"/>
      <w:lang w:val="en-US" w:bidi="he-IL"/>
    </w:rPr>
  </w:style>
  <w:style w:type="paragraph" w:styleId="Subtitle">
    <w:name w:val="Subtitle"/>
    <w:basedOn w:val="Normal"/>
    <w:link w:val="SubtitleChar"/>
    <w:qFormat/>
    <w:rsid w:val="00AB72EF"/>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B72EF"/>
    <w:rPr>
      <w:rFonts w:ascii="Arial" w:eastAsia="Times New Roman" w:hAnsi="Arial"/>
      <w:color w:val="000000"/>
      <w:lang w:val="en-GB" w:eastAsia="en-GB"/>
    </w:rPr>
  </w:style>
  <w:style w:type="paragraph" w:styleId="DocumentMap">
    <w:name w:val="Document Map"/>
    <w:basedOn w:val="Normal"/>
    <w:link w:val="DocumentMapChar"/>
    <w:semiHidden/>
    <w:rsid w:val="00AB72EF"/>
    <w:pPr>
      <w:shd w:val="clear" w:color="auto" w:fill="000080"/>
    </w:pPr>
    <w:rPr>
      <w:rFonts w:ascii="Tahoma" w:hAnsi="Tahoma" w:cs="Tahoma"/>
      <w:szCs w:val="20"/>
    </w:rPr>
  </w:style>
  <w:style w:type="character" w:customStyle="1" w:styleId="DocumentMapChar">
    <w:name w:val="Document Map Char"/>
    <w:link w:val="DocumentMap"/>
    <w:semiHidden/>
    <w:rsid w:val="00AB72EF"/>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B72EF"/>
  </w:style>
  <w:style w:type="character" w:customStyle="1" w:styleId="E-mailSignatureChar">
    <w:name w:val="E-mail Signature Char"/>
    <w:link w:val="E-mailSignature"/>
    <w:semiHidden/>
    <w:rsid w:val="00AB72EF"/>
    <w:rPr>
      <w:rFonts w:ascii="Palatino Linotype" w:eastAsia="Times New Roman" w:hAnsi="Palatino Linotype"/>
      <w:szCs w:val="24"/>
      <w:lang w:val="en-US" w:bidi="he-IL"/>
    </w:rPr>
  </w:style>
  <w:style w:type="paragraph" w:customStyle="1" w:styleId="TableNote">
    <w:name w:val="Table Note"/>
    <w:basedOn w:val="BodyNote"/>
    <w:rsid w:val="00AB72EF"/>
    <w:pPr>
      <w:numPr>
        <w:ilvl w:val="0"/>
        <w:numId w:val="0"/>
      </w:numPr>
      <w:tabs>
        <w:tab w:val="left" w:pos="992"/>
      </w:tabs>
      <w:spacing w:after="60"/>
    </w:pPr>
    <w:rPr>
      <w:sz w:val="18"/>
      <w:szCs w:val="20"/>
      <w:lang w:eastAsia="en-GB" w:bidi="ar-SA"/>
    </w:rPr>
  </w:style>
  <w:style w:type="character" w:customStyle="1" w:styleId="CodeCharacter">
    <w:name w:val="Code Character"/>
    <w:rsid w:val="00AB72EF"/>
    <w:rPr>
      <w:rFonts w:ascii="Lucida Console" w:hAnsi="Lucida Console"/>
      <w:noProof/>
      <w:color w:val="000080"/>
      <w:sz w:val="18"/>
      <w:szCs w:val="18"/>
    </w:rPr>
  </w:style>
  <w:style w:type="paragraph" w:styleId="EndnoteText">
    <w:name w:val="endnote text"/>
    <w:basedOn w:val="Normal"/>
    <w:link w:val="EndnoteTextChar"/>
    <w:semiHidden/>
    <w:rsid w:val="00AB72EF"/>
    <w:rPr>
      <w:szCs w:val="20"/>
    </w:rPr>
  </w:style>
  <w:style w:type="character" w:customStyle="1" w:styleId="EndnoteTextChar">
    <w:name w:val="Endnote Text Char"/>
    <w:link w:val="EndnoteText"/>
    <w:semiHidden/>
    <w:rsid w:val="00AB72EF"/>
    <w:rPr>
      <w:rFonts w:ascii="Palatino Linotype" w:eastAsia="Times New Roman" w:hAnsi="Palatino Linotype"/>
      <w:lang w:val="en-US" w:bidi="he-IL"/>
    </w:rPr>
  </w:style>
  <w:style w:type="paragraph" w:styleId="EnvelopeAddress">
    <w:name w:val="envelope address"/>
    <w:basedOn w:val="Normal"/>
    <w:semiHidden/>
    <w:rsid w:val="00AB72EF"/>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B72EF"/>
    <w:rPr>
      <w:rFonts w:ascii="Arial" w:hAnsi="Arial" w:cs="Arial"/>
      <w:szCs w:val="20"/>
    </w:rPr>
  </w:style>
  <w:style w:type="paragraph" w:styleId="FootnoteText">
    <w:name w:val="footnote text"/>
    <w:link w:val="FootnoteTextChar"/>
    <w:semiHidden/>
    <w:rsid w:val="00AB72EF"/>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B72EF"/>
    <w:rPr>
      <w:rFonts w:ascii="Palatino Linotype" w:eastAsia="Times New Roman" w:hAnsi="Palatino Linotype"/>
      <w:sz w:val="18"/>
      <w:lang w:val="en-US" w:bidi="he-IL"/>
    </w:rPr>
  </w:style>
  <w:style w:type="paragraph" w:styleId="HTMLAddress">
    <w:name w:val="HTML Address"/>
    <w:basedOn w:val="Normal"/>
    <w:link w:val="HTMLAddressChar"/>
    <w:semiHidden/>
    <w:rsid w:val="00AB72EF"/>
    <w:rPr>
      <w:i/>
      <w:iCs/>
    </w:rPr>
  </w:style>
  <w:style w:type="character" w:customStyle="1" w:styleId="HTMLAddressChar">
    <w:name w:val="HTML Address Char"/>
    <w:link w:val="HTMLAddress"/>
    <w:semiHidden/>
    <w:rsid w:val="00AB72EF"/>
    <w:rPr>
      <w:rFonts w:ascii="Palatino Linotype" w:eastAsia="Times New Roman" w:hAnsi="Palatino Linotype"/>
      <w:i/>
      <w:iCs/>
      <w:szCs w:val="24"/>
      <w:lang w:val="en-US" w:bidi="he-IL"/>
    </w:rPr>
  </w:style>
  <w:style w:type="paragraph" w:styleId="Index1">
    <w:name w:val="index 1"/>
    <w:semiHidden/>
    <w:rsid w:val="00AB72EF"/>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B72EF"/>
    <w:pPr>
      <w:ind w:left="568"/>
    </w:pPr>
  </w:style>
  <w:style w:type="paragraph" w:styleId="Index3">
    <w:name w:val="index 3"/>
    <w:basedOn w:val="Index2"/>
    <w:semiHidden/>
    <w:rsid w:val="00AB72EF"/>
    <w:pPr>
      <w:ind w:left="851"/>
    </w:pPr>
  </w:style>
  <w:style w:type="paragraph" w:styleId="Index4">
    <w:name w:val="index 4"/>
    <w:basedOn w:val="Index3"/>
    <w:semiHidden/>
    <w:rsid w:val="00AB72EF"/>
    <w:pPr>
      <w:ind w:left="1135"/>
    </w:pPr>
  </w:style>
  <w:style w:type="paragraph" w:styleId="Index5">
    <w:name w:val="index 5"/>
    <w:basedOn w:val="Index4"/>
    <w:semiHidden/>
    <w:rsid w:val="00AB72EF"/>
    <w:pPr>
      <w:ind w:left="1418"/>
    </w:pPr>
  </w:style>
  <w:style w:type="paragraph" w:styleId="Index6">
    <w:name w:val="index 6"/>
    <w:basedOn w:val="Normal"/>
    <w:next w:val="Normal"/>
    <w:autoRedefine/>
    <w:semiHidden/>
    <w:rsid w:val="00AB72EF"/>
    <w:pPr>
      <w:ind w:left="1440" w:hanging="240"/>
    </w:pPr>
    <w:rPr>
      <w:sz w:val="18"/>
      <w:szCs w:val="18"/>
    </w:rPr>
  </w:style>
  <w:style w:type="paragraph" w:styleId="Index7">
    <w:name w:val="index 7"/>
    <w:basedOn w:val="Normal"/>
    <w:next w:val="Normal"/>
    <w:autoRedefine/>
    <w:semiHidden/>
    <w:rsid w:val="00AB72EF"/>
    <w:pPr>
      <w:ind w:left="1680" w:hanging="240"/>
    </w:pPr>
    <w:rPr>
      <w:sz w:val="18"/>
      <w:szCs w:val="18"/>
    </w:rPr>
  </w:style>
  <w:style w:type="paragraph" w:styleId="Index8">
    <w:name w:val="index 8"/>
    <w:basedOn w:val="Normal"/>
    <w:next w:val="Normal"/>
    <w:autoRedefine/>
    <w:semiHidden/>
    <w:rsid w:val="00AB72EF"/>
    <w:pPr>
      <w:ind w:left="1920" w:hanging="240"/>
    </w:pPr>
    <w:rPr>
      <w:sz w:val="18"/>
      <w:szCs w:val="18"/>
    </w:rPr>
  </w:style>
  <w:style w:type="paragraph" w:styleId="Index9">
    <w:name w:val="index 9"/>
    <w:basedOn w:val="Normal"/>
    <w:next w:val="Normal"/>
    <w:autoRedefine/>
    <w:semiHidden/>
    <w:rsid w:val="00AB72EF"/>
    <w:pPr>
      <w:ind w:left="2160" w:hanging="240"/>
    </w:pPr>
    <w:rPr>
      <w:sz w:val="18"/>
      <w:szCs w:val="18"/>
    </w:rPr>
  </w:style>
  <w:style w:type="paragraph" w:styleId="IndexHeading">
    <w:name w:val="index heading"/>
    <w:next w:val="Index1"/>
    <w:semiHidden/>
    <w:rsid w:val="00AB72EF"/>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B72EF"/>
    <w:pPr>
      <w:ind w:left="283" w:hanging="283"/>
    </w:pPr>
  </w:style>
  <w:style w:type="paragraph" w:styleId="List2">
    <w:name w:val="List 2"/>
    <w:basedOn w:val="Normal"/>
    <w:semiHidden/>
    <w:rsid w:val="00AB72EF"/>
    <w:pPr>
      <w:ind w:left="566" w:hanging="283"/>
    </w:pPr>
  </w:style>
  <w:style w:type="paragraph" w:styleId="List3">
    <w:name w:val="List 3"/>
    <w:basedOn w:val="Normal"/>
    <w:semiHidden/>
    <w:rsid w:val="00AB72EF"/>
    <w:pPr>
      <w:ind w:left="849" w:hanging="283"/>
    </w:pPr>
  </w:style>
  <w:style w:type="paragraph" w:styleId="List4">
    <w:name w:val="List 4"/>
    <w:basedOn w:val="Normal"/>
    <w:semiHidden/>
    <w:rsid w:val="00AB72EF"/>
    <w:pPr>
      <w:ind w:left="1132" w:hanging="283"/>
    </w:pPr>
  </w:style>
  <w:style w:type="paragraph" w:styleId="List5">
    <w:name w:val="List 5"/>
    <w:basedOn w:val="Normal"/>
    <w:semiHidden/>
    <w:rsid w:val="00AB72EF"/>
    <w:pPr>
      <w:ind w:left="1415" w:hanging="283"/>
    </w:pPr>
  </w:style>
  <w:style w:type="paragraph" w:styleId="ListBullet">
    <w:name w:val="List Bullet"/>
    <w:basedOn w:val="Normal"/>
    <w:semiHidden/>
    <w:rsid w:val="00AB72EF"/>
    <w:pPr>
      <w:tabs>
        <w:tab w:val="num" w:pos="360"/>
      </w:tabs>
      <w:ind w:left="360" w:hanging="360"/>
    </w:pPr>
  </w:style>
  <w:style w:type="paragraph" w:styleId="ListBullet2">
    <w:name w:val="List Bullet 2"/>
    <w:basedOn w:val="Normal"/>
    <w:semiHidden/>
    <w:rsid w:val="00AB72EF"/>
    <w:pPr>
      <w:tabs>
        <w:tab w:val="num" w:pos="643"/>
      </w:tabs>
      <w:ind w:left="643" w:hanging="360"/>
    </w:pPr>
  </w:style>
  <w:style w:type="paragraph" w:styleId="ListBullet3">
    <w:name w:val="List Bullet 3"/>
    <w:basedOn w:val="Normal"/>
    <w:semiHidden/>
    <w:rsid w:val="00AB72EF"/>
    <w:pPr>
      <w:tabs>
        <w:tab w:val="num" w:pos="926"/>
      </w:tabs>
      <w:ind w:left="926" w:hanging="360"/>
    </w:pPr>
  </w:style>
  <w:style w:type="paragraph" w:styleId="ListBullet4">
    <w:name w:val="List Bullet 4"/>
    <w:basedOn w:val="Normal"/>
    <w:semiHidden/>
    <w:rsid w:val="00AB72EF"/>
    <w:pPr>
      <w:tabs>
        <w:tab w:val="num" w:pos="1209"/>
      </w:tabs>
      <w:ind w:left="1209" w:hanging="360"/>
    </w:pPr>
  </w:style>
  <w:style w:type="paragraph" w:styleId="ListBullet5">
    <w:name w:val="List Bullet 5"/>
    <w:basedOn w:val="Normal"/>
    <w:semiHidden/>
    <w:rsid w:val="00AB72EF"/>
    <w:pPr>
      <w:tabs>
        <w:tab w:val="num" w:pos="1492"/>
      </w:tabs>
      <w:ind w:left="1492" w:hanging="360"/>
    </w:pPr>
  </w:style>
  <w:style w:type="paragraph" w:styleId="ListContinue">
    <w:name w:val="List Continue"/>
    <w:basedOn w:val="Normal"/>
    <w:semiHidden/>
    <w:rsid w:val="00AB72EF"/>
    <w:pPr>
      <w:spacing w:after="120"/>
      <w:ind w:left="283"/>
    </w:pPr>
  </w:style>
  <w:style w:type="paragraph" w:styleId="ListContinue2">
    <w:name w:val="List Continue 2"/>
    <w:basedOn w:val="Normal"/>
    <w:semiHidden/>
    <w:rsid w:val="00AB72EF"/>
    <w:pPr>
      <w:spacing w:after="120"/>
      <w:ind w:left="566"/>
    </w:pPr>
  </w:style>
  <w:style w:type="paragraph" w:styleId="ListContinue3">
    <w:name w:val="List Continue 3"/>
    <w:basedOn w:val="Normal"/>
    <w:semiHidden/>
    <w:rsid w:val="00AB72EF"/>
    <w:pPr>
      <w:spacing w:after="120"/>
      <w:ind w:left="849"/>
    </w:pPr>
  </w:style>
  <w:style w:type="paragraph" w:styleId="ListContinue4">
    <w:name w:val="List Continue 4"/>
    <w:basedOn w:val="Normal"/>
    <w:semiHidden/>
    <w:rsid w:val="00AB72EF"/>
    <w:pPr>
      <w:spacing w:after="120"/>
      <w:ind w:left="1132"/>
    </w:pPr>
  </w:style>
  <w:style w:type="paragraph" w:styleId="ListContinue5">
    <w:name w:val="List Continue 5"/>
    <w:basedOn w:val="Normal"/>
    <w:semiHidden/>
    <w:rsid w:val="00AB72EF"/>
    <w:pPr>
      <w:spacing w:after="120"/>
      <w:ind w:left="1415"/>
    </w:pPr>
  </w:style>
  <w:style w:type="paragraph" w:styleId="ListNumber">
    <w:name w:val="List Number"/>
    <w:basedOn w:val="Normal"/>
    <w:semiHidden/>
    <w:rsid w:val="00AB72EF"/>
    <w:pPr>
      <w:tabs>
        <w:tab w:val="num" w:pos="360"/>
      </w:tabs>
      <w:ind w:left="360" w:hanging="360"/>
    </w:pPr>
  </w:style>
  <w:style w:type="paragraph" w:styleId="ListNumber2">
    <w:name w:val="List Number 2"/>
    <w:basedOn w:val="Normal"/>
    <w:semiHidden/>
    <w:rsid w:val="00AB72EF"/>
    <w:pPr>
      <w:tabs>
        <w:tab w:val="num" w:pos="643"/>
      </w:tabs>
      <w:ind w:left="643" w:hanging="360"/>
    </w:pPr>
  </w:style>
  <w:style w:type="paragraph" w:styleId="ListNumber3">
    <w:name w:val="List Number 3"/>
    <w:basedOn w:val="Normal"/>
    <w:semiHidden/>
    <w:rsid w:val="00AB72EF"/>
    <w:pPr>
      <w:tabs>
        <w:tab w:val="num" w:pos="926"/>
      </w:tabs>
      <w:ind w:left="926" w:hanging="360"/>
    </w:pPr>
  </w:style>
  <w:style w:type="paragraph" w:styleId="ListNumber4">
    <w:name w:val="List Number 4"/>
    <w:basedOn w:val="Normal"/>
    <w:semiHidden/>
    <w:rsid w:val="00AB72EF"/>
    <w:pPr>
      <w:tabs>
        <w:tab w:val="num" w:pos="1209"/>
      </w:tabs>
      <w:ind w:left="1209" w:hanging="360"/>
    </w:pPr>
  </w:style>
  <w:style w:type="paragraph" w:styleId="ListNumber5">
    <w:name w:val="List Number 5"/>
    <w:basedOn w:val="Normal"/>
    <w:semiHidden/>
    <w:rsid w:val="00AB72EF"/>
    <w:pPr>
      <w:tabs>
        <w:tab w:val="num" w:pos="1492"/>
      </w:tabs>
      <w:ind w:left="1492" w:hanging="360"/>
    </w:pPr>
  </w:style>
  <w:style w:type="paragraph" w:styleId="MacroText">
    <w:name w:val="macro"/>
    <w:link w:val="MacroTextChar"/>
    <w:semiHidden/>
    <w:rsid w:val="00AB7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B72EF"/>
    <w:rPr>
      <w:rFonts w:ascii="Courier New" w:eastAsia="Times New Roman" w:hAnsi="Courier New" w:cs="Courier New"/>
      <w:lang w:val="en-US" w:bidi="he-IL"/>
    </w:rPr>
  </w:style>
  <w:style w:type="paragraph" w:styleId="MessageHeader">
    <w:name w:val="Message Header"/>
    <w:basedOn w:val="Normal"/>
    <w:link w:val="MessageHeaderChar"/>
    <w:semiHidden/>
    <w:rsid w:val="00AB72E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B72EF"/>
    <w:rPr>
      <w:rFonts w:ascii="Arial" w:eastAsia="Times New Roman" w:hAnsi="Arial" w:cs="Arial"/>
      <w:szCs w:val="24"/>
      <w:shd w:val="pct20" w:color="auto" w:fill="auto"/>
      <w:lang w:val="en-US" w:bidi="he-IL"/>
    </w:rPr>
  </w:style>
  <w:style w:type="paragraph" w:styleId="NormalIndent">
    <w:name w:val="Normal Indent"/>
    <w:basedOn w:val="Normal"/>
    <w:semiHidden/>
    <w:rsid w:val="00AB72EF"/>
    <w:pPr>
      <w:ind w:left="720"/>
    </w:pPr>
  </w:style>
  <w:style w:type="paragraph" w:styleId="NoteHeading">
    <w:name w:val="Note Heading"/>
    <w:basedOn w:val="Normal"/>
    <w:next w:val="Normal"/>
    <w:link w:val="NoteHeadingChar"/>
    <w:semiHidden/>
    <w:rsid w:val="00AB72EF"/>
  </w:style>
  <w:style w:type="character" w:customStyle="1" w:styleId="NoteHeadingChar">
    <w:name w:val="Note Heading Char"/>
    <w:link w:val="NoteHeading"/>
    <w:semiHidden/>
    <w:rsid w:val="00AB72EF"/>
    <w:rPr>
      <w:rFonts w:ascii="Palatino Linotype" w:eastAsia="Times New Roman" w:hAnsi="Palatino Linotype"/>
      <w:szCs w:val="24"/>
      <w:lang w:val="en-US" w:bidi="he-IL"/>
    </w:rPr>
  </w:style>
  <w:style w:type="paragraph" w:styleId="PlainText">
    <w:name w:val="Plain Text"/>
    <w:basedOn w:val="Normal"/>
    <w:link w:val="PlainTextChar"/>
    <w:semiHidden/>
    <w:rsid w:val="00AB72EF"/>
    <w:rPr>
      <w:rFonts w:ascii="Courier New" w:hAnsi="Courier New" w:cs="Courier New"/>
      <w:szCs w:val="20"/>
    </w:rPr>
  </w:style>
  <w:style w:type="character" w:customStyle="1" w:styleId="PlainTextChar">
    <w:name w:val="Plain Text Char"/>
    <w:link w:val="PlainText"/>
    <w:semiHidden/>
    <w:rsid w:val="00AB72EF"/>
    <w:rPr>
      <w:rFonts w:ascii="Courier New" w:eastAsia="Times New Roman" w:hAnsi="Courier New" w:cs="Courier New"/>
      <w:lang w:val="en-US" w:bidi="he-IL"/>
    </w:rPr>
  </w:style>
  <w:style w:type="paragraph" w:styleId="Salutation">
    <w:name w:val="Salutation"/>
    <w:basedOn w:val="Normal"/>
    <w:next w:val="Normal"/>
    <w:link w:val="SalutationChar"/>
    <w:semiHidden/>
    <w:rsid w:val="00AB72EF"/>
  </w:style>
  <w:style w:type="character" w:customStyle="1" w:styleId="SalutationChar">
    <w:name w:val="Salutation Char"/>
    <w:link w:val="Salutation"/>
    <w:semiHidden/>
    <w:rsid w:val="00AB72EF"/>
    <w:rPr>
      <w:rFonts w:ascii="Palatino Linotype" w:eastAsia="Times New Roman" w:hAnsi="Palatino Linotype"/>
      <w:szCs w:val="24"/>
      <w:lang w:val="en-US" w:bidi="he-IL"/>
    </w:rPr>
  </w:style>
  <w:style w:type="paragraph" w:styleId="Signature">
    <w:name w:val="Signature"/>
    <w:basedOn w:val="Normal"/>
    <w:link w:val="SignatureChar"/>
    <w:semiHidden/>
    <w:rsid w:val="00AB72EF"/>
    <w:pPr>
      <w:ind w:left="4252"/>
    </w:pPr>
  </w:style>
  <w:style w:type="character" w:customStyle="1" w:styleId="SignatureChar">
    <w:name w:val="Signature Char"/>
    <w:link w:val="Signature"/>
    <w:semiHidden/>
    <w:rsid w:val="00AB72EF"/>
    <w:rPr>
      <w:rFonts w:ascii="Palatino Linotype" w:eastAsia="Times New Roman" w:hAnsi="Palatino Linotype"/>
      <w:szCs w:val="24"/>
      <w:lang w:val="en-US" w:bidi="he-IL"/>
    </w:rPr>
  </w:style>
  <w:style w:type="paragraph" w:styleId="TableofAuthorities">
    <w:name w:val="table of authorities"/>
    <w:basedOn w:val="Normal"/>
    <w:next w:val="Normal"/>
    <w:semiHidden/>
    <w:rsid w:val="00AB72EF"/>
    <w:pPr>
      <w:ind w:left="240" w:hanging="240"/>
    </w:pPr>
  </w:style>
  <w:style w:type="paragraph" w:styleId="TableofFigures">
    <w:name w:val="table of figures"/>
    <w:basedOn w:val="TOC6"/>
    <w:semiHidden/>
    <w:rsid w:val="00AB72EF"/>
  </w:style>
  <w:style w:type="numbering" w:styleId="1ai">
    <w:name w:val="Outline List 1"/>
    <w:basedOn w:val="NoList"/>
    <w:semiHidden/>
    <w:rsid w:val="00AB72EF"/>
    <w:pPr>
      <w:numPr>
        <w:numId w:val="12"/>
      </w:numPr>
    </w:pPr>
  </w:style>
  <w:style w:type="paragraph" w:styleId="TOAHeading">
    <w:name w:val="toa heading"/>
    <w:basedOn w:val="Normal"/>
    <w:next w:val="Normal"/>
    <w:semiHidden/>
    <w:rsid w:val="00AB72EF"/>
    <w:pPr>
      <w:spacing w:before="120"/>
    </w:pPr>
    <w:rPr>
      <w:rFonts w:ascii="Arial" w:hAnsi="Arial" w:cs="Arial"/>
      <w:b/>
      <w:bCs/>
    </w:rPr>
  </w:style>
  <w:style w:type="paragraph" w:styleId="TOC7">
    <w:name w:val="toc 7"/>
    <w:semiHidden/>
    <w:rsid w:val="00AB72EF"/>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B72EF"/>
    <w:pPr>
      <w:tabs>
        <w:tab w:val="clear" w:pos="1843"/>
        <w:tab w:val="left" w:pos="2835"/>
      </w:tabs>
      <w:ind w:left="2836" w:hanging="1418"/>
    </w:pPr>
  </w:style>
  <w:style w:type="paragraph" w:styleId="TOC9">
    <w:name w:val="toc 9"/>
    <w:basedOn w:val="Normal"/>
    <w:next w:val="Normal"/>
    <w:autoRedefine/>
    <w:semiHidden/>
    <w:rsid w:val="00AB72EF"/>
    <w:pPr>
      <w:ind w:left="1920"/>
    </w:pPr>
  </w:style>
  <w:style w:type="paragraph" w:customStyle="1" w:styleId="BodyNotesIndent">
    <w:name w:val="Body Notes Indent"/>
    <w:basedOn w:val="BodyNotesPlain"/>
    <w:rsid w:val="00AB72EF"/>
    <w:pPr>
      <w:numPr>
        <w:ilvl w:val="0"/>
        <w:numId w:val="0"/>
      </w:numPr>
      <w:tabs>
        <w:tab w:val="left" w:pos="2127"/>
      </w:tabs>
      <w:ind w:left="2126" w:hanging="425"/>
    </w:pPr>
  </w:style>
  <w:style w:type="paragraph" w:customStyle="1" w:styleId="TOC61ptSpacer">
    <w:name w:val="TOC 6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B72EF"/>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B72EF"/>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B72EF"/>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B72EF"/>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B72EF"/>
    <w:rPr>
      <w:rFonts w:ascii="Palatino Linotype" w:eastAsia="Times New Roman" w:hAnsi="Palatino Linotype"/>
      <w:sz w:val="21"/>
      <w:szCs w:val="21"/>
      <w:lang w:val="en-US" w:bidi="he-IL"/>
    </w:rPr>
  </w:style>
  <w:style w:type="character" w:customStyle="1" w:styleId="CodeParagraphChar">
    <w:name w:val="Code Paragraph Char"/>
    <w:link w:val="CodeParagraph"/>
    <w:rsid w:val="00AB72EF"/>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B72EF"/>
    <w:pPr>
      <w:tabs>
        <w:tab w:val="clear" w:pos="1418"/>
        <w:tab w:val="num" w:pos="2268"/>
      </w:tabs>
      <w:ind w:left="2268" w:hanging="2268"/>
    </w:pPr>
  </w:style>
  <w:style w:type="paragraph" w:customStyle="1" w:styleId="AppendixH3">
    <w:name w:val="Appendix H3"/>
    <w:basedOn w:val="Heading3"/>
    <w:next w:val="Body"/>
    <w:rsid w:val="00AB72EF"/>
  </w:style>
  <w:style w:type="paragraph" w:customStyle="1" w:styleId="AppendixH4">
    <w:name w:val="Appendix H4"/>
    <w:basedOn w:val="Heading4"/>
    <w:next w:val="Body"/>
    <w:rsid w:val="00AB72EF"/>
  </w:style>
  <w:style w:type="paragraph" w:customStyle="1" w:styleId="AppendixH5">
    <w:name w:val="Appendix H5"/>
    <w:basedOn w:val="Heading5"/>
    <w:next w:val="Body"/>
    <w:rsid w:val="00AB72EF"/>
    <w:pPr>
      <w:numPr>
        <w:ilvl w:val="4"/>
        <w:numId w:val="4"/>
      </w:numPr>
      <w:tabs>
        <w:tab w:val="num" w:pos="2268"/>
      </w:tabs>
      <w:ind w:left="2268" w:hanging="2268"/>
    </w:pPr>
  </w:style>
  <w:style w:type="paragraph" w:styleId="BodyText">
    <w:name w:val="Body Text"/>
    <w:link w:val="BodyTextChar"/>
    <w:semiHidden/>
    <w:rsid w:val="00AB72EF"/>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B72EF"/>
    <w:rPr>
      <w:rFonts w:ascii="Palatino Linotype" w:eastAsia="Times New Roman" w:hAnsi="Palatino Linotype"/>
      <w:sz w:val="21"/>
      <w:lang w:val="en-GB" w:eastAsia="en-GB"/>
    </w:rPr>
  </w:style>
  <w:style w:type="numbering" w:styleId="ArticleSection">
    <w:name w:val="Outline List 3"/>
    <w:basedOn w:val="NoList"/>
    <w:semiHidden/>
    <w:rsid w:val="00AB72EF"/>
    <w:pPr>
      <w:numPr>
        <w:numId w:val="13"/>
      </w:numPr>
    </w:pPr>
  </w:style>
  <w:style w:type="paragraph" w:customStyle="1" w:styleId="BodyBullet1">
    <w:name w:val="Body Bullet 1"/>
    <w:basedOn w:val="Normal"/>
    <w:semiHidden/>
    <w:rsid w:val="00AB72EF"/>
    <w:pPr>
      <w:tabs>
        <w:tab w:val="num" w:pos="425"/>
      </w:tabs>
      <w:ind w:left="425" w:hanging="425"/>
    </w:pPr>
  </w:style>
  <w:style w:type="paragraph" w:customStyle="1" w:styleId="TOC71ptSpacer">
    <w:name w:val="TOC 7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B72EF"/>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B72EF"/>
    <w:pPr>
      <w:spacing w:after="120"/>
      <w:ind w:left="1440" w:right="1440"/>
    </w:pPr>
  </w:style>
  <w:style w:type="paragraph" w:styleId="BodyText2">
    <w:name w:val="Body Text 2"/>
    <w:basedOn w:val="Normal"/>
    <w:link w:val="BodyText2Char"/>
    <w:semiHidden/>
    <w:rsid w:val="00AB72EF"/>
    <w:pPr>
      <w:spacing w:after="120" w:line="480" w:lineRule="auto"/>
    </w:pPr>
  </w:style>
  <w:style w:type="character" w:customStyle="1" w:styleId="BodyText2Char">
    <w:name w:val="Body Text 2 Char"/>
    <w:link w:val="BodyText2"/>
    <w:semiHidden/>
    <w:rsid w:val="00AB72EF"/>
    <w:rPr>
      <w:rFonts w:ascii="Palatino Linotype" w:eastAsia="Times New Roman" w:hAnsi="Palatino Linotype"/>
      <w:szCs w:val="24"/>
      <w:lang w:val="en-US" w:bidi="he-IL"/>
    </w:rPr>
  </w:style>
  <w:style w:type="paragraph" w:styleId="BodyText3">
    <w:name w:val="Body Text 3"/>
    <w:basedOn w:val="Normal"/>
    <w:link w:val="BodyText3Char"/>
    <w:semiHidden/>
    <w:rsid w:val="00AB72EF"/>
    <w:pPr>
      <w:spacing w:after="120"/>
    </w:pPr>
    <w:rPr>
      <w:sz w:val="16"/>
      <w:szCs w:val="16"/>
    </w:rPr>
  </w:style>
  <w:style w:type="character" w:customStyle="1" w:styleId="BodyText3Char">
    <w:name w:val="Body Text 3 Char"/>
    <w:link w:val="BodyText3"/>
    <w:semiHidden/>
    <w:rsid w:val="00AB72EF"/>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B72EF"/>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B72EF"/>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B72EF"/>
    <w:pPr>
      <w:spacing w:after="120"/>
      <w:ind w:left="283"/>
    </w:pPr>
  </w:style>
  <w:style w:type="character" w:customStyle="1" w:styleId="BodyTextIndentChar">
    <w:name w:val="Body Text Indent Char"/>
    <w:link w:val="BodyTextIndent"/>
    <w:semiHidden/>
    <w:rsid w:val="00AB72EF"/>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B72EF"/>
    <w:pPr>
      <w:ind w:firstLine="210"/>
    </w:pPr>
  </w:style>
  <w:style w:type="character" w:customStyle="1" w:styleId="BodyTextFirstIndent2Char">
    <w:name w:val="Body Text First Indent 2 Char"/>
    <w:basedOn w:val="BodyTextIndentChar"/>
    <w:link w:val="BodyTextFirstIndent2"/>
    <w:semiHidden/>
    <w:rsid w:val="00AB72EF"/>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B72EF"/>
    <w:pPr>
      <w:spacing w:after="120" w:line="480" w:lineRule="auto"/>
      <w:ind w:left="283"/>
    </w:pPr>
  </w:style>
  <w:style w:type="character" w:customStyle="1" w:styleId="BodyTextIndent2Char">
    <w:name w:val="Body Text Indent 2 Char"/>
    <w:link w:val="BodyTextIndent2"/>
    <w:semiHidden/>
    <w:rsid w:val="00AB72EF"/>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B72EF"/>
    <w:pPr>
      <w:spacing w:after="120"/>
      <w:ind w:left="283"/>
    </w:pPr>
    <w:rPr>
      <w:sz w:val="16"/>
      <w:szCs w:val="16"/>
    </w:rPr>
  </w:style>
  <w:style w:type="character" w:customStyle="1" w:styleId="BodyTextIndent3Char">
    <w:name w:val="Body Text Indent 3 Char"/>
    <w:link w:val="BodyTextIndent3"/>
    <w:semiHidden/>
    <w:rsid w:val="00AB72EF"/>
    <w:rPr>
      <w:rFonts w:ascii="Palatino Linotype" w:eastAsia="Times New Roman" w:hAnsi="Palatino Linotype"/>
      <w:sz w:val="16"/>
      <w:szCs w:val="16"/>
      <w:lang w:val="en-US" w:bidi="he-IL"/>
    </w:rPr>
  </w:style>
  <w:style w:type="character" w:styleId="HTMLAcronym">
    <w:name w:val="HTML Acronym"/>
    <w:basedOn w:val="DefaultParagraphFont"/>
    <w:semiHidden/>
    <w:rsid w:val="00AB72EF"/>
  </w:style>
  <w:style w:type="character" w:styleId="HTMLDefinition">
    <w:name w:val="HTML Definition"/>
    <w:semiHidden/>
    <w:rsid w:val="00AB72EF"/>
    <w:rPr>
      <w:i/>
      <w:iCs/>
    </w:rPr>
  </w:style>
  <w:style w:type="character" w:styleId="HTMLKeyboard">
    <w:name w:val="HTML Keyboard"/>
    <w:semiHidden/>
    <w:rsid w:val="00AB72EF"/>
    <w:rPr>
      <w:rFonts w:ascii="Courier New" w:hAnsi="Courier New" w:cs="Courier New"/>
      <w:sz w:val="20"/>
      <w:szCs w:val="20"/>
    </w:rPr>
  </w:style>
  <w:style w:type="character" w:styleId="HTMLSample">
    <w:name w:val="HTML Sample"/>
    <w:semiHidden/>
    <w:rsid w:val="00AB72EF"/>
    <w:rPr>
      <w:rFonts w:ascii="Courier New" w:hAnsi="Courier New" w:cs="Courier New"/>
    </w:rPr>
  </w:style>
  <w:style w:type="character" w:styleId="HTMLVariable">
    <w:name w:val="HTML Variable"/>
    <w:semiHidden/>
    <w:rsid w:val="00AB72EF"/>
    <w:rPr>
      <w:i/>
      <w:iCs/>
    </w:rPr>
  </w:style>
  <w:style w:type="character" w:styleId="LineNumber">
    <w:name w:val="line number"/>
    <w:basedOn w:val="DefaultParagraphFont"/>
    <w:semiHidden/>
    <w:rsid w:val="00AB72EF"/>
  </w:style>
  <w:style w:type="table" w:styleId="Table3Deffects1">
    <w:name w:val="Table 3D effects 1"/>
    <w:basedOn w:val="TableNormal"/>
    <w:semiHidden/>
    <w:rsid w:val="00AB72EF"/>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72EF"/>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72EF"/>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72EF"/>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72EF"/>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B72EF"/>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72EF"/>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72EF"/>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B72EF"/>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72EF"/>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72EF"/>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72EF"/>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72EF"/>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B72EF"/>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B72EF"/>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72EF"/>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72EF"/>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72EF"/>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72EF"/>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72EF"/>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B72EF"/>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72EF"/>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72EF"/>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72EF"/>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B72EF"/>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72EF"/>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B72EF"/>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72EF"/>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B72EF"/>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72EF"/>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72EF"/>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B72EF"/>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B72EF"/>
    <w:rPr>
      <w:rFonts w:ascii="Arial" w:eastAsia="Times New Roman" w:hAnsi="Arial" w:cs="Arial"/>
      <w:b/>
      <w:bCs/>
      <w:kern w:val="28"/>
      <w:sz w:val="32"/>
      <w:szCs w:val="32"/>
      <w:lang w:val="en-US" w:bidi="he-IL"/>
    </w:rPr>
  </w:style>
  <w:style w:type="paragraph" w:customStyle="1" w:styleId="TableIndentL1">
    <w:name w:val="Table Indent L1"/>
    <w:basedOn w:val="TableBody"/>
    <w:rsid w:val="00AB72EF"/>
    <w:pPr>
      <w:ind w:left="425"/>
    </w:pPr>
    <w:rPr>
      <w:szCs w:val="18"/>
    </w:rPr>
  </w:style>
  <w:style w:type="paragraph" w:customStyle="1" w:styleId="TableIndentL2">
    <w:name w:val="Table Indent L2"/>
    <w:basedOn w:val="TableIndentL1"/>
    <w:rsid w:val="00AB72EF"/>
    <w:pPr>
      <w:ind w:left="851"/>
    </w:pPr>
  </w:style>
  <w:style w:type="paragraph" w:customStyle="1" w:styleId="TableIndentL3">
    <w:name w:val="Table Indent L3"/>
    <w:basedOn w:val="TableIndentL2"/>
    <w:rsid w:val="00AB72EF"/>
    <w:pPr>
      <w:ind w:left="1276"/>
    </w:pPr>
  </w:style>
  <w:style w:type="paragraph" w:customStyle="1" w:styleId="NDSMetadataSpacer-Short">
    <w:name w:val="NDS Metadata Spacer - Short"/>
    <w:semiHidden/>
    <w:rsid w:val="00AB72EF"/>
    <w:rPr>
      <w:rFonts w:ascii="Palatino Linotype" w:eastAsia="Times New Roman" w:hAnsi="Palatino Linotype"/>
      <w:sz w:val="16"/>
      <w:szCs w:val="16"/>
      <w:lang w:val="en-US" w:bidi="he-IL"/>
    </w:rPr>
  </w:style>
  <w:style w:type="character" w:customStyle="1" w:styleId="ConfigFileName">
    <w:name w:val="Config File Name"/>
    <w:rsid w:val="00AB72EF"/>
    <w:rPr>
      <w:rFonts w:ascii="Courier New" w:hAnsi="Courier New" w:cs="Courier New"/>
      <w:noProof/>
    </w:rPr>
  </w:style>
  <w:style w:type="paragraph" w:customStyle="1" w:styleId="CHIndexSubheading">
    <w:name w:val="CH_Index Subheading"/>
    <w:basedOn w:val="CHIndexHeading"/>
    <w:rsid w:val="00AB72EF"/>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B72EF"/>
    <w:rPr>
      <w:rFonts w:ascii="Trebuchet MS" w:eastAsia="Times New Roman" w:hAnsi="Trebuchet MS"/>
      <w:lang w:val="en-US" w:bidi="he-IL"/>
    </w:rPr>
  </w:style>
  <w:style w:type="paragraph" w:customStyle="1" w:styleId="FooterSecondPage">
    <w:name w:val="Footer Second Page"/>
    <w:semiHidden/>
    <w:rsid w:val="00AB72EF"/>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B72EF"/>
    <w:rPr>
      <w:rFonts w:ascii="Trebuchet MS" w:hAnsi="Trebuchet MS"/>
      <w:b/>
      <w:bCs/>
      <w:sz w:val="22"/>
      <w:szCs w:val="22"/>
      <w:lang w:val="en-US" w:bidi="he-IL"/>
    </w:rPr>
  </w:style>
  <w:style w:type="paragraph" w:customStyle="1" w:styleId="NDSMetadataSpacer-Top">
    <w:name w:val="NDS Metadata Spacer - Top"/>
    <w:semiHidden/>
    <w:rsid w:val="00AB72EF"/>
    <w:pPr>
      <w:spacing w:after="1120"/>
    </w:pPr>
    <w:rPr>
      <w:rFonts w:ascii="Palatino Linotype" w:eastAsia="Times New Roman" w:hAnsi="Palatino Linotype"/>
      <w:sz w:val="16"/>
      <w:szCs w:val="24"/>
      <w:lang w:val="en-US" w:bidi="he-IL"/>
    </w:rPr>
  </w:style>
  <w:style w:type="character" w:customStyle="1" w:styleId="ConfigParamName">
    <w:name w:val="Config Param Name"/>
    <w:rsid w:val="00AB72EF"/>
    <w:rPr>
      <w:rFonts w:ascii="Arial" w:hAnsi="Arial" w:cs="Arial"/>
      <w:noProof/>
      <w:color w:val="0000FF"/>
      <w:sz w:val="16"/>
      <w:szCs w:val="16"/>
    </w:rPr>
  </w:style>
  <w:style w:type="paragraph" w:customStyle="1" w:styleId="NDSMainTitle">
    <w:name w:val="NDS Main Title"/>
    <w:semiHidden/>
    <w:rsid w:val="00AB72EF"/>
    <w:rPr>
      <w:rFonts w:ascii="Trebuchet MS" w:eastAsia="Times New Roman" w:hAnsi="Trebuchet MS"/>
      <w:b/>
      <w:bCs/>
      <w:sz w:val="48"/>
      <w:szCs w:val="36"/>
      <w:lang w:val="en-US" w:bidi="he-IL"/>
    </w:rPr>
  </w:style>
  <w:style w:type="paragraph" w:customStyle="1" w:styleId="NDSProjectName">
    <w:name w:val="NDS Project Name"/>
    <w:semiHidden/>
    <w:rsid w:val="00AB72EF"/>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B72EF"/>
    <w:rPr>
      <w:b/>
      <w:bCs/>
      <w:color w:val="004386"/>
    </w:rPr>
  </w:style>
  <w:style w:type="character" w:customStyle="1" w:styleId="DatabaseFieldName">
    <w:name w:val="Database Field Name"/>
    <w:rsid w:val="00AB72EF"/>
    <w:rPr>
      <w:i/>
      <w:noProof/>
    </w:rPr>
  </w:style>
  <w:style w:type="paragraph" w:customStyle="1" w:styleId="CodeParagraphPageWidth">
    <w:name w:val="Code Paragraph (Page Width)"/>
    <w:basedOn w:val="CodeParagraph"/>
    <w:rsid w:val="00AB72EF"/>
    <w:pPr>
      <w:ind w:left="0"/>
    </w:pPr>
  </w:style>
  <w:style w:type="paragraph" w:customStyle="1" w:styleId="SectionBreak">
    <w:name w:val="Section Break"/>
    <w:semiHidden/>
    <w:rsid w:val="00AB72EF"/>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B72EF"/>
    <w:rPr>
      <w:vanish/>
      <w:color w:val="FF0000"/>
    </w:rPr>
  </w:style>
  <w:style w:type="paragraph" w:customStyle="1" w:styleId="NDSMetadataHeading">
    <w:name w:val="NDS Metadata Heading"/>
    <w:link w:val="NDSMetadataHeadingChar"/>
    <w:semiHidden/>
    <w:rsid w:val="00AB72EF"/>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B72EF"/>
    <w:pPr>
      <w:spacing w:after="360"/>
    </w:pPr>
  </w:style>
  <w:style w:type="character" w:customStyle="1" w:styleId="DatabaseTableName">
    <w:name w:val="Database Table Name"/>
    <w:rsid w:val="00AB72EF"/>
    <w:rPr>
      <w:b/>
      <w:noProof/>
    </w:rPr>
  </w:style>
  <w:style w:type="character" w:customStyle="1" w:styleId="ProcessName">
    <w:name w:val="Process Name"/>
    <w:rsid w:val="00AB72EF"/>
    <w:rPr>
      <w:rFonts w:ascii="Courier New" w:hAnsi="Courier New"/>
      <w:caps/>
      <w:noProof/>
    </w:rPr>
  </w:style>
  <w:style w:type="table" w:customStyle="1" w:styleId="Table-NoHeadingRow">
    <w:name w:val="Table - No Heading Row"/>
    <w:basedOn w:val="Table"/>
    <w:rsid w:val="00AB72EF"/>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B72EF"/>
    <w:rPr>
      <w:i/>
      <w:color w:val="FF0000"/>
    </w:rPr>
  </w:style>
  <w:style w:type="paragraph" w:customStyle="1" w:styleId="FigureInList">
    <w:name w:val="Figure In List"/>
    <w:basedOn w:val="FigureIndented"/>
    <w:rsid w:val="00AB72EF"/>
    <w:pPr>
      <w:ind w:left="1843"/>
    </w:pPr>
    <w:rPr>
      <w:lang w:val="en-GB"/>
    </w:rPr>
  </w:style>
  <w:style w:type="paragraph" w:customStyle="1" w:styleId="FigureInListCaption">
    <w:name w:val="Figure In List Caption"/>
    <w:basedOn w:val="FigureCaption"/>
    <w:rsid w:val="00AB72EF"/>
    <w:pPr>
      <w:tabs>
        <w:tab w:val="clear" w:pos="2552"/>
        <w:tab w:val="left" w:pos="2977"/>
      </w:tabs>
      <w:ind w:left="2977"/>
    </w:pPr>
    <w:rPr>
      <w:lang w:val="en-GB"/>
    </w:rPr>
  </w:style>
  <w:style w:type="paragraph" w:customStyle="1" w:styleId="BodyListL1Restart">
    <w:name w:val="Body List L1 Restart"/>
    <w:basedOn w:val="BodyListL1"/>
    <w:next w:val="BodyListL1"/>
    <w:rsid w:val="00AB72EF"/>
    <w:pPr>
      <w:numPr>
        <w:ilvl w:val="4"/>
      </w:numPr>
    </w:pPr>
  </w:style>
  <w:style w:type="paragraph" w:customStyle="1" w:styleId="BodyListL2Restart">
    <w:name w:val="Body List L2 Restart"/>
    <w:basedOn w:val="BodyListL2"/>
    <w:next w:val="BodyListL2"/>
    <w:rsid w:val="00AB72EF"/>
    <w:pPr>
      <w:numPr>
        <w:ilvl w:val="4"/>
      </w:numPr>
    </w:pPr>
  </w:style>
  <w:style w:type="paragraph" w:customStyle="1" w:styleId="BodyListL3Restart">
    <w:name w:val="Body List L3 Restart"/>
    <w:basedOn w:val="BodyListL3"/>
    <w:next w:val="BodyListL3"/>
    <w:rsid w:val="00AB72EF"/>
    <w:pPr>
      <w:numPr>
        <w:ilvl w:val="4"/>
      </w:numPr>
    </w:pPr>
  </w:style>
  <w:style w:type="table" w:customStyle="1" w:styleId="Table-HeadingColumn">
    <w:name w:val="Table - Heading Column"/>
    <w:basedOn w:val="Table"/>
    <w:rsid w:val="00AB72EF"/>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B72EF"/>
    <w:pPr>
      <w:numPr>
        <w:numId w:val="17"/>
      </w:numPr>
    </w:pPr>
  </w:style>
  <w:style w:type="numbering" w:customStyle="1" w:styleId="NATListBodyBullets">
    <w:name w:val="NAT List Body Bullets"/>
    <w:basedOn w:val="NoList"/>
    <w:semiHidden/>
    <w:rsid w:val="00AB72EF"/>
    <w:pPr>
      <w:numPr>
        <w:numId w:val="18"/>
      </w:numPr>
    </w:pPr>
  </w:style>
  <w:style w:type="numbering" w:customStyle="1" w:styleId="NATListBodyListLevel1">
    <w:name w:val="NAT List Body List Level 1"/>
    <w:basedOn w:val="NoList"/>
    <w:semiHidden/>
    <w:rsid w:val="00AB72EF"/>
    <w:pPr>
      <w:numPr>
        <w:numId w:val="19"/>
      </w:numPr>
    </w:pPr>
  </w:style>
  <w:style w:type="numbering" w:customStyle="1" w:styleId="NATListBodyListLevel2">
    <w:name w:val="NAT List Body List Level 2"/>
    <w:basedOn w:val="NoList"/>
    <w:semiHidden/>
    <w:rsid w:val="00AB72EF"/>
    <w:pPr>
      <w:numPr>
        <w:numId w:val="20"/>
      </w:numPr>
    </w:pPr>
  </w:style>
  <w:style w:type="numbering" w:customStyle="1" w:styleId="NATListBodyListLevel3">
    <w:name w:val="NAT List Body List Level 3"/>
    <w:basedOn w:val="NoList"/>
    <w:semiHidden/>
    <w:rsid w:val="00AB72EF"/>
    <w:pPr>
      <w:numPr>
        <w:numId w:val="21"/>
      </w:numPr>
    </w:pPr>
  </w:style>
  <w:style w:type="numbering" w:customStyle="1" w:styleId="NATListBodyNote">
    <w:name w:val="NAT List Body Note"/>
    <w:basedOn w:val="NoList"/>
    <w:semiHidden/>
    <w:rsid w:val="00AB72EF"/>
    <w:pPr>
      <w:numPr>
        <w:numId w:val="22"/>
      </w:numPr>
    </w:pPr>
  </w:style>
  <w:style w:type="numbering" w:customStyle="1" w:styleId="NATListBodyNotes">
    <w:name w:val="NAT List Body Notes"/>
    <w:basedOn w:val="NoList"/>
    <w:semiHidden/>
    <w:rsid w:val="00AB72EF"/>
    <w:pPr>
      <w:numPr>
        <w:numId w:val="23"/>
      </w:numPr>
    </w:pPr>
  </w:style>
  <w:style w:type="numbering" w:customStyle="1" w:styleId="NATListHeadings">
    <w:name w:val="NAT List Headings"/>
    <w:basedOn w:val="NoList"/>
    <w:semiHidden/>
    <w:rsid w:val="00AB72EF"/>
    <w:pPr>
      <w:numPr>
        <w:numId w:val="24"/>
      </w:numPr>
    </w:pPr>
  </w:style>
  <w:style w:type="numbering" w:customStyle="1" w:styleId="NATListTableBullets">
    <w:name w:val="NAT List Table Bullets"/>
    <w:basedOn w:val="NoList"/>
    <w:semiHidden/>
    <w:rsid w:val="00AB72EF"/>
    <w:pPr>
      <w:numPr>
        <w:numId w:val="25"/>
      </w:numPr>
    </w:pPr>
  </w:style>
  <w:style w:type="numbering" w:customStyle="1" w:styleId="NATListTableListLevel1">
    <w:name w:val="NAT List Table List Level 1"/>
    <w:basedOn w:val="NoList"/>
    <w:semiHidden/>
    <w:rsid w:val="00AB72EF"/>
    <w:pPr>
      <w:numPr>
        <w:numId w:val="26"/>
      </w:numPr>
    </w:pPr>
  </w:style>
  <w:style w:type="numbering" w:customStyle="1" w:styleId="NATListTableListLevel2">
    <w:name w:val="NAT List Table List Level 2"/>
    <w:basedOn w:val="NoList"/>
    <w:semiHidden/>
    <w:rsid w:val="00AB72EF"/>
    <w:pPr>
      <w:numPr>
        <w:numId w:val="27"/>
      </w:numPr>
    </w:pPr>
  </w:style>
  <w:style w:type="numbering" w:customStyle="1" w:styleId="NATListTableListLevel3">
    <w:name w:val="NAT List Table List Level 3"/>
    <w:basedOn w:val="NoList"/>
    <w:semiHidden/>
    <w:rsid w:val="00AB72EF"/>
    <w:pPr>
      <w:numPr>
        <w:numId w:val="28"/>
      </w:numPr>
    </w:pPr>
  </w:style>
  <w:style w:type="character" w:customStyle="1" w:styleId="TableListL1Char">
    <w:name w:val="Table List L1 Char"/>
    <w:basedOn w:val="TableBodyCharChar"/>
    <w:link w:val="TableListL1"/>
    <w:rsid w:val="00AB72EF"/>
    <w:rPr>
      <w:rFonts w:ascii="Trebuchet MS" w:hAnsi="Trebuchet MS"/>
      <w:sz w:val="18"/>
      <w:szCs w:val="22"/>
      <w:lang w:val="en-US" w:eastAsia="en-GB"/>
    </w:rPr>
  </w:style>
  <w:style w:type="paragraph" w:customStyle="1" w:styleId="TableListL1Restart">
    <w:name w:val="Table List L1 Restart"/>
    <w:basedOn w:val="TableListL1"/>
    <w:next w:val="TableListL1"/>
    <w:rsid w:val="00AB72EF"/>
    <w:pPr>
      <w:numPr>
        <w:ilvl w:val="4"/>
      </w:numPr>
    </w:pPr>
  </w:style>
  <w:style w:type="character" w:customStyle="1" w:styleId="TableListL2Char">
    <w:name w:val="Table List L2 Char"/>
    <w:basedOn w:val="TableListL1Char"/>
    <w:link w:val="TableListL2"/>
    <w:rsid w:val="00AB72EF"/>
    <w:rPr>
      <w:rFonts w:ascii="Trebuchet MS" w:hAnsi="Trebuchet MS"/>
      <w:sz w:val="18"/>
      <w:szCs w:val="22"/>
      <w:lang w:val="en-US" w:eastAsia="en-GB"/>
    </w:rPr>
  </w:style>
  <w:style w:type="paragraph" w:customStyle="1" w:styleId="TableListL2Restart">
    <w:name w:val="Table List L2 Restart"/>
    <w:basedOn w:val="TableListL2"/>
    <w:next w:val="TableListL2"/>
    <w:rsid w:val="00AB72EF"/>
    <w:pPr>
      <w:numPr>
        <w:ilvl w:val="4"/>
      </w:numPr>
    </w:pPr>
  </w:style>
  <w:style w:type="character" w:customStyle="1" w:styleId="TableListL3Char">
    <w:name w:val="Table List L3 Char"/>
    <w:basedOn w:val="TableListL2Char"/>
    <w:link w:val="TableListL3"/>
    <w:rsid w:val="00AB72EF"/>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B72EF"/>
    <w:pPr>
      <w:numPr>
        <w:ilvl w:val="4"/>
      </w:numPr>
    </w:pPr>
  </w:style>
  <w:style w:type="character" w:customStyle="1" w:styleId="TableListL3RestartChar">
    <w:name w:val="Table List L3 Restart Char"/>
    <w:basedOn w:val="TableListL3Char"/>
    <w:link w:val="TableListL3Restart"/>
    <w:rsid w:val="00AB72EF"/>
    <w:rPr>
      <w:rFonts w:ascii="Trebuchet MS" w:hAnsi="Trebuchet MS"/>
      <w:sz w:val="18"/>
      <w:szCs w:val="22"/>
      <w:lang w:val="en-US" w:eastAsia="en-GB"/>
    </w:rPr>
  </w:style>
  <w:style w:type="table" w:customStyle="1" w:styleId="Table-HeadingRowandColumn">
    <w:name w:val="Table - Heading Row and Column"/>
    <w:basedOn w:val="Table"/>
    <w:rsid w:val="00AB72EF"/>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B72EF"/>
    <w:rPr>
      <w:color w:val="808080"/>
    </w:rPr>
  </w:style>
  <w:style w:type="character" w:customStyle="1" w:styleId="UnresolvedMention2">
    <w:name w:val="Unresolved Mention2"/>
    <w:basedOn w:val="DefaultParagraphFont"/>
    <w:uiPriority w:val="99"/>
    <w:semiHidden/>
    <w:unhideWhenUsed/>
    <w:rsid w:val="00220EEB"/>
    <w:rPr>
      <w:color w:val="605E5C"/>
      <w:shd w:val="clear" w:color="auto" w:fill="E1DFDD"/>
    </w:rPr>
  </w:style>
  <w:style w:type="character" w:customStyle="1" w:styleId="UnresolvedMention21">
    <w:name w:val="Unresolved Mention21"/>
    <w:basedOn w:val="DefaultParagraphFont"/>
    <w:uiPriority w:val="99"/>
    <w:semiHidden/>
    <w:unhideWhenUsed/>
    <w:rsid w:val="005D7889"/>
    <w:rPr>
      <w:color w:val="605E5C"/>
      <w:shd w:val="clear" w:color="auto" w:fill="E1DFDD"/>
    </w:rPr>
  </w:style>
  <w:style w:type="character" w:customStyle="1" w:styleId="s1">
    <w:name w:val="s1"/>
    <w:basedOn w:val="DefaultParagraphFont"/>
    <w:rsid w:val="00E73BD8"/>
  </w:style>
  <w:style w:type="character" w:styleId="UnresolvedMention">
    <w:name w:val="Unresolved Mention"/>
    <w:basedOn w:val="DefaultParagraphFont"/>
    <w:uiPriority w:val="99"/>
    <w:semiHidden/>
    <w:unhideWhenUsed/>
    <w:rsid w:val="002A0B0C"/>
    <w:rPr>
      <w:color w:val="605E5C"/>
      <w:shd w:val="clear" w:color="auto" w:fill="E1DFDD"/>
    </w:rPr>
  </w:style>
  <w:style w:type="paragraph" w:customStyle="1" w:styleId="wrappable">
    <w:name w:val="wrappable"/>
    <w:basedOn w:val="Normal"/>
    <w:rsid w:val="00C81285"/>
    <w:pPr>
      <w:spacing w:before="100" w:beforeAutospacing="1" w:after="100" w:afterAutospacing="1"/>
    </w:pPr>
    <w:rPr>
      <w:rFonts w:ascii="Times New Roman" w:hAnsi="Times New Roman"/>
      <w:sz w:val="24"/>
      <w:lang w:val="en-AU" w:eastAsia="en-AU"/>
    </w:rPr>
  </w:style>
  <w:style w:type="character" w:customStyle="1" w:styleId="pl-k">
    <w:name w:val="pl-k"/>
    <w:basedOn w:val="DefaultParagraphFont"/>
    <w:rsid w:val="007B4786"/>
  </w:style>
  <w:style w:type="character" w:customStyle="1" w:styleId="pl-c1">
    <w:name w:val="pl-c1"/>
    <w:basedOn w:val="DefaultParagraphFont"/>
    <w:rsid w:val="007B4786"/>
  </w:style>
  <w:style w:type="character" w:customStyle="1" w:styleId="pl-s">
    <w:name w:val="pl-s"/>
    <w:basedOn w:val="DefaultParagraphFont"/>
    <w:rsid w:val="007B4786"/>
  </w:style>
  <w:style w:type="character" w:customStyle="1" w:styleId="pl-pds">
    <w:name w:val="pl-pds"/>
    <w:basedOn w:val="DefaultParagraphFont"/>
    <w:rsid w:val="007B4786"/>
  </w:style>
  <w:style w:type="character" w:customStyle="1" w:styleId="pl-c">
    <w:name w:val="pl-c"/>
    <w:basedOn w:val="DefaultParagraphFont"/>
    <w:rsid w:val="007B4786"/>
  </w:style>
  <w:style w:type="paragraph" w:customStyle="1" w:styleId="graf">
    <w:name w:val="graf"/>
    <w:basedOn w:val="Normal"/>
    <w:rsid w:val="00884693"/>
    <w:pPr>
      <w:spacing w:before="100" w:beforeAutospacing="1" w:after="100" w:afterAutospacing="1"/>
    </w:pPr>
    <w:rPr>
      <w:rFonts w:ascii="Times New Roman" w:hAnsi="Times New Roman"/>
      <w:sz w:val="24"/>
      <w:lang w:val="en-AU" w:eastAsia="en-AU"/>
    </w:rPr>
  </w:style>
  <w:style w:type="character" w:customStyle="1" w:styleId="pl-en">
    <w:name w:val="pl-en"/>
    <w:basedOn w:val="DefaultParagraphFont"/>
    <w:rsid w:val="00DC42BA"/>
  </w:style>
  <w:style w:type="character" w:customStyle="1" w:styleId="pl-smi">
    <w:name w:val="pl-smi"/>
    <w:basedOn w:val="DefaultParagraphFont"/>
    <w:rsid w:val="00DC42BA"/>
  </w:style>
  <w:style w:type="character" w:customStyle="1" w:styleId="token">
    <w:name w:val="token"/>
    <w:basedOn w:val="DefaultParagraphFont"/>
    <w:rsid w:val="006E3821"/>
  </w:style>
  <w:style w:type="character" w:customStyle="1" w:styleId="nt">
    <w:name w:val="nt"/>
    <w:basedOn w:val="DefaultParagraphFont"/>
    <w:rsid w:val="00E86CD2"/>
  </w:style>
  <w:style w:type="character" w:customStyle="1" w:styleId="na">
    <w:name w:val="na"/>
    <w:basedOn w:val="DefaultParagraphFont"/>
    <w:rsid w:val="00E86CD2"/>
  </w:style>
  <w:style w:type="character" w:customStyle="1" w:styleId="nx">
    <w:name w:val="nx"/>
    <w:basedOn w:val="DefaultParagraphFont"/>
    <w:rsid w:val="00E86CD2"/>
  </w:style>
  <w:style w:type="character" w:customStyle="1" w:styleId="markup--quote">
    <w:name w:val="markup--quote"/>
    <w:basedOn w:val="DefaultParagraphFont"/>
    <w:rsid w:val="005650F0"/>
  </w:style>
  <w:style w:type="character" w:customStyle="1" w:styleId="hljs-attr">
    <w:name w:val="hljs-attr"/>
    <w:basedOn w:val="DefaultParagraphFont"/>
    <w:rsid w:val="008B767E"/>
  </w:style>
  <w:style w:type="character" w:customStyle="1" w:styleId="hljs-builtin">
    <w:name w:val="hljs-built_in"/>
    <w:basedOn w:val="DefaultParagraphFont"/>
    <w:rsid w:val="00C05EE3"/>
  </w:style>
  <w:style w:type="paragraph" w:customStyle="1" w:styleId="summary">
    <w:name w:val="summary"/>
    <w:basedOn w:val="Normal"/>
    <w:rsid w:val="00821A94"/>
    <w:pPr>
      <w:spacing w:before="100" w:beforeAutospacing="1" w:after="100" w:afterAutospacing="1"/>
    </w:pPr>
    <w:rPr>
      <w:rFonts w:ascii="Times New Roman" w:hAnsi="Times New Roman"/>
      <w:sz w:val="24"/>
      <w:lang w:val="en-AU" w:eastAsia="en-AU"/>
    </w:rPr>
  </w:style>
  <w:style w:type="character" w:customStyle="1" w:styleId="ilfuvd">
    <w:name w:val="ilfuvd"/>
    <w:basedOn w:val="DefaultParagraphFont"/>
    <w:rsid w:val="007B5F67"/>
  </w:style>
  <w:style w:type="character" w:customStyle="1" w:styleId="hljs-interface">
    <w:name w:val="hljs-interface"/>
    <w:basedOn w:val="DefaultParagraphFont"/>
    <w:rsid w:val="004D1909"/>
  </w:style>
  <w:style w:type="character" w:customStyle="1" w:styleId="hljs-constructor">
    <w:name w:val="hljs-constructor"/>
    <w:basedOn w:val="DefaultParagraphFont"/>
    <w:rsid w:val="00A61A2F"/>
  </w:style>
  <w:style w:type="character" w:customStyle="1" w:styleId="pl-e">
    <w:name w:val="pl-e"/>
    <w:basedOn w:val="DefaultParagraphFont"/>
    <w:rsid w:val="005B2555"/>
  </w:style>
  <w:style w:type="character" w:customStyle="1" w:styleId="pl-v">
    <w:name w:val="pl-v"/>
    <w:basedOn w:val="DefaultParagraphFont"/>
    <w:rsid w:val="005B2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885">
      <w:bodyDiv w:val="1"/>
      <w:marLeft w:val="0"/>
      <w:marRight w:val="0"/>
      <w:marTop w:val="0"/>
      <w:marBottom w:val="0"/>
      <w:divBdr>
        <w:top w:val="none" w:sz="0" w:space="0" w:color="auto"/>
        <w:left w:val="none" w:sz="0" w:space="0" w:color="auto"/>
        <w:bottom w:val="none" w:sz="0" w:space="0" w:color="auto"/>
        <w:right w:val="none" w:sz="0" w:space="0" w:color="auto"/>
      </w:divBdr>
    </w:div>
    <w:div w:id="25839502">
      <w:bodyDiv w:val="1"/>
      <w:marLeft w:val="0"/>
      <w:marRight w:val="0"/>
      <w:marTop w:val="0"/>
      <w:marBottom w:val="0"/>
      <w:divBdr>
        <w:top w:val="none" w:sz="0" w:space="0" w:color="auto"/>
        <w:left w:val="none" w:sz="0" w:space="0" w:color="auto"/>
        <w:bottom w:val="none" w:sz="0" w:space="0" w:color="auto"/>
        <w:right w:val="none" w:sz="0" w:space="0" w:color="auto"/>
      </w:divBdr>
    </w:div>
    <w:div w:id="47995712">
      <w:bodyDiv w:val="1"/>
      <w:marLeft w:val="0"/>
      <w:marRight w:val="0"/>
      <w:marTop w:val="0"/>
      <w:marBottom w:val="0"/>
      <w:divBdr>
        <w:top w:val="none" w:sz="0" w:space="0" w:color="auto"/>
        <w:left w:val="none" w:sz="0" w:space="0" w:color="auto"/>
        <w:bottom w:val="none" w:sz="0" w:space="0" w:color="auto"/>
        <w:right w:val="none" w:sz="0" w:space="0" w:color="auto"/>
      </w:divBdr>
    </w:div>
    <w:div w:id="53744381">
      <w:bodyDiv w:val="1"/>
      <w:marLeft w:val="0"/>
      <w:marRight w:val="0"/>
      <w:marTop w:val="0"/>
      <w:marBottom w:val="0"/>
      <w:divBdr>
        <w:top w:val="none" w:sz="0" w:space="0" w:color="auto"/>
        <w:left w:val="none" w:sz="0" w:space="0" w:color="auto"/>
        <w:bottom w:val="none" w:sz="0" w:space="0" w:color="auto"/>
        <w:right w:val="none" w:sz="0" w:space="0" w:color="auto"/>
      </w:divBdr>
      <w:divsChild>
        <w:div w:id="877083502">
          <w:marLeft w:val="0"/>
          <w:marRight w:val="0"/>
          <w:marTop w:val="0"/>
          <w:marBottom w:val="0"/>
          <w:divBdr>
            <w:top w:val="none" w:sz="0" w:space="0" w:color="auto"/>
            <w:left w:val="none" w:sz="0" w:space="0" w:color="auto"/>
            <w:bottom w:val="none" w:sz="0" w:space="0" w:color="auto"/>
            <w:right w:val="none" w:sz="0" w:space="0" w:color="auto"/>
          </w:divBdr>
        </w:div>
      </w:divsChild>
    </w:div>
    <w:div w:id="55856846">
      <w:bodyDiv w:val="1"/>
      <w:marLeft w:val="0"/>
      <w:marRight w:val="0"/>
      <w:marTop w:val="0"/>
      <w:marBottom w:val="0"/>
      <w:divBdr>
        <w:top w:val="none" w:sz="0" w:space="0" w:color="auto"/>
        <w:left w:val="none" w:sz="0" w:space="0" w:color="auto"/>
        <w:bottom w:val="none" w:sz="0" w:space="0" w:color="auto"/>
        <w:right w:val="none" w:sz="0" w:space="0" w:color="auto"/>
      </w:divBdr>
    </w:div>
    <w:div w:id="59058379">
      <w:bodyDiv w:val="1"/>
      <w:marLeft w:val="0"/>
      <w:marRight w:val="0"/>
      <w:marTop w:val="0"/>
      <w:marBottom w:val="0"/>
      <w:divBdr>
        <w:top w:val="none" w:sz="0" w:space="0" w:color="auto"/>
        <w:left w:val="none" w:sz="0" w:space="0" w:color="auto"/>
        <w:bottom w:val="none" w:sz="0" w:space="0" w:color="auto"/>
        <w:right w:val="none" w:sz="0" w:space="0" w:color="auto"/>
      </w:divBdr>
    </w:div>
    <w:div w:id="59865967">
      <w:bodyDiv w:val="1"/>
      <w:marLeft w:val="0"/>
      <w:marRight w:val="0"/>
      <w:marTop w:val="0"/>
      <w:marBottom w:val="0"/>
      <w:divBdr>
        <w:top w:val="none" w:sz="0" w:space="0" w:color="auto"/>
        <w:left w:val="none" w:sz="0" w:space="0" w:color="auto"/>
        <w:bottom w:val="none" w:sz="0" w:space="0" w:color="auto"/>
        <w:right w:val="none" w:sz="0" w:space="0" w:color="auto"/>
      </w:divBdr>
    </w:div>
    <w:div w:id="67726838">
      <w:bodyDiv w:val="1"/>
      <w:marLeft w:val="0"/>
      <w:marRight w:val="0"/>
      <w:marTop w:val="0"/>
      <w:marBottom w:val="0"/>
      <w:divBdr>
        <w:top w:val="none" w:sz="0" w:space="0" w:color="auto"/>
        <w:left w:val="none" w:sz="0" w:space="0" w:color="auto"/>
        <w:bottom w:val="none" w:sz="0" w:space="0" w:color="auto"/>
        <w:right w:val="none" w:sz="0" w:space="0" w:color="auto"/>
      </w:divBdr>
    </w:div>
    <w:div w:id="106435469">
      <w:bodyDiv w:val="1"/>
      <w:marLeft w:val="0"/>
      <w:marRight w:val="0"/>
      <w:marTop w:val="0"/>
      <w:marBottom w:val="0"/>
      <w:divBdr>
        <w:top w:val="none" w:sz="0" w:space="0" w:color="auto"/>
        <w:left w:val="none" w:sz="0" w:space="0" w:color="auto"/>
        <w:bottom w:val="none" w:sz="0" w:space="0" w:color="auto"/>
        <w:right w:val="none" w:sz="0" w:space="0" w:color="auto"/>
      </w:divBdr>
    </w:div>
    <w:div w:id="110561781">
      <w:bodyDiv w:val="1"/>
      <w:marLeft w:val="0"/>
      <w:marRight w:val="0"/>
      <w:marTop w:val="0"/>
      <w:marBottom w:val="0"/>
      <w:divBdr>
        <w:top w:val="none" w:sz="0" w:space="0" w:color="auto"/>
        <w:left w:val="none" w:sz="0" w:space="0" w:color="auto"/>
        <w:bottom w:val="none" w:sz="0" w:space="0" w:color="auto"/>
        <w:right w:val="none" w:sz="0" w:space="0" w:color="auto"/>
      </w:divBdr>
      <w:divsChild>
        <w:div w:id="823163102">
          <w:marLeft w:val="0"/>
          <w:marRight w:val="0"/>
          <w:marTop w:val="0"/>
          <w:marBottom w:val="0"/>
          <w:divBdr>
            <w:top w:val="none" w:sz="0" w:space="0" w:color="auto"/>
            <w:left w:val="none" w:sz="0" w:space="0" w:color="auto"/>
            <w:bottom w:val="none" w:sz="0" w:space="0" w:color="auto"/>
            <w:right w:val="none" w:sz="0" w:space="0" w:color="auto"/>
          </w:divBdr>
          <w:divsChild>
            <w:div w:id="660887603">
              <w:marLeft w:val="0"/>
              <w:marRight w:val="0"/>
              <w:marTop w:val="0"/>
              <w:marBottom w:val="0"/>
              <w:divBdr>
                <w:top w:val="none" w:sz="0" w:space="0" w:color="auto"/>
                <w:left w:val="none" w:sz="0" w:space="0" w:color="auto"/>
                <w:bottom w:val="none" w:sz="0" w:space="0" w:color="auto"/>
                <w:right w:val="none" w:sz="0" w:space="0" w:color="auto"/>
              </w:divBdr>
            </w:div>
            <w:div w:id="869148003">
              <w:marLeft w:val="0"/>
              <w:marRight w:val="0"/>
              <w:marTop w:val="0"/>
              <w:marBottom w:val="0"/>
              <w:divBdr>
                <w:top w:val="none" w:sz="0" w:space="0" w:color="auto"/>
                <w:left w:val="none" w:sz="0" w:space="0" w:color="auto"/>
                <w:bottom w:val="none" w:sz="0" w:space="0" w:color="auto"/>
                <w:right w:val="none" w:sz="0" w:space="0" w:color="auto"/>
              </w:divBdr>
            </w:div>
            <w:div w:id="1626498001">
              <w:marLeft w:val="0"/>
              <w:marRight w:val="0"/>
              <w:marTop w:val="0"/>
              <w:marBottom w:val="0"/>
              <w:divBdr>
                <w:top w:val="none" w:sz="0" w:space="0" w:color="auto"/>
                <w:left w:val="none" w:sz="0" w:space="0" w:color="auto"/>
                <w:bottom w:val="none" w:sz="0" w:space="0" w:color="auto"/>
                <w:right w:val="none" w:sz="0" w:space="0" w:color="auto"/>
              </w:divBdr>
            </w:div>
            <w:div w:id="2000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8826">
      <w:bodyDiv w:val="1"/>
      <w:marLeft w:val="0"/>
      <w:marRight w:val="0"/>
      <w:marTop w:val="0"/>
      <w:marBottom w:val="0"/>
      <w:divBdr>
        <w:top w:val="none" w:sz="0" w:space="0" w:color="auto"/>
        <w:left w:val="none" w:sz="0" w:space="0" w:color="auto"/>
        <w:bottom w:val="none" w:sz="0" w:space="0" w:color="auto"/>
        <w:right w:val="none" w:sz="0" w:space="0" w:color="auto"/>
      </w:divBdr>
    </w:div>
    <w:div w:id="126244277">
      <w:bodyDiv w:val="1"/>
      <w:marLeft w:val="0"/>
      <w:marRight w:val="0"/>
      <w:marTop w:val="0"/>
      <w:marBottom w:val="0"/>
      <w:divBdr>
        <w:top w:val="none" w:sz="0" w:space="0" w:color="auto"/>
        <w:left w:val="none" w:sz="0" w:space="0" w:color="auto"/>
        <w:bottom w:val="none" w:sz="0" w:space="0" w:color="auto"/>
        <w:right w:val="none" w:sz="0" w:space="0" w:color="auto"/>
      </w:divBdr>
    </w:div>
    <w:div w:id="134876797">
      <w:bodyDiv w:val="1"/>
      <w:marLeft w:val="0"/>
      <w:marRight w:val="0"/>
      <w:marTop w:val="0"/>
      <w:marBottom w:val="0"/>
      <w:divBdr>
        <w:top w:val="none" w:sz="0" w:space="0" w:color="auto"/>
        <w:left w:val="none" w:sz="0" w:space="0" w:color="auto"/>
        <w:bottom w:val="none" w:sz="0" w:space="0" w:color="auto"/>
        <w:right w:val="none" w:sz="0" w:space="0" w:color="auto"/>
      </w:divBdr>
      <w:divsChild>
        <w:div w:id="1208177316">
          <w:marLeft w:val="0"/>
          <w:marRight w:val="0"/>
          <w:marTop w:val="0"/>
          <w:marBottom w:val="0"/>
          <w:divBdr>
            <w:top w:val="none" w:sz="0" w:space="0" w:color="auto"/>
            <w:left w:val="none" w:sz="0" w:space="0" w:color="auto"/>
            <w:bottom w:val="none" w:sz="0" w:space="0" w:color="auto"/>
            <w:right w:val="none" w:sz="0" w:space="0" w:color="auto"/>
          </w:divBdr>
          <w:divsChild>
            <w:div w:id="101102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768900">
      <w:bodyDiv w:val="1"/>
      <w:marLeft w:val="0"/>
      <w:marRight w:val="0"/>
      <w:marTop w:val="0"/>
      <w:marBottom w:val="0"/>
      <w:divBdr>
        <w:top w:val="none" w:sz="0" w:space="0" w:color="auto"/>
        <w:left w:val="none" w:sz="0" w:space="0" w:color="auto"/>
        <w:bottom w:val="none" w:sz="0" w:space="0" w:color="auto"/>
        <w:right w:val="none" w:sz="0" w:space="0" w:color="auto"/>
      </w:divBdr>
      <w:divsChild>
        <w:div w:id="1192645451">
          <w:marLeft w:val="0"/>
          <w:marRight w:val="0"/>
          <w:marTop w:val="0"/>
          <w:marBottom w:val="0"/>
          <w:divBdr>
            <w:top w:val="none" w:sz="0" w:space="0" w:color="auto"/>
            <w:left w:val="none" w:sz="0" w:space="0" w:color="auto"/>
            <w:bottom w:val="none" w:sz="0" w:space="0" w:color="auto"/>
            <w:right w:val="none" w:sz="0" w:space="0" w:color="auto"/>
          </w:divBdr>
          <w:divsChild>
            <w:div w:id="1939439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94672">
          <w:marLeft w:val="0"/>
          <w:marRight w:val="0"/>
          <w:marTop w:val="0"/>
          <w:marBottom w:val="0"/>
          <w:divBdr>
            <w:top w:val="none" w:sz="0" w:space="0" w:color="auto"/>
            <w:left w:val="none" w:sz="0" w:space="0" w:color="auto"/>
            <w:bottom w:val="none" w:sz="0" w:space="0" w:color="auto"/>
            <w:right w:val="none" w:sz="0" w:space="0" w:color="auto"/>
          </w:divBdr>
          <w:divsChild>
            <w:div w:id="22676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220674">
      <w:bodyDiv w:val="1"/>
      <w:marLeft w:val="0"/>
      <w:marRight w:val="0"/>
      <w:marTop w:val="0"/>
      <w:marBottom w:val="0"/>
      <w:divBdr>
        <w:top w:val="none" w:sz="0" w:space="0" w:color="auto"/>
        <w:left w:val="none" w:sz="0" w:space="0" w:color="auto"/>
        <w:bottom w:val="none" w:sz="0" w:space="0" w:color="auto"/>
        <w:right w:val="none" w:sz="0" w:space="0" w:color="auto"/>
      </w:divBdr>
    </w:div>
    <w:div w:id="158817470">
      <w:bodyDiv w:val="1"/>
      <w:marLeft w:val="0"/>
      <w:marRight w:val="0"/>
      <w:marTop w:val="0"/>
      <w:marBottom w:val="0"/>
      <w:divBdr>
        <w:top w:val="none" w:sz="0" w:space="0" w:color="auto"/>
        <w:left w:val="none" w:sz="0" w:space="0" w:color="auto"/>
        <w:bottom w:val="none" w:sz="0" w:space="0" w:color="auto"/>
        <w:right w:val="none" w:sz="0" w:space="0" w:color="auto"/>
      </w:divBdr>
    </w:div>
    <w:div w:id="200288461">
      <w:bodyDiv w:val="1"/>
      <w:marLeft w:val="0"/>
      <w:marRight w:val="0"/>
      <w:marTop w:val="0"/>
      <w:marBottom w:val="0"/>
      <w:divBdr>
        <w:top w:val="none" w:sz="0" w:space="0" w:color="auto"/>
        <w:left w:val="none" w:sz="0" w:space="0" w:color="auto"/>
        <w:bottom w:val="none" w:sz="0" w:space="0" w:color="auto"/>
        <w:right w:val="none" w:sz="0" w:space="0" w:color="auto"/>
      </w:divBdr>
    </w:div>
    <w:div w:id="200703308">
      <w:bodyDiv w:val="1"/>
      <w:marLeft w:val="0"/>
      <w:marRight w:val="0"/>
      <w:marTop w:val="0"/>
      <w:marBottom w:val="0"/>
      <w:divBdr>
        <w:top w:val="none" w:sz="0" w:space="0" w:color="auto"/>
        <w:left w:val="none" w:sz="0" w:space="0" w:color="auto"/>
        <w:bottom w:val="none" w:sz="0" w:space="0" w:color="auto"/>
        <w:right w:val="none" w:sz="0" w:space="0" w:color="auto"/>
      </w:divBdr>
    </w:div>
    <w:div w:id="222762139">
      <w:bodyDiv w:val="1"/>
      <w:marLeft w:val="0"/>
      <w:marRight w:val="0"/>
      <w:marTop w:val="0"/>
      <w:marBottom w:val="0"/>
      <w:divBdr>
        <w:top w:val="none" w:sz="0" w:space="0" w:color="auto"/>
        <w:left w:val="none" w:sz="0" w:space="0" w:color="auto"/>
        <w:bottom w:val="none" w:sz="0" w:space="0" w:color="auto"/>
        <w:right w:val="none" w:sz="0" w:space="0" w:color="auto"/>
      </w:divBdr>
    </w:div>
    <w:div w:id="228733893">
      <w:bodyDiv w:val="1"/>
      <w:marLeft w:val="0"/>
      <w:marRight w:val="0"/>
      <w:marTop w:val="0"/>
      <w:marBottom w:val="0"/>
      <w:divBdr>
        <w:top w:val="none" w:sz="0" w:space="0" w:color="auto"/>
        <w:left w:val="none" w:sz="0" w:space="0" w:color="auto"/>
        <w:bottom w:val="none" w:sz="0" w:space="0" w:color="auto"/>
        <w:right w:val="none" w:sz="0" w:space="0" w:color="auto"/>
      </w:divBdr>
      <w:divsChild>
        <w:div w:id="1359356650">
          <w:marLeft w:val="0"/>
          <w:marRight w:val="0"/>
          <w:marTop w:val="0"/>
          <w:marBottom w:val="0"/>
          <w:divBdr>
            <w:top w:val="none" w:sz="0" w:space="0" w:color="auto"/>
            <w:left w:val="none" w:sz="0" w:space="0" w:color="auto"/>
            <w:bottom w:val="none" w:sz="0" w:space="0" w:color="auto"/>
            <w:right w:val="none" w:sz="0" w:space="0" w:color="auto"/>
          </w:divBdr>
          <w:divsChild>
            <w:div w:id="987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3182">
      <w:bodyDiv w:val="1"/>
      <w:marLeft w:val="0"/>
      <w:marRight w:val="0"/>
      <w:marTop w:val="0"/>
      <w:marBottom w:val="0"/>
      <w:divBdr>
        <w:top w:val="none" w:sz="0" w:space="0" w:color="auto"/>
        <w:left w:val="none" w:sz="0" w:space="0" w:color="auto"/>
        <w:bottom w:val="none" w:sz="0" w:space="0" w:color="auto"/>
        <w:right w:val="none" w:sz="0" w:space="0" w:color="auto"/>
      </w:divBdr>
    </w:div>
    <w:div w:id="255016671">
      <w:bodyDiv w:val="1"/>
      <w:marLeft w:val="0"/>
      <w:marRight w:val="0"/>
      <w:marTop w:val="0"/>
      <w:marBottom w:val="0"/>
      <w:divBdr>
        <w:top w:val="none" w:sz="0" w:space="0" w:color="auto"/>
        <w:left w:val="none" w:sz="0" w:space="0" w:color="auto"/>
        <w:bottom w:val="none" w:sz="0" w:space="0" w:color="auto"/>
        <w:right w:val="none" w:sz="0" w:space="0" w:color="auto"/>
      </w:divBdr>
    </w:div>
    <w:div w:id="258611166">
      <w:bodyDiv w:val="1"/>
      <w:marLeft w:val="0"/>
      <w:marRight w:val="0"/>
      <w:marTop w:val="0"/>
      <w:marBottom w:val="0"/>
      <w:divBdr>
        <w:top w:val="none" w:sz="0" w:space="0" w:color="auto"/>
        <w:left w:val="none" w:sz="0" w:space="0" w:color="auto"/>
        <w:bottom w:val="none" w:sz="0" w:space="0" w:color="auto"/>
        <w:right w:val="none" w:sz="0" w:space="0" w:color="auto"/>
      </w:divBdr>
      <w:divsChild>
        <w:div w:id="846290117">
          <w:marLeft w:val="0"/>
          <w:marRight w:val="0"/>
          <w:marTop w:val="0"/>
          <w:marBottom w:val="0"/>
          <w:divBdr>
            <w:top w:val="none" w:sz="0" w:space="0" w:color="auto"/>
            <w:left w:val="none" w:sz="0" w:space="0" w:color="auto"/>
            <w:bottom w:val="none" w:sz="0" w:space="0" w:color="auto"/>
            <w:right w:val="none" w:sz="0" w:space="0" w:color="auto"/>
          </w:divBdr>
          <w:divsChild>
            <w:div w:id="224072379">
              <w:marLeft w:val="0"/>
              <w:marRight w:val="0"/>
              <w:marTop w:val="0"/>
              <w:marBottom w:val="0"/>
              <w:divBdr>
                <w:top w:val="none" w:sz="0" w:space="0" w:color="auto"/>
                <w:left w:val="none" w:sz="0" w:space="0" w:color="auto"/>
                <w:bottom w:val="none" w:sz="0" w:space="0" w:color="auto"/>
                <w:right w:val="none" w:sz="0" w:space="0" w:color="auto"/>
              </w:divBdr>
            </w:div>
            <w:div w:id="414011431">
              <w:marLeft w:val="0"/>
              <w:marRight w:val="0"/>
              <w:marTop w:val="0"/>
              <w:marBottom w:val="0"/>
              <w:divBdr>
                <w:top w:val="none" w:sz="0" w:space="0" w:color="auto"/>
                <w:left w:val="none" w:sz="0" w:space="0" w:color="auto"/>
                <w:bottom w:val="none" w:sz="0" w:space="0" w:color="auto"/>
                <w:right w:val="none" w:sz="0" w:space="0" w:color="auto"/>
              </w:divBdr>
            </w:div>
            <w:div w:id="1505437637">
              <w:marLeft w:val="0"/>
              <w:marRight w:val="0"/>
              <w:marTop w:val="0"/>
              <w:marBottom w:val="0"/>
              <w:divBdr>
                <w:top w:val="none" w:sz="0" w:space="0" w:color="auto"/>
                <w:left w:val="none" w:sz="0" w:space="0" w:color="auto"/>
                <w:bottom w:val="none" w:sz="0" w:space="0" w:color="auto"/>
                <w:right w:val="none" w:sz="0" w:space="0" w:color="auto"/>
              </w:divBdr>
            </w:div>
            <w:div w:id="2038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6528">
      <w:bodyDiv w:val="1"/>
      <w:marLeft w:val="0"/>
      <w:marRight w:val="0"/>
      <w:marTop w:val="0"/>
      <w:marBottom w:val="0"/>
      <w:divBdr>
        <w:top w:val="none" w:sz="0" w:space="0" w:color="auto"/>
        <w:left w:val="none" w:sz="0" w:space="0" w:color="auto"/>
        <w:bottom w:val="none" w:sz="0" w:space="0" w:color="auto"/>
        <w:right w:val="none" w:sz="0" w:space="0" w:color="auto"/>
      </w:divBdr>
      <w:divsChild>
        <w:div w:id="949628414">
          <w:marLeft w:val="0"/>
          <w:marRight w:val="0"/>
          <w:marTop w:val="0"/>
          <w:marBottom w:val="0"/>
          <w:divBdr>
            <w:top w:val="none" w:sz="0" w:space="0" w:color="auto"/>
            <w:left w:val="none" w:sz="0" w:space="0" w:color="auto"/>
            <w:bottom w:val="none" w:sz="0" w:space="0" w:color="auto"/>
            <w:right w:val="none" w:sz="0" w:space="0" w:color="auto"/>
          </w:divBdr>
          <w:divsChild>
            <w:div w:id="889919993">
              <w:marLeft w:val="0"/>
              <w:marRight w:val="0"/>
              <w:marTop w:val="0"/>
              <w:marBottom w:val="0"/>
              <w:divBdr>
                <w:top w:val="none" w:sz="0" w:space="0" w:color="auto"/>
                <w:left w:val="none" w:sz="0" w:space="0" w:color="auto"/>
                <w:bottom w:val="none" w:sz="0" w:space="0" w:color="auto"/>
                <w:right w:val="none" w:sz="0" w:space="0" w:color="auto"/>
              </w:divBdr>
            </w:div>
            <w:div w:id="960956165">
              <w:marLeft w:val="0"/>
              <w:marRight w:val="0"/>
              <w:marTop w:val="0"/>
              <w:marBottom w:val="0"/>
              <w:divBdr>
                <w:top w:val="none" w:sz="0" w:space="0" w:color="auto"/>
                <w:left w:val="none" w:sz="0" w:space="0" w:color="auto"/>
                <w:bottom w:val="none" w:sz="0" w:space="0" w:color="auto"/>
                <w:right w:val="none" w:sz="0" w:space="0" w:color="auto"/>
              </w:divBdr>
            </w:div>
            <w:div w:id="1206135499">
              <w:marLeft w:val="0"/>
              <w:marRight w:val="0"/>
              <w:marTop w:val="0"/>
              <w:marBottom w:val="0"/>
              <w:divBdr>
                <w:top w:val="none" w:sz="0" w:space="0" w:color="auto"/>
                <w:left w:val="none" w:sz="0" w:space="0" w:color="auto"/>
                <w:bottom w:val="none" w:sz="0" w:space="0" w:color="auto"/>
                <w:right w:val="none" w:sz="0" w:space="0" w:color="auto"/>
              </w:divBdr>
            </w:div>
            <w:div w:id="1646472952">
              <w:marLeft w:val="0"/>
              <w:marRight w:val="0"/>
              <w:marTop w:val="0"/>
              <w:marBottom w:val="0"/>
              <w:divBdr>
                <w:top w:val="none" w:sz="0" w:space="0" w:color="auto"/>
                <w:left w:val="none" w:sz="0" w:space="0" w:color="auto"/>
                <w:bottom w:val="none" w:sz="0" w:space="0" w:color="auto"/>
                <w:right w:val="none" w:sz="0" w:space="0" w:color="auto"/>
              </w:divBdr>
            </w:div>
            <w:div w:id="1766490019">
              <w:marLeft w:val="0"/>
              <w:marRight w:val="0"/>
              <w:marTop w:val="0"/>
              <w:marBottom w:val="0"/>
              <w:divBdr>
                <w:top w:val="none" w:sz="0" w:space="0" w:color="auto"/>
                <w:left w:val="none" w:sz="0" w:space="0" w:color="auto"/>
                <w:bottom w:val="none" w:sz="0" w:space="0" w:color="auto"/>
                <w:right w:val="none" w:sz="0" w:space="0" w:color="auto"/>
              </w:divBdr>
            </w:div>
            <w:div w:id="2054385411">
              <w:marLeft w:val="0"/>
              <w:marRight w:val="0"/>
              <w:marTop w:val="0"/>
              <w:marBottom w:val="0"/>
              <w:divBdr>
                <w:top w:val="none" w:sz="0" w:space="0" w:color="auto"/>
                <w:left w:val="none" w:sz="0" w:space="0" w:color="auto"/>
                <w:bottom w:val="none" w:sz="0" w:space="0" w:color="auto"/>
                <w:right w:val="none" w:sz="0" w:space="0" w:color="auto"/>
              </w:divBdr>
            </w:div>
            <w:div w:id="2058820823">
              <w:marLeft w:val="0"/>
              <w:marRight w:val="0"/>
              <w:marTop w:val="0"/>
              <w:marBottom w:val="0"/>
              <w:divBdr>
                <w:top w:val="none" w:sz="0" w:space="0" w:color="auto"/>
                <w:left w:val="none" w:sz="0" w:space="0" w:color="auto"/>
                <w:bottom w:val="none" w:sz="0" w:space="0" w:color="auto"/>
                <w:right w:val="none" w:sz="0" w:space="0" w:color="auto"/>
              </w:divBdr>
            </w:div>
            <w:div w:id="2142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455">
      <w:bodyDiv w:val="1"/>
      <w:marLeft w:val="0"/>
      <w:marRight w:val="0"/>
      <w:marTop w:val="0"/>
      <w:marBottom w:val="0"/>
      <w:divBdr>
        <w:top w:val="none" w:sz="0" w:space="0" w:color="auto"/>
        <w:left w:val="none" w:sz="0" w:space="0" w:color="auto"/>
        <w:bottom w:val="none" w:sz="0" w:space="0" w:color="auto"/>
        <w:right w:val="none" w:sz="0" w:space="0" w:color="auto"/>
      </w:divBdr>
      <w:divsChild>
        <w:div w:id="491718370">
          <w:marLeft w:val="0"/>
          <w:marRight w:val="0"/>
          <w:marTop w:val="0"/>
          <w:marBottom w:val="0"/>
          <w:divBdr>
            <w:top w:val="none" w:sz="0" w:space="0" w:color="auto"/>
            <w:left w:val="none" w:sz="0" w:space="0" w:color="auto"/>
            <w:bottom w:val="none" w:sz="0" w:space="0" w:color="auto"/>
            <w:right w:val="none" w:sz="0" w:space="0" w:color="auto"/>
          </w:divBdr>
          <w:divsChild>
            <w:div w:id="1927225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969283">
      <w:bodyDiv w:val="1"/>
      <w:marLeft w:val="0"/>
      <w:marRight w:val="0"/>
      <w:marTop w:val="0"/>
      <w:marBottom w:val="0"/>
      <w:divBdr>
        <w:top w:val="none" w:sz="0" w:space="0" w:color="auto"/>
        <w:left w:val="none" w:sz="0" w:space="0" w:color="auto"/>
        <w:bottom w:val="none" w:sz="0" w:space="0" w:color="auto"/>
        <w:right w:val="none" w:sz="0" w:space="0" w:color="auto"/>
      </w:divBdr>
      <w:divsChild>
        <w:div w:id="1291857553">
          <w:marLeft w:val="0"/>
          <w:marRight w:val="0"/>
          <w:marTop w:val="0"/>
          <w:marBottom w:val="0"/>
          <w:divBdr>
            <w:top w:val="none" w:sz="0" w:space="0" w:color="auto"/>
            <w:left w:val="none" w:sz="0" w:space="0" w:color="auto"/>
            <w:bottom w:val="none" w:sz="0" w:space="0" w:color="auto"/>
            <w:right w:val="none" w:sz="0" w:space="0" w:color="auto"/>
          </w:divBdr>
          <w:divsChild>
            <w:div w:id="403455319">
              <w:marLeft w:val="0"/>
              <w:marRight w:val="0"/>
              <w:marTop w:val="0"/>
              <w:marBottom w:val="0"/>
              <w:divBdr>
                <w:top w:val="none" w:sz="0" w:space="0" w:color="auto"/>
                <w:left w:val="none" w:sz="0" w:space="0" w:color="auto"/>
                <w:bottom w:val="none" w:sz="0" w:space="0" w:color="auto"/>
                <w:right w:val="none" w:sz="0" w:space="0" w:color="auto"/>
              </w:divBdr>
            </w:div>
            <w:div w:id="854228712">
              <w:marLeft w:val="0"/>
              <w:marRight w:val="0"/>
              <w:marTop w:val="0"/>
              <w:marBottom w:val="0"/>
              <w:divBdr>
                <w:top w:val="none" w:sz="0" w:space="0" w:color="auto"/>
                <w:left w:val="none" w:sz="0" w:space="0" w:color="auto"/>
                <w:bottom w:val="none" w:sz="0" w:space="0" w:color="auto"/>
                <w:right w:val="none" w:sz="0" w:space="0" w:color="auto"/>
              </w:divBdr>
            </w:div>
            <w:div w:id="1109817856">
              <w:marLeft w:val="0"/>
              <w:marRight w:val="0"/>
              <w:marTop w:val="0"/>
              <w:marBottom w:val="0"/>
              <w:divBdr>
                <w:top w:val="none" w:sz="0" w:space="0" w:color="auto"/>
                <w:left w:val="none" w:sz="0" w:space="0" w:color="auto"/>
                <w:bottom w:val="none" w:sz="0" w:space="0" w:color="auto"/>
                <w:right w:val="none" w:sz="0" w:space="0" w:color="auto"/>
              </w:divBdr>
            </w:div>
            <w:div w:id="1802184063">
              <w:marLeft w:val="0"/>
              <w:marRight w:val="0"/>
              <w:marTop w:val="0"/>
              <w:marBottom w:val="0"/>
              <w:divBdr>
                <w:top w:val="none" w:sz="0" w:space="0" w:color="auto"/>
                <w:left w:val="none" w:sz="0" w:space="0" w:color="auto"/>
                <w:bottom w:val="none" w:sz="0" w:space="0" w:color="auto"/>
                <w:right w:val="none" w:sz="0" w:space="0" w:color="auto"/>
              </w:divBdr>
            </w:div>
            <w:div w:id="1841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418">
      <w:bodyDiv w:val="1"/>
      <w:marLeft w:val="0"/>
      <w:marRight w:val="0"/>
      <w:marTop w:val="0"/>
      <w:marBottom w:val="0"/>
      <w:divBdr>
        <w:top w:val="none" w:sz="0" w:space="0" w:color="auto"/>
        <w:left w:val="none" w:sz="0" w:space="0" w:color="auto"/>
        <w:bottom w:val="none" w:sz="0" w:space="0" w:color="auto"/>
        <w:right w:val="none" w:sz="0" w:space="0" w:color="auto"/>
      </w:divBdr>
    </w:div>
    <w:div w:id="315913065">
      <w:bodyDiv w:val="1"/>
      <w:marLeft w:val="0"/>
      <w:marRight w:val="0"/>
      <w:marTop w:val="0"/>
      <w:marBottom w:val="0"/>
      <w:divBdr>
        <w:top w:val="none" w:sz="0" w:space="0" w:color="auto"/>
        <w:left w:val="none" w:sz="0" w:space="0" w:color="auto"/>
        <w:bottom w:val="none" w:sz="0" w:space="0" w:color="auto"/>
        <w:right w:val="none" w:sz="0" w:space="0" w:color="auto"/>
      </w:divBdr>
    </w:div>
    <w:div w:id="331614679">
      <w:bodyDiv w:val="1"/>
      <w:marLeft w:val="0"/>
      <w:marRight w:val="0"/>
      <w:marTop w:val="0"/>
      <w:marBottom w:val="0"/>
      <w:divBdr>
        <w:top w:val="none" w:sz="0" w:space="0" w:color="auto"/>
        <w:left w:val="none" w:sz="0" w:space="0" w:color="auto"/>
        <w:bottom w:val="none" w:sz="0" w:space="0" w:color="auto"/>
        <w:right w:val="none" w:sz="0" w:space="0" w:color="auto"/>
      </w:divBdr>
    </w:div>
    <w:div w:id="356850429">
      <w:bodyDiv w:val="1"/>
      <w:marLeft w:val="0"/>
      <w:marRight w:val="0"/>
      <w:marTop w:val="0"/>
      <w:marBottom w:val="0"/>
      <w:divBdr>
        <w:top w:val="none" w:sz="0" w:space="0" w:color="auto"/>
        <w:left w:val="none" w:sz="0" w:space="0" w:color="auto"/>
        <w:bottom w:val="none" w:sz="0" w:space="0" w:color="auto"/>
        <w:right w:val="none" w:sz="0" w:space="0" w:color="auto"/>
      </w:divBdr>
      <w:divsChild>
        <w:div w:id="994992315">
          <w:marLeft w:val="0"/>
          <w:marRight w:val="0"/>
          <w:marTop w:val="0"/>
          <w:marBottom w:val="0"/>
          <w:divBdr>
            <w:top w:val="none" w:sz="0" w:space="0" w:color="auto"/>
            <w:left w:val="none" w:sz="0" w:space="0" w:color="auto"/>
            <w:bottom w:val="none" w:sz="0" w:space="0" w:color="auto"/>
            <w:right w:val="none" w:sz="0" w:space="0" w:color="auto"/>
          </w:divBdr>
          <w:divsChild>
            <w:div w:id="12269771">
              <w:marLeft w:val="0"/>
              <w:marRight w:val="0"/>
              <w:marTop w:val="0"/>
              <w:marBottom w:val="0"/>
              <w:divBdr>
                <w:top w:val="none" w:sz="0" w:space="0" w:color="auto"/>
                <w:left w:val="none" w:sz="0" w:space="0" w:color="auto"/>
                <w:bottom w:val="none" w:sz="0" w:space="0" w:color="auto"/>
                <w:right w:val="none" w:sz="0" w:space="0" w:color="auto"/>
              </w:divBdr>
            </w:div>
            <w:div w:id="78254191">
              <w:marLeft w:val="0"/>
              <w:marRight w:val="0"/>
              <w:marTop w:val="0"/>
              <w:marBottom w:val="0"/>
              <w:divBdr>
                <w:top w:val="none" w:sz="0" w:space="0" w:color="auto"/>
                <w:left w:val="none" w:sz="0" w:space="0" w:color="auto"/>
                <w:bottom w:val="none" w:sz="0" w:space="0" w:color="auto"/>
                <w:right w:val="none" w:sz="0" w:space="0" w:color="auto"/>
              </w:divBdr>
            </w:div>
            <w:div w:id="84155605">
              <w:marLeft w:val="0"/>
              <w:marRight w:val="0"/>
              <w:marTop w:val="0"/>
              <w:marBottom w:val="0"/>
              <w:divBdr>
                <w:top w:val="none" w:sz="0" w:space="0" w:color="auto"/>
                <w:left w:val="none" w:sz="0" w:space="0" w:color="auto"/>
                <w:bottom w:val="none" w:sz="0" w:space="0" w:color="auto"/>
                <w:right w:val="none" w:sz="0" w:space="0" w:color="auto"/>
              </w:divBdr>
            </w:div>
            <w:div w:id="254098679">
              <w:marLeft w:val="0"/>
              <w:marRight w:val="0"/>
              <w:marTop w:val="0"/>
              <w:marBottom w:val="0"/>
              <w:divBdr>
                <w:top w:val="none" w:sz="0" w:space="0" w:color="auto"/>
                <w:left w:val="none" w:sz="0" w:space="0" w:color="auto"/>
                <w:bottom w:val="none" w:sz="0" w:space="0" w:color="auto"/>
                <w:right w:val="none" w:sz="0" w:space="0" w:color="auto"/>
              </w:divBdr>
            </w:div>
            <w:div w:id="325213624">
              <w:marLeft w:val="0"/>
              <w:marRight w:val="0"/>
              <w:marTop w:val="0"/>
              <w:marBottom w:val="0"/>
              <w:divBdr>
                <w:top w:val="none" w:sz="0" w:space="0" w:color="auto"/>
                <w:left w:val="none" w:sz="0" w:space="0" w:color="auto"/>
                <w:bottom w:val="none" w:sz="0" w:space="0" w:color="auto"/>
                <w:right w:val="none" w:sz="0" w:space="0" w:color="auto"/>
              </w:divBdr>
            </w:div>
            <w:div w:id="382295660">
              <w:marLeft w:val="0"/>
              <w:marRight w:val="0"/>
              <w:marTop w:val="0"/>
              <w:marBottom w:val="0"/>
              <w:divBdr>
                <w:top w:val="none" w:sz="0" w:space="0" w:color="auto"/>
                <w:left w:val="none" w:sz="0" w:space="0" w:color="auto"/>
                <w:bottom w:val="none" w:sz="0" w:space="0" w:color="auto"/>
                <w:right w:val="none" w:sz="0" w:space="0" w:color="auto"/>
              </w:divBdr>
            </w:div>
            <w:div w:id="787817219">
              <w:marLeft w:val="0"/>
              <w:marRight w:val="0"/>
              <w:marTop w:val="0"/>
              <w:marBottom w:val="0"/>
              <w:divBdr>
                <w:top w:val="none" w:sz="0" w:space="0" w:color="auto"/>
                <w:left w:val="none" w:sz="0" w:space="0" w:color="auto"/>
                <w:bottom w:val="none" w:sz="0" w:space="0" w:color="auto"/>
                <w:right w:val="none" w:sz="0" w:space="0" w:color="auto"/>
              </w:divBdr>
            </w:div>
            <w:div w:id="898252073">
              <w:marLeft w:val="0"/>
              <w:marRight w:val="0"/>
              <w:marTop w:val="0"/>
              <w:marBottom w:val="0"/>
              <w:divBdr>
                <w:top w:val="none" w:sz="0" w:space="0" w:color="auto"/>
                <w:left w:val="none" w:sz="0" w:space="0" w:color="auto"/>
                <w:bottom w:val="none" w:sz="0" w:space="0" w:color="auto"/>
                <w:right w:val="none" w:sz="0" w:space="0" w:color="auto"/>
              </w:divBdr>
            </w:div>
            <w:div w:id="905913931">
              <w:marLeft w:val="0"/>
              <w:marRight w:val="0"/>
              <w:marTop w:val="0"/>
              <w:marBottom w:val="0"/>
              <w:divBdr>
                <w:top w:val="none" w:sz="0" w:space="0" w:color="auto"/>
                <w:left w:val="none" w:sz="0" w:space="0" w:color="auto"/>
                <w:bottom w:val="none" w:sz="0" w:space="0" w:color="auto"/>
                <w:right w:val="none" w:sz="0" w:space="0" w:color="auto"/>
              </w:divBdr>
            </w:div>
            <w:div w:id="994841232">
              <w:marLeft w:val="0"/>
              <w:marRight w:val="0"/>
              <w:marTop w:val="0"/>
              <w:marBottom w:val="0"/>
              <w:divBdr>
                <w:top w:val="none" w:sz="0" w:space="0" w:color="auto"/>
                <w:left w:val="none" w:sz="0" w:space="0" w:color="auto"/>
                <w:bottom w:val="none" w:sz="0" w:space="0" w:color="auto"/>
                <w:right w:val="none" w:sz="0" w:space="0" w:color="auto"/>
              </w:divBdr>
            </w:div>
            <w:div w:id="1017580031">
              <w:marLeft w:val="0"/>
              <w:marRight w:val="0"/>
              <w:marTop w:val="0"/>
              <w:marBottom w:val="0"/>
              <w:divBdr>
                <w:top w:val="none" w:sz="0" w:space="0" w:color="auto"/>
                <w:left w:val="none" w:sz="0" w:space="0" w:color="auto"/>
                <w:bottom w:val="none" w:sz="0" w:space="0" w:color="auto"/>
                <w:right w:val="none" w:sz="0" w:space="0" w:color="auto"/>
              </w:divBdr>
            </w:div>
            <w:div w:id="1105081488">
              <w:marLeft w:val="0"/>
              <w:marRight w:val="0"/>
              <w:marTop w:val="0"/>
              <w:marBottom w:val="0"/>
              <w:divBdr>
                <w:top w:val="none" w:sz="0" w:space="0" w:color="auto"/>
                <w:left w:val="none" w:sz="0" w:space="0" w:color="auto"/>
                <w:bottom w:val="none" w:sz="0" w:space="0" w:color="auto"/>
                <w:right w:val="none" w:sz="0" w:space="0" w:color="auto"/>
              </w:divBdr>
            </w:div>
            <w:div w:id="1259868610">
              <w:marLeft w:val="0"/>
              <w:marRight w:val="0"/>
              <w:marTop w:val="0"/>
              <w:marBottom w:val="0"/>
              <w:divBdr>
                <w:top w:val="none" w:sz="0" w:space="0" w:color="auto"/>
                <w:left w:val="none" w:sz="0" w:space="0" w:color="auto"/>
                <w:bottom w:val="none" w:sz="0" w:space="0" w:color="auto"/>
                <w:right w:val="none" w:sz="0" w:space="0" w:color="auto"/>
              </w:divBdr>
            </w:div>
            <w:div w:id="1472406651">
              <w:marLeft w:val="0"/>
              <w:marRight w:val="0"/>
              <w:marTop w:val="0"/>
              <w:marBottom w:val="0"/>
              <w:divBdr>
                <w:top w:val="none" w:sz="0" w:space="0" w:color="auto"/>
                <w:left w:val="none" w:sz="0" w:space="0" w:color="auto"/>
                <w:bottom w:val="none" w:sz="0" w:space="0" w:color="auto"/>
                <w:right w:val="none" w:sz="0" w:space="0" w:color="auto"/>
              </w:divBdr>
            </w:div>
            <w:div w:id="1476028371">
              <w:marLeft w:val="0"/>
              <w:marRight w:val="0"/>
              <w:marTop w:val="0"/>
              <w:marBottom w:val="0"/>
              <w:divBdr>
                <w:top w:val="none" w:sz="0" w:space="0" w:color="auto"/>
                <w:left w:val="none" w:sz="0" w:space="0" w:color="auto"/>
                <w:bottom w:val="none" w:sz="0" w:space="0" w:color="auto"/>
                <w:right w:val="none" w:sz="0" w:space="0" w:color="auto"/>
              </w:divBdr>
            </w:div>
            <w:div w:id="1482847385">
              <w:marLeft w:val="0"/>
              <w:marRight w:val="0"/>
              <w:marTop w:val="0"/>
              <w:marBottom w:val="0"/>
              <w:divBdr>
                <w:top w:val="none" w:sz="0" w:space="0" w:color="auto"/>
                <w:left w:val="none" w:sz="0" w:space="0" w:color="auto"/>
                <w:bottom w:val="none" w:sz="0" w:space="0" w:color="auto"/>
                <w:right w:val="none" w:sz="0" w:space="0" w:color="auto"/>
              </w:divBdr>
            </w:div>
            <w:div w:id="1556621461">
              <w:marLeft w:val="0"/>
              <w:marRight w:val="0"/>
              <w:marTop w:val="0"/>
              <w:marBottom w:val="0"/>
              <w:divBdr>
                <w:top w:val="none" w:sz="0" w:space="0" w:color="auto"/>
                <w:left w:val="none" w:sz="0" w:space="0" w:color="auto"/>
                <w:bottom w:val="none" w:sz="0" w:space="0" w:color="auto"/>
                <w:right w:val="none" w:sz="0" w:space="0" w:color="auto"/>
              </w:divBdr>
            </w:div>
            <w:div w:id="1909074887">
              <w:marLeft w:val="0"/>
              <w:marRight w:val="0"/>
              <w:marTop w:val="0"/>
              <w:marBottom w:val="0"/>
              <w:divBdr>
                <w:top w:val="none" w:sz="0" w:space="0" w:color="auto"/>
                <w:left w:val="none" w:sz="0" w:space="0" w:color="auto"/>
                <w:bottom w:val="none" w:sz="0" w:space="0" w:color="auto"/>
                <w:right w:val="none" w:sz="0" w:space="0" w:color="auto"/>
              </w:divBdr>
            </w:div>
            <w:div w:id="1918710714">
              <w:marLeft w:val="0"/>
              <w:marRight w:val="0"/>
              <w:marTop w:val="0"/>
              <w:marBottom w:val="0"/>
              <w:divBdr>
                <w:top w:val="none" w:sz="0" w:space="0" w:color="auto"/>
                <w:left w:val="none" w:sz="0" w:space="0" w:color="auto"/>
                <w:bottom w:val="none" w:sz="0" w:space="0" w:color="auto"/>
                <w:right w:val="none" w:sz="0" w:space="0" w:color="auto"/>
              </w:divBdr>
            </w:div>
            <w:div w:id="1972318358">
              <w:marLeft w:val="0"/>
              <w:marRight w:val="0"/>
              <w:marTop w:val="0"/>
              <w:marBottom w:val="0"/>
              <w:divBdr>
                <w:top w:val="none" w:sz="0" w:space="0" w:color="auto"/>
                <w:left w:val="none" w:sz="0" w:space="0" w:color="auto"/>
                <w:bottom w:val="none" w:sz="0" w:space="0" w:color="auto"/>
                <w:right w:val="none" w:sz="0" w:space="0" w:color="auto"/>
              </w:divBdr>
            </w:div>
            <w:div w:id="2068532666">
              <w:marLeft w:val="0"/>
              <w:marRight w:val="0"/>
              <w:marTop w:val="0"/>
              <w:marBottom w:val="0"/>
              <w:divBdr>
                <w:top w:val="none" w:sz="0" w:space="0" w:color="auto"/>
                <w:left w:val="none" w:sz="0" w:space="0" w:color="auto"/>
                <w:bottom w:val="none" w:sz="0" w:space="0" w:color="auto"/>
                <w:right w:val="none" w:sz="0" w:space="0" w:color="auto"/>
              </w:divBdr>
            </w:div>
            <w:div w:id="2086604848">
              <w:marLeft w:val="0"/>
              <w:marRight w:val="0"/>
              <w:marTop w:val="0"/>
              <w:marBottom w:val="0"/>
              <w:divBdr>
                <w:top w:val="none" w:sz="0" w:space="0" w:color="auto"/>
                <w:left w:val="none" w:sz="0" w:space="0" w:color="auto"/>
                <w:bottom w:val="none" w:sz="0" w:space="0" w:color="auto"/>
                <w:right w:val="none" w:sz="0" w:space="0" w:color="auto"/>
              </w:divBdr>
            </w:div>
            <w:div w:id="2099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540">
      <w:bodyDiv w:val="1"/>
      <w:marLeft w:val="0"/>
      <w:marRight w:val="0"/>
      <w:marTop w:val="0"/>
      <w:marBottom w:val="0"/>
      <w:divBdr>
        <w:top w:val="none" w:sz="0" w:space="0" w:color="auto"/>
        <w:left w:val="none" w:sz="0" w:space="0" w:color="auto"/>
        <w:bottom w:val="none" w:sz="0" w:space="0" w:color="auto"/>
        <w:right w:val="none" w:sz="0" w:space="0" w:color="auto"/>
      </w:divBdr>
    </w:div>
    <w:div w:id="438182402">
      <w:bodyDiv w:val="1"/>
      <w:marLeft w:val="0"/>
      <w:marRight w:val="0"/>
      <w:marTop w:val="0"/>
      <w:marBottom w:val="0"/>
      <w:divBdr>
        <w:top w:val="none" w:sz="0" w:space="0" w:color="auto"/>
        <w:left w:val="none" w:sz="0" w:space="0" w:color="auto"/>
        <w:bottom w:val="none" w:sz="0" w:space="0" w:color="auto"/>
        <w:right w:val="none" w:sz="0" w:space="0" w:color="auto"/>
      </w:divBdr>
    </w:div>
    <w:div w:id="441652234">
      <w:bodyDiv w:val="1"/>
      <w:marLeft w:val="0"/>
      <w:marRight w:val="0"/>
      <w:marTop w:val="0"/>
      <w:marBottom w:val="0"/>
      <w:divBdr>
        <w:top w:val="none" w:sz="0" w:space="0" w:color="auto"/>
        <w:left w:val="none" w:sz="0" w:space="0" w:color="auto"/>
        <w:bottom w:val="none" w:sz="0" w:space="0" w:color="auto"/>
        <w:right w:val="none" w:sz="0" w:space="0" w:color="auto"/>
      </w:divBdr>
      <w:divsChild>
        <w:div w:id="376125838">
          <w:marLeft w:val="0"/>
          <w:marRight w:val="0"/>
          <w:marTop w:val="0"/>
          <w:marBottom w:val="0"/>
          <w:divBdr>
            <w:top w:val="none" w:sz="0" w:space="0" w:color="auto"/>
            <w:left w:val="none" w:sz="0" w:space="0" w:color="auto"/>
            <w:bottom w:val="none" w:sz="0" w:space="0" w:color="auto"/>
            <w:right w:val="none" w:sz="0" w:space="0" w:color="auto"/>
          </w:divBdr>
          <w:divsChild>
            <w:div w:id="181670376">
              <w:marLeft w:val="0"/>
              <w:marRight w:val="0"/>
              <w:marTop w:val="0"/>
              <w:marBottom w:val="0"/>
              <w:divBdr>
                <w:top w:val="none" w:sz="0" w:space="0" w:color="auto"/>
                <w:left w:val="none" w:sz="0" w:space="0" w:color="auto"/>
                <w:bottom w:val="none" w:sz="0" w:space="0" w:color="auto"/>
                <w:right w:val="none" w:sz="0" w:space="0" w:color="auto"/>
              </w:divBdr>
            </w:div>
            <w:div w:id="1860969597">
              <w:marLeft w:val="0"/>
              <w:marRight w:val="0"/>
              <w:marTop w:val="0"/>
              <w:marBottom w:val="0"/>
              <w:divBdr>
                <w:top w:val="none" w:sz="0" w:space="0" w:color="auto"/>
                <w:left w:val="none" w:sz="0" w:space="0" w:color="auto"/>
                <w:bottom w:val="none" w:sz="0" w:space="0" w:color="auto"/>
                <w:right w:val="none" w:sz="0" w:space="0" w:color="auto"/>
              </w:divBdr>
            </w:div>
            <w:div w:id="1602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1518">
      <w:bodyDiv w:val="1"/>
      <w:marLeft w:val="0"/>
      <w:marRight w:val="0"/>
      <w:marTop w:val="0"/>
      <w:marBottom w:val="0"/>
      <w:divBdr>
        <w:top w:val="none" w:sz="0" w:space="0" w:color="auto"/>
        <w:left w:val="none" w:sz="0" w:space="0" w:color="auto"/>
        <w:bottom w:val="none" w:sz="0" w:space="0" w:color="auto"/>
        <w:right w:val="none" w:sz="0" w:space="0" w:color="auto"/>
      </w:divBdr>
    </w:div>
    <w:div w:id="461389279">
      <w:bodyDiv w:val="1"/>
      <w:marLeft w:val="0"/>
      <w:marRight w:val="0"/>
      <w:marTop w:val="0"/>
      <w:marBottom w:val="0"/>
      <w:divBdr>
        <w:top w:val="none" w:sz="0" w:space="0" w:color="auto"/>
        <w:left w:val="none" w:sz="0" w:space="0" w:color="auto"/>
        <w:bottom w:val="none" w:sz="0" w:space="0" w:color="auto"/>
        <w:right w:val="none" w:sz="0" w:space="0" w:color="auto"/>
      </w:divBdr>
    </w:div>
    <w:div w:id="469591303">
      <w:bodyDiv w:val="1"/>
      <w:marLeft w:val="0"/>
      <w:marRight w:val="0"/>
      <w:marTop w:val="0"/>
      <w:marBottom w:val="0"/>
      <w:divBdr>
        <w:top w:val="none" w:sz="0" w:space="0" w:color="auto"/>
        <w:left w:val="none" w:sz="0" w:space="0" w:color="auto"/>
        <w:bottom w:val="none" w:sz="0" w:space="0" w:color="auto"/>
        <w:right w:val="none" w:sz="0" w:space="0" w:color="auto"/>
      </w:divBdr>
      <w:divsChild>
        <w:div w:id="107167692">
          <w:marLeft w:val="0"/>
          <w:marRight w:val="0"/>
          <w:marTop w:val="0"/>
          <w:marBottom w:val="0"/>
          <w:divBdr>
            <w:top w:val="none" w:sz="0" w:space="0" w:color="auto"/>
            <w:left w:val="none" w:sz="0" w:space="0" w:color="auto"/>
            <w:bottom w:val="none" w:sz="0" w:space="0" w:color="auto"/>
            <w:right w:val="none" w:sz="0" w:space="0" w:color="auto"/>
          </w:divBdr>
          <w:divsChild>
            <w:div w:id="242034120">
              <w:marLeft w:val="0"/>
              <w:marRight w:val="0"/>
              <w:marTop w:val="0"/>
              <w:marBottom w:val="0"/>
              <w:divBdr>
                <w:top w:val="none" w:sz="0" w:space="0" w:color="auto"/>
                <w:left w:val="none" w:sz="0" w:space="0" w:color="auto"/>
                <w:bottom w:val="none" w:sz="0" w:space="0" w:color="auto"/>
                <w:right w:val="none" w:sz="0" w:space="0" w:color="auto"/>
              </w:divBdr>
            </w:div>
          </w:divsChild>
        </w:div>
        <w:div w:id="57266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0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06569">
          <w:marLeft w:val="0"/>
          <w:marRight w:val="0"/>
          <w:marTop w:val="0"/>
          <w:marBottom w:val="0"/>
          <w:divBdr>
            <w:top w:val="none" w:sz="0" w:space="0" w:color="auto"/>
            <w:left w:val="none" w:sz="0" w:space="0" w:color="auto"/>
            <w:bottom w:val="none" w:sz="0" w:space="0" w:color="auto"/>
            <w:right w:val="none" w:sz="0" w:space="0" w:color="auto"/>
          </w:divBdr>
          <w:divsChild>
            <w:div w:id="1109081147">
              <w:marLeft w:val="0"/>
              <w:marRight w:val="0"/>
              <w:marTop w:val="0"/>
              <w:marBottom w:val="0"/>
              <w:divBdr>
                <w:top w:val="none" w:sz="0" w:space="0" w:color="auto"/>
                <w:left w:val="none" w:sz="0" w:space="0" w:color="auto"/>
                <w:bottom w:val="none" w:sz="0" w:space="0" w:color="auto"/>
                <w:right w:val="none" w:sz="0" w:space="0" w:color="auto"/>
              </w:divBdr>
            </w:div>
          </w:divsChild>
        </w:div>
        <w:div w:id="1570729259">
          <w:marLeft w:val="0"/>
          <w:marRight w:val="0"/>
          <w:marTop w:val="0"/>
          <w:marBottom w:val="0"/>
          <w:divBdr>
            <w:top w:val="none" w:sz="0" w:space="0" w:color="auto"/>
            <w:left w:val="none" w:sz="0" w:space="0" w:color="auto"/>
            <w:bottom w:val="none" w:sz="0" w:space="0" w:color="auto"/>
            <w:right w:val="none" w:sz="0" w:space="0" w:color="auto"/>
          </w:divBdr>
          <w:divsChild>
            <w:div w:id="3258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012">
      <w:bodyDiv w:val="1"/>
      <w:marLeft w:val="0"/>
      <w:marRight w:val="0"/>
      <w:marTop w:val="0"/>
      <w:marBottom w:val="0"/>
      <w:divBdr>
        <w:top w:val="none" w:sz="0" w:space="0" w:color="auto"/>
        <w:left w:val="none" w:sz="0" w:space="0" w:color="auto"/>
        <w:bottom w:val="none" w:sz="0" w:space="0" w:color="auto"/>
        <w:right w:val="none" w:sz="0" w:space="0" w:color="auto"/>
      </w:divBdr>
      <w:divsChild>
        <w:div w:id="1801259563">
          <w:marLeft w:val="0"/>
          <w:marRight w:val="0"/>
          <w:marTop w:val="0"/>
          <w:marBottom w:val="0"/>
          <w:divBdr>
            <w:top w:val="none" w:sz="0" w:space="0" w:color="auto"/>
            <w:left w:val="none" w:sz="0" w:space="0" w:color="auto"/>
            <w:bottom w:val="none" w:sz="0" w:space="0" w:color="auto"/>
            <w:right w:val="none" w:sz="0" w:space="0" w:color="auto"/>
          </w:divBdr>
          <w:divsChild>
            <w:div w:id="191772104">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1001">
      <w:bodyDiv w:val="1"/>
      <w:marLeft w:val="0"/>
      <w:marRight w:val="0"/>
      <w:marTop w:val="0"/>
      <w:marBottom w:val="0"/>
      <w:divBdr>
        <w:top w:val="none" w:sz="0" w:space="0" w:color="auto"/>
        <w:left w:val="none" w:sz="0" w:space="0" w:color="auto"/>
        <w:bottom w:val="none" w:sz="0" w:space="0" w:color="auto"/>
        <w:right w:val="none" w:sz="0" w:space="0" w:color="auto"/>
      </w:divBdr>
    </w:div>
    <w:div w:id="503908459">
      <w:bodyDiv w:val="1"/>
      <w:marLeft w:val="0"/>
      <w:marRight w:val="0"/>
      <w:marTop w:val="0"/>
      <w:marBottom w:val="0"/>
      <w:divBdr>
        <w:top w:val="none" w:sz="0" w:space="0" w:color="auto"/>
        <w:left w:val="none" w:sz="0" w:space="0" w:color="auto"/>
        <w:bottom w:val="none" w:sz="0" w:space="0" w:color="auto"/>
        <w:right w:val="none" w:sz="0" w:space="0" w:color="auto"/>
      </w:divBdr>
    </w:div>
    <w:div w:id="518592008">
      <w:bodyDiv w:val="1"/>
      <w:marLeft w:val="0"/>
      <w:marRight w:val="0"/>
      <w:marTop w:val="0"/>
      <w:marBottom w:val="0"/>
      <w:divBdr>
        <w:top w:val="none" w:sz="0" w:space="0" w:color="auto"/>
        <w:left w:val="none" w:sz="0" w:space="0" w:color="auto"/>
        <w:bottom w:val="none" w:sz="0" w:space="0" w:color="auto"/>
        <w:right w:val="none" w:sz="0" w:space="0" w:color="auto"/>
      </w:divBdr>
    </w:div>
    <w:div w:id="533421757">
      <w:bodyDiv w:val="1"/>
      <w:marLeft w:val="0"/>
      <w:marRight w:val="0"/>
      <w:marTop w:val="0"/>
      <w:marBottom w:val="0"/>
      <w:divBdr>
        <w:top w:val="none" w:sz="0" w:space="0" w:color="auto"/>
        <w:left w:val="none" w:sz="0" w:space="0" w:color="auto"/>
        <w:bottom w:val="none" w:sz="0" w:space="0" w:color="auto"/>
        <w:right w:val="none" w:sz="0" w:space="0" w:color="auto"/>
      </w:divBdr>
    </w:div>
    <w:div w:id="536547420">
      <w:bodyDiv w:val="1"/>
      <w:marLeft w:val="0"/>
      <w:marRight w:val="0"/>
      <w:marTop w:val="0"/>
      <w:marBottom w:val="0"/>
      <w:divBdr>
        <w:top w:val="none" w:sz="0" w:space="0" w:color="auto"/>
        <w:left w:val="none" w:sz="0" w:space="0" w:color="auto"/>
        <w:bottom w:val="none" w:sz="0" w:space="0" w:color="auto"/>
        <w:right w:val="none" w:sz="0" w:space="0" w:color="auto"/>
      </w:divBdr>
      <w:divsChild>
        <w:div w:id="861359334">
          <w:marLeft w:val="0"/>
          <w:marRight w:val="0"/>
          <w:marTop w:val="0"/>
          <w:marBottom w:val="0"/>
          <w:divBdr>
            <w:top w:val="none" w:sz="0" w:space="0" w:color="auto"/>
            <w:left w:val="none" w:sz="0" w:space="0" w:color="auto"/>
            <w:bottom w:val="none" w:sz="0" w:space="0" w:color="auto"/>
            <w:right w:val="none" w:sz="0" w:space="0" w:color="auto"/>
          </w:divBdr>
          <w:divsChild>
            <w:div w:id="22907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296950">
      <w:bodyDiv w:val="1"/>
      <w:marLeft w:val="0"/>
      <w:marRight w:val="0"/>
      <w:marTop w:val="0"/>
      <w:marBottom w:val="0"/>
      <w:divBdr>
        <w:top w:val="none" w:sz="0" w:space="0" w:color="auto"/>
        <w:left w:val="none" w:sz="0" w:space="0" w:color="auto"/>
        <w:bottom w:val="none" w:sz="0" w:space="0" w:color="auto"/>
        <w:right w:val="none" w:sz="0" w:space="0" w:color="auto"/>
      </w:divBdr>
      <w:divsChild>
        <w:div w:id="1109279886">
          <w:marLeft w:val="0"/>
          <w:marRight w:val="0"/>
          <w:marTop w:val="0"/>
          <w:marBottom w:val="0"/>
          <w:divBdr>
            <w:top w:val="none" w:sz="0" w:space="0" w:color="auto"/>
            <w:left w:val="none" w:sz="0" w:space="0" w:color="auto"/>
            <w:bottom w:val="none" w:sz="0" w:space="0" w:color="auto"/>
            <w:right w:val="none" w:sz="0" w:space="0" w:color="auto"/>
          </w:divBdr>
          <w:divsChild>
            <w:div w:id="182938007">
              <w:marLeft w:val="0"/>
              <w:marRight w:val="0"/>
              <w:marTop w:val="0"/>
              <w:marBottom w:val="0"/>
              <w:divBdr>
                <w:top w:val="none" w:sz="0" w:space="0" w:color="auto"/>
                <w:left w:val="none" w:sz="0" w:space="0" w:color="auto"/>
                <w:bottom w:val="none" w:sz="0" w:space="0" w:color="auto"/>
                <w:right w:val="none" w:sz="0" w:space="0" w:color="auto"/>
              </w:divBdr>
            </w:div>
            <w:div w:id="573245609">
              <w:marLeft w:val="0"/>
              <w:marRight w:val="0"/>
              <w:marTop w:val="0"/>
              <w:marBottom w:val="0"/>
              <w:divBdr>
                <w:top w:val="none" w:sz="0" w:space="0" w:color="auto"/>
                <w:left w:val="none" w:sz="0" w:space="0" w:color="auto"/>
                <w:bottom w:val="none" w:sz="0" w:space="0" w:color="auto"/>
                <w:right w:val="none" w:sz="0" w:space="0" w:color="auto"/>
              </w:divBdr>
            </w:div>
            <w:div w:id="814641549">
              <w:marLeft w:val="0"/>
              <w:marRight w:val="0"/>
              <w:marTop w:val="0"/>
              <w:marBottom w:val="0"/>
              <w:divBdr>
                <w:top w:val="none" w:sz="0" w:space="0" w:color="auto"/>
                <w:left w:val="none" w:sz="0" w:space="0" w:color="auto"/>
                <w:bottom w:val="none" w:sz="0" w:space="0" w:color="auto"/>
                <w:right w:val="none" w:sz="0" w:space="0" w:color="auto"/>
              </w:divBdr>
            </w:div>
            <w:div w:id="918633643">
              <w:marLeft w:val="0"/>
              <w:marRight w:val="0"/>
              <w:marTop w:val="0"/>
              <w:marBottom w:val="0"/>
              <w:divBdr>
                <w:top w:val="none" w:sz="0" w:space="0" w:color="auto"/>
                <w:left w:val="none" w:sz="0" w:space="0" w:color="auto"/>
                <w:bottom w:val="none" w:sz="0" w:space="0" w:color="auto"/>
                <w:right w:val="none" w:sz="0" w:space="0" w:color="auto"/>
              </w:divBdr>
            </w:div>
            <w:div w:id="1280837113">
              <w:marLeft w:val="0"/>
              <w:marRight w:val="0"/>
              <w:marTop w:val="0"/>
              <w:marBottom w:val="0"/>
              <w:divBdr>
                <w:top w:val="none" w:sz="0" w:space="0" w:color="auto"/>
                <w:left w:val="none" w:sz="0" w:space="0" w:color="auto"/>
                <w:bottom w:val="none" w:sz="0" w:space="0" w:color="auto"/>
                <w:right w:val="none" w:sz="0" w:space="0" w:color="auto"/>
              </w:divBdr>
            </w:div>
            <w:div w:id="1543588507">
              <w:marLeft w:val="0"/>
              <w:marRight w:val="0"/>
              <w:marTop w:val="0"/>
              <w:marBottom w:val="0"/>
              <w:divBdr>
                <w:top w:val="none" w:sz="0" w:space="0" w:color="auto"/>
                <w:left w:val="none" w:sz="0" w:space="0" w:color="auto"/>
                <w:bottom w:val="none" w:sz="0" w:space="0" w:color="auto"/>
                <w:right w:val="none" w:sz="0" w:space="0" w:color="auto"/>
              </w:divBdr>
            </w:div>
            <w:div w:id="1731734806">
              <w:marLeft w:val="0"/>
              <w:marRight w:val="0"/>
              <w:marTop w:val="0"/>
              <w:marBottom w:val="0"/>
              <w:divBdr>
                <w:top w:val="none" w:sz="0" w:space="0" w:color="auto"/>
                <w:left w:val="none" w:sz="0" w:space="0" w:color="auto"/>
                <w:bottom w:val="none" w:sz="0" w:space="0" w:color="auto"/>
                <w:right w:val="none" w:sz="0" w:space="0" w:color="auto"/>
              </w:divBdr>
            </w:div>
            <w:div w:id="1950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5572">
      <w:bodyDiv w:val="1"/>
      <w:marLeft w:val="0"/>
      <w:marRight w:val="0"/>
      <w:marTop w:val="0"/>
      <w:marBottom w:val="0"/>
      <w:divBdr>
        <w:top w:val="none" w:sz="0" w:space="0" w:color="auto"/>
        <w:left w:val="none" w:sz="0" w:space="0" w:color="auto"/>
        <w:bottom w:val="none" w:sz="0" w:space="0" w:color="auto"/>
        <w:right w:val="none" w:sz="0" w:space="0" w:color="auto"/>
      </w:divBdr>
    </w:div>
    <w:div w:id="558054810">
      <w:bodyDiv w:val="1"/>
      <w:marLeft w:val="0"/>
      <w:marRight w:val="0"/>
      <w:marTop w:val="0"/>
      <w:marBottom w:val="0"/>
      <w:divBdr>
        <w:top w:val="none" w:sz="0" w:space="0" w:color="auto"/>
        <w:left w:val="none" w:sz="0" w:space="0" w:color="auto"/>
        <w:bottom w:val="none" w:sz="0" w:space="0" w:color="auto"/>
        <w:right w:val="none" w:sz="0" w:space="0" w:color="auto"/>
      </w:divBdr>
    </w:div>
    <w:div w:id="559831713">
      <w:bodyDiv w:val="1"/>
      <w:marLeft w:val="0"/>
      <w:marRight w:val="0"/>
      <w:marTop w:val="0"/>
      <w:marBottom w:val="0"/>
      <w:divBdr>
        <w:top w:val="none" w:sz="0" w:space="0" w:color="auto"/>
        <w:left w:val="none" w:sz="0" w:space="0" w:color="auto"/>
        <w:bottom w:val="none" w:sz="0" w:space="0" w:color="auto"/>
        <w:right w:val="none" w:sz="0" w:space="0" w:color="auto"/>
      </w:divBdr>
    </w:div>
    <w:div w:id="580988434">
      <w:bodyDiv w:val="1"/>
      <w:marLeft w:val="0"/>
      <w:marRight w:val="0"/>
      <w:marTop w:val="0"/>
      <w:marBottom w:val="0"/>
      <w:divBdr>
        <w:top w:val="none" w:sz="0" w:space="0" w:color="auto"/>
        <w:left w:val="none" w:sz="0" w:space="0" w:color="auto"/>
        <w:bottom w:val="none" w:sz="0" w:space="0" w:color="auto"/>
        <w:right w:val="none" w:sz="0" w:space="0" w:color="auto"/>
      </w:divBdr>
    </w:div>
    <w:div w:id="600452005">
      <w:bodyDiv w:val="1"/>
      <w:marLeft w:val="0"/>
      <w:marRight w:val="0"/>
      <w:marTop w:val="0"/>
      <w:marBottom w:val="0"/>
      <w:divBdr>
        <w:top w:val="none" w:sz="0" w:space="0" w:color="auto"/>
        <w:left w:val="none" w:sz="0" w:space="0" w:color="auto"/>
        <w:bottom w:val="none" w:sz="0" w:space="0" w:color="auto"/>
        <w:right w:val="none" w:sz="0" w:space="0" w:color="auto"/>
      </w:divBdr>
      <w:divsChild>
        <w:div w:id="460463681">
          <w:marLeft w:val="0"/>
          <w:marRight w:val="0"/>
          <w:marTop w:val="0"/>
          <w:marBottom w:val="0"/>
          <w:divBdr>
            <w:top w:val="none" w:sz="0" w:space="0" w:color="auto"/>
            <w:left w:val="none" w:sz="0" w:space="0" w:color="auto"/>
            <w:bottom w:val="none" w:sz="0" w:space="0" w:color="auto"/>
            <w:right w:val="none" w:sz="0" w:space="0" w:color="auto"/>
          </w:divBdr>
          <w:divsChild>
            <w:div w:id="1715696284">
              <w:marLeft w:val="0"/>
              <w:marRight w:val="0"/>
              <w:marTop w:val="0"/>
              <w:marBottom w:val="0"/>
              <w:divBdr>
                <w:top w:val="none" w:sz="0" w:space="0" w:color="auto"/>
                <w:left w:val="none" w:sz="0" w:space="0" w:color="auto"/>
                <w:bottom w:val="none" w:sz="0" w:space="0" w:color="auto"/>
                <w:right w:val="none" w:sz="0" w:space="0" w:color="auto"/>
              </w:divBdr>
            </w:div>
            <w:div w:id="1649432776">
              <w:marLeft w:val="0"/>
              <w:marRight w:val="0"/>
              <w:marTop w:val="0"/>
              <w:marBottom w:val="0"/>
              <w:divBdr>
                <w:top w:val="none" w:sz="0" w:space="0" w:color="auto"/>
                <w:left w:val="none" w:sz="0" w:space="0" w:color="auto"/>
                <w:bottom w:val="none" w:sz="0" w:space="0" w:color="auto"/>
                <w:right w:val="none" w:sz="0" w:space="0" w:color="auto"/>
              </w:divBdr>
            </w:div>
            <w:div w:id="223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999">
      <w:bodyDiv w:val="1"/>
      <w:marLeft w:val="0"/>
      <w:marRight w:val="0"/>
      <w:marTop w:val="0"/>
      <w:marBottom w:val="0"/>
      <w:divBdr>
        <w:top w:val="none" w:sz="0" w:space="0" w:color="auto"/>
        <w:left w:val="none" w:sz="0" w:space="0" w:color="auto"/>
        <w:bottom w:val="none" w:sz="0" w:space="0" w:color="auto"/>
        <w:right w:val="none" w:sz="0" w:space="0" w:color="auto"/>
      </w:divBdr>
    </w:div>
    <w:div w:id="648825727">
      <w:bodyDiv w:val="1"/>
      <w:marLeft w:val="0"/>
      <w:marRight w:val="0"/>
      <w:marTop w:val="0"/>
      <w:marBottom w:val="0"/>
      <w:divBdr>
        <w:top w:val="none" w:sz="0" w:space="0" w:color="auto"/>
        <w:left w:val="none" w:sz="0" w:space="0" w:color="auto"/>
        <w:bottom w:val="none" w:sz="0" w:space="0" w:color="auto"/>
        <w:right w:val="none" w:sz="0" w:space="0" w:color="auto"/>
      </w:divBdr>
    </w:div>
    <w:div w:id="648945473">
      <w:bodyDiv w:val="1"/>
      <w:marLeft w:val="0"/>
      <w:marRight w:val="0"/>
      <w:marTop w:val="0"/>
      <w:marBottom w:val="0"/>
      <w:divBdr>
        <w:top w:val="none" w:sz="0" w:space="0" w:color="auto"/>
        <w:left w:val="none" w:sz="0" w:space="0" w:color="auto"/>
        <w:bottom w:val="none" w:sz="0" w:space="0" w:color="auto"/>
        <w:right w:val="none" w:sz="0" w:space="0" w:color="auto"/>
      </w:divBdr>
      <w:divsChild>
        <w:div w:id="1757703890">
          <w:marLeft w:val="0"/>
          <w:marRight w:val="0"/>
          <w:marTop w:val="0"/>
          <w:marBottom w:val="0"/>
          <w:divBdr>
            <w:top w:val="none" w:sz="0" w:space="0" w:color="auto"/>
            <w:left w:val="none" w:sz="0" w:space="0" w:color="auto"/>
            <w:bottom w:val="none" w:sz="0" w:space="0" w:color="auto"/>
            <w:right w:val="none" w:sz="0" w:space="0" w:color="auto"/>
          </w:divBdr>
          <w:divsChild>
            <w:div w:id="1209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02">
      <w:bodyDiv w:val="1"/>
      <w:marLeft w:val="0"/>
      <w:marRight w:val="0"/>
      <w:marTop w:val="0"/>
      <w:marBottom w:val="0"/>
      <w:divBdr>
        <w:top w:val="none" w:sz="0" w:space="0" w:color="auto"/>
        <w:left w:val="none" w:sz="0" w:space="0" w:color="auto"/>
        <w:bottom w:val="none" w:sz="0" w:space="0" w:color="auto"/>
        <w:right w:val="none" w:sz="0" w:space="0" w:color="auto"/>
      </w:divBdr>
      <w:divsChild>
        <w:div w:id="1539973804">
          <w:marLeft w:val="0"/>
          <w:marRight w:val="0"/>
          <w:marTop w:val="0"/>
          <w:marBottom w:val="0"/>
          <w:divBdr>
            <w:top w:val="none" w:sz="0" w:space="0" w:color="auto"/>
            <w:left w:val="none" w:sz="0" w:space="0" w:color="auto"/>
            <w:bottom w:val="none" w:sz="0" w:space="0" w:color="auto"/>
            <w:right w:val="none" w:sz="0" w:space="0" w:color="auto"/>
          </w:divBdr>
          <w:divsChild>
            <w:div w:id="9572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092">
      <w:bodyDiv w:val="1"/>
      <w:marLeft w:val="0"/>
      <w:marRight w:val="0"/>
      <w:marTop w:val="0"/>
      <w:marBottom w:val="0"/>
      <w:divBdr>
        <w:top w:val="none" w:sz="0" w:space="0" w:color="auto"/>
        <w:left w:val="none" w:sz="0" w:space="0" w:color="auto"/>
        <w:bottom w:val="none" w:sz="0" w:space="0" w:color="auto"/>
        <w:right w:val="none" w:sz="0" w:space="0" w:color="auto"/>
      </w:divBdr>
      <w:divsChild>
        <w:div w:id="1433159306">
          <w:marLeft w:val="0"/>
          <w:marRight w:val="0"/>
          <w:marTop w:val="0"/>
          <w:marBottom w:val="0"/>
          <w:divBdr>
            <w:top w:val="none" w:sz="0" w:space="0" w:color="auto"/>
            <w:left w:val="none" w:sz="0" w:space="0" w:color="auto"/>
            <w:bottom w:val="none" w:sz="0" w:space="0" w:color="auto"/>
            <w:right w:val="none" w:sz="0" w:space="0" w:color="auto"/>
          </w:divBdr>
          <w:divsChild>
            <w:div w:id="414130200">
              <w:marLeft w:val="0"/>
              <w:marRight w:val="0"/>
              <w:marTop w:val="0"/>
              <w:marBottom w:val="0"/>
              <w:divBdr>
                <w:top w:val="none" w:sz="0" w:space="0" w:color="auto"/>
                <w:left w:val="none" w:sz="0" w:space="0" w:color="auto"/>
                <w:bottom w:val="none" w:sz="0" w:space="0" w:color="auto"/>
                <w:right w:val="none" w:sz="0" w:space="0" w:color="auto"/>
              </w:divBdr>
            </w:div>
            <w:div w:id="678895796">
              <w:marLeft w:val="0"/>
              <w:marRight w:val="0"/>
              <w:marTop w:val="0"/>
              <w:marBottom w:val="0"/>
              <w:divBdr>
                <w:top w:val="none" w:sz="0" w:space="0" w:color="auto"/>
                <w:left w:val="none" w:sz="0" w:space="0" w:color="auto"/>
                <w:bottom w:val="none" w:sz="0" w:space="0" w:color="auto"/>
                <w:right w:val="none" w:sz="0" w:space="0" w:color="auto"/>
              </w:divBdr>
            </w:div>
            <w:div w:id="1006830394">
              <w:marLeft w:val="0"/>
              <w:marRight w:val="0"/>
              <w:marTop w:val="0"/>
              <w:marBottom w:val="0"/>
              <w:divBdr>
                <w:top w:val="none" w:sz="0" w:space="0" w:color="auto"/>
                <w:left w:val="none" w:sz="0" w:space="0" w:color="auto"/>
                <w:bottom w:val="none" w:sz="0" w:space="0" w:color="auto"/>
                <w:right w:val="none" w:sz="0" w:space="0" w:color="auto"/>
              </w:divBdr>
            </w:div>
            <w:div w:id="1031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59908">
      <w:bodyDiv w:val="1"/>
      <w:marLeft w:val="0"/>
      <w:marRight w:val="0"/>
      <w:marTop w:val="0"/>
      <w:marBottom w:val="0"/>
      <w:divBdr>
        <w:top w:val="none" w:sz="0" w:space="0" w:color="auto"/>
        <w:left w:val="none" w:sz="0" w:space="0" w:color="auto"/>
        <w:bottom w:val="none" w:sz="0" w:space="0" w:color="auto"/>
        <w:right w:val="none" w:sz="0" w:space="0" w:color="auto"/>
      </w:divBdr>
      <w:divsChild>
        <w:div w:id="1929189812">
          <w:marLeft w:val="0"/>
          <w:marRight w:val="0"/>
          <w:marTop w:val="0"/>
          <w:marBottom w:val="0"/>
          <w:divBdr>
            <w:top w:val="none" w:sz="0" w:space="0" w:color="auto"/>
            <w:left w:val="none" w:sz="0" w:space="0" w:color="auto"/>
            <w:bottom w:val="none" w:sz="0" w:space="0" w:color="auto"/>
            <w:right w:val="none" w:sz="0" w:space="0" w:color="auto"/>
          </w:divBdr>
          <w:divsChild>
            <w:div w:id="635180493">
              <w:marLeft w:val="0"/>
              <w:marRight w:val="0"/>
              <w:marTop w:val="0"/>
              <w:marBottom w:val="0"/>
              <w:divBdr>
                <w:top w:val="none" w:sz="0" w:space="0" w:color="auto"/>
                <w:left w:val="none" w:sz="0" w:space="0" w:color="auto"/>
                <w:bottom w:val="none" w:sz="0" w:space="0" w:color="auto"/>
                <w:right w:val="none" w:sz="0" w:space="0" w:color="auto"/>
              </w:divBdr>
            </w:div>
            <w:div w:id="1847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267">
      <w:bodyDiv w:val="1"/>
      <w:marLeft w:val="0"/>
      <w:marRight w:val="0"/>
      <w:marTop w:val="0"/>
      <w:marBottom w:val="0"/>
      <w:divBdr>
        <w:top w:val="none" w:sz="0" w:space="0" w:color="auto"/>
        <w:left w:val="none" w:sz="0" w:space="0" w:color="auto"/>
        <w:bottom w:val="none" w:sz="0" w:space="0" w:color="auto"/>
        <w:right w:val="none" w:sz="0" w:space="0" w:color="auto"/>
      </w:divBdr>
    </w:div>
    <w:div w:id="730815093">
      <w:bodyDiv w:val="1"/>
      <w:marLeft w:val="0"/>
      <w:marRight w:val="0"/>
      <w:marTop w:val="0"/>
      <w:marBottom w:val="0"/>
      <w:divBdr>
        <w:top w:val="none" w:sz="0" w:space="0" w:color="auto"/>
        <w:left w:val="none" w:sz="0" w:space="0" w:color="auto"/>
        <w:bottom w:val="none" w:sz="0" w:space="0" w:color="auto"/>
        <w:right w:val="none" w:sz="0" w:space="0" w:color="auto"/>
      </w:divBdr>
      <w:divsChild>
        <w:div w:id="1426002910">
          <w:marLeft w:val="0"/>
          <w:marRight w:val="0"/>
          <w:marTop w:val="0"/>
          <w:marBottom w:val="0"/>
          <w:divBdr>
            <w:top w:val="none" w:sz="0" w:space="0" w:color="auto"/>
            <w:left w:val="none" w:sz="0" w:space="0" w:color="auto"/>
            <w:bottom w:val="none" w:sz="0" w:space="0" w:color="auto"/>
            <w:right w:val="none" w:sz="0" w:space="0" w:color="auto"/>
          </w:divBdr>
          <w:divsChild>
            <w:div w:id="100028340">
              <w:marLeft w:val="0"/>
              <w:marRight w:val="0"/>
              <w:marTop w:val="0"/>
              <w:marBottom w:val="0"/>
              <w:divBdr>
                <w:top w:val="none" w:sz="0" w:space="0" w:color="auto"/>
                <w:left w:val="none" w:sz="0" w:space="0" w:color="auto"/>
                <w:bottom w:val="none" w:sz="0" w:space="0" w:color="auto"/>
                <w:right w:val="none" w:sz="0" w:space="0" w:color="auto"/>
              </w:divBdr>
            </w:div>
            <w:div w:id="370376607">
              <w:marLeft w:val="0"/>
              <w:marRight w:val="0"/>
              <w:marTop w:val="0"/>
              <w:marBottom w:val="0"/>
              <w:divBdr>
                <w:top w:val="none" w:sz="0" w:space="0" w:color="auto"/>
                <w:left w:val="none" w:sz="0" w:space="0" w:color="auto"/>
                <w:bottom w:val="none" w:sz="0" w:space="0" w:color="auto"/>
                <w:right w:val="none" w:sz="0" w:space="0" w:color="auto"/>
              </w:divBdr>
            </w:div>
            <w:div w:id="497311141">
              <w:marLeft w:val="0"/>
              <w:marRight w:val="0"/>
              <w:marTop w:val="0"/>
              <w:marBottom w:val="0"/>
              <w:divBdr>
                <w:top w:val="none" w:sz="0" w:space="0" w:color="auto"/>
                <w:left w:val="none" w:sz="0" w:space="0" w:color="auto"/>
                <w:bottom w:val="none" w:sz="0" w:space="0" w:color="auto"/>
                <w:right w:val="none" w:sz="0" w:space="0" w:color="auto"/>
              </w:divBdr>
            </w:div>
            <w:div w:id="826827936">
              <w:marLeft w:val="0"/>
              <w:marRight w:val="0"/>
              <w:marTop w:val="0"/>
              <w:marBottom w:val="0"/>
              <w:divBdr>
                <w:top w:val="none" w:sz="0" w:space="0" w:color="auto"/>
                <w:left w:val="none" w:sz="0" w:space="0" w:color="auto"/>
                <w:bottom w:val="none" w:sz="0" w:space="0" w:color="auto"/>
                <w:right w:val="none" w:sz="0" w:space="0" w:color="auto"/>
              </w:divBdr>
            </w:div>
            <w:div w:id="880896638">
              <w:marLeft w:val="0"/>
              <w:marRight w:val="0"/>
              <w:marTop w:val="0"/>
              <w:marBottom w:val="0"/>
              <w:divBdr>
                <w:top w:val="none" w:sz="0" w:space="0" w:color="auto"/>
                <w:left w:val="none" w:sz="0" w:space="0" w:color="auto"/>
                <w:bottom w:val="none" w:sz="0" w:space="0" w:color="auto"/>
                <w:right w:val="none" w:sz="0" w:space="0" w:color="auto"/>
              </w:divBdr>
            </w:div>
            <w:div w:id="1318651521">
              <w:marLeft w:val="0"/>
              <w:marRight w:val="0"/>
              <w:marTop w:val="0"/>
              <w:marBottom w:val="0"/>
              <w:divBdr>
                <w:top w:val="none" w:sz="0" w:space="0" w:color="auto"/>
                <w:left w:val="none" w:sz="0" w:space="0" w:color="auto"/>
                <w:bottom w:val="none" w:sz="0" w:space="0" w:color="auto"/>
                <w:right w:val="none" w:sz="0" w:space="0" w:color="auto"/>
              </w:divBdr>
            </w:div>
            <w:div w:id="19102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9039">
      <w:bodyDiv w:val="1"/>
      <w:marLeft w:val="0"/>
      <w:marRight w:val="0"/>
      <w:marTop w:val="0"/>
      <w:marBottom w:val="0"/>
      <w:divBdr>
        <w:top w:val="none" w:sz="0" w:space="0" w:color="auto"/>
        <w:left w:val="none" w:sz="0" w:space="0" w:color="auto"/>
        <w:bottom w:val="none" w:sz="0" w:space="0" w:color="auto"/>
        <w:right w:val="none" w:sz="0" w:space="0" w:color="auto"/>
      </w:divBdr>
      <w:divsChild>
        <w:div w:id="1737701521">
          <w:marLeft w:val="0"/>
          <w:marRight w:val="0"/>
          <w:marTop w:val="0"/>
          <w:marBottom w:val="0"/>
          <w:divBdr>
            <w:top w:val="none" w:sz="0" w:space="0" w:color="auto"/>
            <w:left w:val="none" w:sz="0" w:space="0" w:color="auto"/>
            <w:bottom w:val="none" w:sz="0" w:space="0" w:color="auto"/>
            <w:right w:val="none" w:sz="0" w:space="0" w:color="auto"/>
          </w:divBdr>
          <w:divsChild>
            <w:div w:id="324556000">
              <w:marLeft w:val="0"/>
              <w:marRight w:val="0"/>
              <w:marTop w:val="0"/>
              <w:marBottom w:val="0"/>
              <w:divBdr>
                <w:top w:val="none" w:sz="0" w:space="0" w:color="auto"/>
                <w:left w:val="none" w:sz="0" w:space="0" w:color="auto"/>
                <w:bottom w:val="none" w:sz="0" w:space="0" w:color="auto"/>
                <w:right w:val="none" w:sz="0" w:space="0" w:color="auto"/>
              </w:divBdr>
            </w:div>
            <w:div w:id="1109591063">
              <w:marLeft w:val="0"/>
              <w:marRight w:val="0"/>
              <w:marTop w:val="0"/>
              <w:marBottom w:val="0"/>
              <w:divBdr>
                <w:top w:val="none" w:sz="0" w:space="0" w:color="auto"/>
                <w:left w:val="none" w:sz="0" w:space="0" w:color="auto"/>
                <w:bottom w:val="none" w:sz="0" w:space="0" w:color="auto"/>
                <w:right w:val="none" w:sz="0" w:space="0" w:color="auto"/>
              </w:divBdr>
            </w:div>
            <w:div w:id="1982493314">
              <w:marLeft w:val="0"/>
              <w:marRight w:val="0"/>
              <w:marTop w:val="0"/>
              <w:marBottom w:val="0"/>
              <w:divBdr>
                <w:top w:val="none" w:sz="0" w:space="0" w:color="auto"/>
                <w:left w:val="none" w:sz="0" w:space="0" w:color="auto"/>
                <w:bottom w:val="none" w:sz="0" w:space="0" w:color="auto"/>
                <w:right w:val="none" w:sz="0" w:space="0" w:color="auto"/>
              </w:divBdr>
            </w:div>
            <w:div w:id="2107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338">
      <w:bodyDiv w:val="1"/>
      <w:marLeft w:val="0"/>
      <w:marRight w:val="0"/>
      <w:marTop w:val="0"/>
      <w:marBottom w:val="0"/>
      <w:divBdr>
        <w:top w:val="none" w:sz="0" w:space="0" w:color="auto"/>
        <w:left w:val="none" w:sz="0" w:space="0" w:color="auto"/>
        <w:bottom w:val="none" w:sz="0" w:space="0" w:color="auto"/>
        <w:right w:val="none" w:sz="0" w:space="0" w:color="auto"/>
      </w:divBdr>
    </w:div>
    <w:div w:id="781728591">
      <w:bodyDiv w:val="1"/>
      <w:marLeft w:val="0"/>
      <w:marRight w:val="0"/>
      <w:marTop w:val="0"/>
      <w:marBottom w:val="0"/>
      <w:divBdr>
        <w:top w:val="none" w:sz="0" w:space="0" w:color="auto"/>
        <w:left w:val="none" w:sz="0" w:space="0" w:color="auto"/>
        <w:bottom w:val="none" w:sz="0" w:space="0" w:color="auto"/>
        <w:right w:val="none" w:sz="0" w:space="0" w:color="auto"/>
      </w:divBdr>
    </w:div>
    <w:div w:id="794100357">
      <w:bodyDiv w:val="1"/>
      <w:marLeft w:val="0"/>
      <w:marRight w:val="0"/>
      <w:marTop w:val="0"/>
      <w:marBottom w:val="0"/>
      <w:divBdr>
        <w:top w:val="none" w:sz="0" w:space="0" w:color="auto"/>
        <w:left w:val="none" w:sz="0" w:space="0" w:color="auto"/>
        <w:bottom w:val="none" w:sz="0" w:space="0" w:color="auto"/>
        <w:right w:val="none" w:sz="0" w:space="0" w:color="auto"/>
      </w:divBdr>
      <w:divsChild>
        <w:div w:id="312830491">
          <w:marLeft w:val="0"/>
          <w:marRight w:val="0"/>
          <w:marTop w:val="0"/>
          <w:marBottom w:val="0"/>
          <w:divBdr>
            <w:top w:val="none" w:sz="0" w:space="0" w:color="auto"/>
            <w:left w:val="none" w:sz="0" w:space="0" w:color="auto"/>
            <w:bottom w:val="none" w:sz="0" w:space="0" w:color="auto"/>
            <w:right w:val="none" w:sz="0" w:space="0" w:color="auto"/>
          </w:divBdr>
          <w:divsChild>
            <w:div w:id="491216660">
              <w:marLeft w:val="0"/>
              <w:marRight w:val="0"/>
              <w:marTop w:val="0"/>
              <w:marBottom w:val="0"/>
              <w:divBdr>
                <w:top w:val="none" w:sz="0" w:space="0" w:color="auto"/>
                <w:left w:val="none" w:sz="0" w:space="0" w:color="auto"/>
                <w:bottom w:val="none" w:sz="0" w:space="0" w:color="auto"/>
                <w:right w:val="none" w:sz="0" w:space="0" w:color="auto"/>
              </w:divBdr>
            </w:div>
            <w:div w:id="4763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519">
      <w:bodyDiv w:val="1"/>
      <w:marLeft w:val="0"/>
      <w:marRight w:val="0"/>
      <w:marTop w:val="0"/>
      <w:marBottom w:val="0"/>
      <w:divBdr>
        <w:top w:val="none" w:sz="0" w:space="0" w:color="auto"/>
        <w:left w:val="none" w:sz="0" w:space="0" w:color="auto"/>
        <w:bottom w:val="none" w:sz="0" w:space="0" w:color="auto"/>
        <w:right w:val="none" w:sz="0" w:space="0" w:color="auto"/>
      </w:divBdr>
    </w:div>
    <w:div w:id="808744494">
      <w:bodyDiv w:val="1"/>
      <w:marLeft w:val="0"/>
      <w:marRight w:val="0"/>
      <w:marTop w:val="0"/>
      <w:marBottom w:val="0"/>
      <w:divBdr>
        <w:top w:val="none" w:sz="0" w:space="0" w:color="auto"/>
        <w:left w:val="none" w:sz="0" w:space="0" w:color="auto"/>
        <w:bottom w:val="none" w:sz="0" w:space="0" w:color="auto"/>
        <w:right w:val="none" w:sz="0" w:space="0" w:color="auto"/>
      </w:divBdr>
      <w:divsChild>
        <w:div w:id="585572375">
          <w:marLeft w:val="0"/>
          <w:marRight w:val="0"/>
          <w:marTop w:val="0"/>
          <w:marBottom w:val="0"/>
          <w:divBdr>
            <w:top w:val="none" w:sz="0" w:space="0" w:color="auto"/>
            <w:left w:val="none" w:sz="0" w:space="0" w:color="auto"/>
            <w:bottom w:val="none" w:sz="0" w:space="0" w:color="auto"/>
            <w:right w:val="none" w:sz="0" w:space="0" w:color="auto"/>
          </w:divBdr>
          <w:divsChild>
            <w:div w:id="4494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6426">
          <w:marLeft w:val="0"/>
          <w:marRight w:val="0"/>
          <w:marTop w:val="0"/>
          <w:marBottom w:val="0"/>
          <w:divBdr>
            <w:top w:val="none" w:sz="0" w:space="0" w:color="auto"/>
            <w:left w:val="none" w:sz="0" w:space="0" w:color="auto"/>
            <w:bottom w:val="none" w:sz="0" w:space="0" w:color="auto"/>
            <w:right w:val="none" w:sz="0" w:space="0" w:color="auto"/>
          </w:divBdr>
          <w:divsChild>
            <w:div w:id="47510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83451">
          <w:marLeft w:val="0"/>
          <w:marRight w:val="0"/>
          <w:marTop w:val="0"/>
          <w:marBottom w:val="0"/>
          <w:divBdr>
            <w:top w:val="none" w:sz="0" w:space="0" w:color="auto"/>
            <w:left w:val="none" w:sz="0" w:space="0" w:color="auto"/>
            <w:bottom w:val="none" w:sz="0" w:space="0" w:color="auto"/>
            <w:right w:val="none" w:sz="0" w:space="0" w:color="auto"/>
          </w:divBdr>
          <w:divsChild>
            <w:div w:id="74163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1558503">
      <w:bodyDiv w:val="1"/>
      <w:marLeft w:val="0"/>
      <w:marRight w:val="0"/>
      <w:marTop w:val="0"/>
      <w:marBottom w:val="0"/>
      <w:divBdr>
        <w:top w:val="none" w:sz="0" w:space="0" w:color="auto"/>
        <w:left w:val="none" w:sz="0" w:space="0" w:color="auto"/>
        <w:bottom w:val="none" w:sz="0" w:space="0" w:color="auto"/>
        <w:right w:val="none" w:sz="0" w:space="0" w:color="auto"/>
      </w:divBdr>
    </w:div>
    <w:div w:id="813446947">
      <w:bodyDiv w:val="1"/>
      <w:marLeft w:val="0"/>
      <w:marRight w:val="0"/>
      <w:marTop w:val="0"/>
      <w:marBottom w:val="0"/>
      <w:divBdr>
        <w:top w:val="none" w:sz="0" w:space="0" w:color="auto"/>
        <w:left w:val="none" w:sz="0" w:space="0" w:color="auto"/>
        <w:bottom w:val="none" w:sz="0" w:space="0" w:color="auto"/>
        <w:right w:val="none" w:sz="0" w:space="0" w:color="auto"/>
      </w:divBdr>
      <w:divsChild>
        <w:div w:id="78260068">
          <w:marLeft w:val="0"/>
          <w:marRight w:val="0"/>
          <w:marTop w:val="0"/>
          <w:marBottom w:val="0"/>
          <w:divBdr>
            <w:top w:val="none" w:sz="0" w:space="0" w:color="auto"/>
            <w:left w:val="none" w:sz="0" w:space="0" w:color="auto"/>
            <w:bottom w:val="none" w:sz="0" w:space="0" w:color="auto"/>
            <w:right w:val="none" w:sz="0" w:space="0" w:color="auto"/>
          </w:divBdr>
          <w:divsChild>
            <w:div w:id="444081104">
              <w:marLeft w:val="0"/>
              <w:marRight w:val="0"/>
              <w:marTop w:val="0"/>
              <w:marBottom w:val="0"/>
              <w:divBdr>
                <w:top w:val="none" w:sz="0" w:space="0" w:color="auto"/>
                <w:left w:val="none" w:sz="0" w:space="0" w:color="auto"/>
                <w:bottom w:val="none" w:sz="0" w:space="0" w:color="auto"/>
                <w:right w:val="none" w:sz="0" w:space="0" w:color="auto"/>
              </w:divBdr>
            </w:div>
            <w:div w:id="1778326286">
              <w:marLeft w:val="0"/>
              <w:marRight w:val="0"/>
              <w:marTop w:val="0"/>
              <w:marBottom w:val="0"/>
              <w:divBdr>
                <w:top w:val="none" w:sz="0" w:space="0" w:color="auto"/>
                <w:left w:val="none" w:sz="0" w:space="0" w:color="auto"/>
                <w:bottom w:val="none" w:sz="0" w:space="0" w:color="auto"/>
                <w:right w:val="none" w:sz="0" w:space="0" w:color="auto"/>
              </w:divBdr>
            </w:div>
            <w:div w:id="1749691383">
              <w:marLeft w:val="0"/>
              <w:marRight w:val="0"/>
              <w:marTop w:val="0"/>
              <w:marBottom w:val="0"/>
              <w:divBdr>
                <w:top w:val="none" w:sz="0" w:space="0" w:color="auto"/>
                <w:left w:val="none" w:sz="0" w:space="0" w:color="auto"/>
                <w:bottom w:val="none" w:sz="0" w:space="0" w:color="auto"/>
                <w:right w:val="none" w:sz="0" w:space="0" w:color="auto"/>
              </w:divBdr>
            </w:div>
            <w:div w:id="1199122872">
              <w:marLeft w:val="0"/>
              <w:marRight w:val="0"/>
              <w:marTop w:val="0"/>
              <w:marBottom w:val="0"/>
              <w:divBdr>
                <w:top w:val="none" w:sz="0" w:space="0" w:color="auto"/>
                <w:left w:val="none" w:sz="0" w:space="0" w:color="auto"/>
                <w:bottom w:val="none" w:sz="0" w:space="0" w:color="auto"/>
                <w:right w:val="none" w:sz="0" w:space="0" w:color="auto"/>
              </w:divBdr>
            </w:div>
            <w:div w:id="173347633">
              <w:marLeft w:val="0"/>
              <w:marRight w:val="0"/>
              <w:marTop w:val="0"/>
              <w:marBottom w:val="0"/>
              <w:divBdr>
                <w:top w:val="none" w:sz="0" w:space="0" w:color="auto"/>
                <w:left w:val="none" w:sz="0" w:space="0" w:color="auto"/>
                <w:bottom w:val="none" w:sz="0" w:space="0" w:color="auto"/>
                <w:right w:val="none" w:sz="0" w:space="0" w:color="auto"/>
              </w:divBdr>
            </w:div>
            <w:div w:id="1174763663">
              <w:marLeft w:val="0"/>
              <w:marRight w:val="0"/>
              <w:marTop w:val="0"/>
              <w:marBottom w:val="0"/>
              <w:divBdr>
                <w:top w:val="none" w:sz="0" w:space="0" w:color="auto"/>
                <w:left w:val="none" w:sz="0" w:space="0" w:color="auto"/>
                <w:bottom w:val="none" w:sz="0" w:space="0" w:color="auto"/>
                <w:right w:val="none" w:sz="0" w:space="0" w:color="auto"/>
              </w:divBdr>
            </w:div>
            <w:div w:id="1017197901">
              <w:marLeft w:val="0"/>
              <w:marRight w:val="0"/>
              <w:marTop w:val="0"/>
              <w:marBottom w:val="0"/>
              <w:divBdr>
                <w:top w:val="none" w:sz="0" w:space="0" w:color="auto"/>
                <w:left w:val="none" w:sz="0" w:space="0" w:color="auto"/>
                <w:bottom w:val="none" w:sz="0" w:space="0" w:color="auto"/>
                <w:right w:val="none" w:sz="0" w:space="0" w:color="auto"/>
              </w:divBdr>
            </w:div>
            <w:div w:id="1528058461">
              <w:marLeft w:val="0"/>
              <w:marRight w:val="0"/>
              <w:marTop w:val="0"/>
              <w:marBottom w:val="0"/>
              <w:divBdr>
                <w:top w:val="none" w:sz="0" w:space="0" w:color="auto"/>
                <w:left w:val="none" w:sz="0" w:space="0" w:color="auto"/>
                <w:bottom w:val="none" w:sz="0" w:space="0" w:color="auto"/>
                <w:right w:val="none" w:sz="0" w:space="0" w:color="auto"/>
              </w:divBdr>
            </w:div>
            <w:div w:id="1828669409">
              <w:marLeft w:val="0"/>
              <w:marRight w:val="0"/>
              <w:marTop w:val="0"/>
              <w:marBottom w:val="0"/>
              <w:divBdr>
                <w:top w:val="none" w:sz="0" w:space="0" w:color="auto"/>
                <w:left w:val="none" w:sz="0" w:space="0" w:color="auto"/>
                <w:bottom w:val="none" w:sz="0" w:space="0" w:color="auto"/>
                <w:right w:val="none" w:sz="0" w:space="0" w:color="auto"/>
              </w:divBdr>
            </w:div>
            <w:div w:id="556863191">
              <w:marLeft w:val="0"/>
              <w:marRight w:val="0"/>
              <w:marTop w:val="0"/>
              <w:marBottom w:val="0"/>
              <w:divBdr>
                <w:top w:val="none" w:sz="0" w:space="0" w:color="auto"/>
                <w:left w:val="none" w:sz="0" w:space="0" w:color="auto"/>
                <w:bottom w:val="none" w:sz="0" w:space="0" w:color="auto"/>
                <w:right w:val="none" w:sz="0" w:space="0" w:color="auto"/>
              </w:divBdr>
            </w:div>
            <w:div w:id="1684893692">
              <w:marLeft w:val="0"/>
              <w:marRight w:val="0"/>
              <w:marTop w:val="0"/>
              <w:marBottom w:val="0"/>
              <w:divBdr>
                <w:top w:val="none" w:sz="0" w:space="0" w:color="auto"/>
                <w:left w:val="none" w:sz="0" w:space="0" w:color="auto"/>
                <w:bottom w:val="none" w:sz="0" w:space="0" w:color="auto"/>
                <w:right w:val="none" w:sz="0" w:space="0" w:color="auto"/>
              </w:divBdr>
            </w:div>
            <w:div w:id="1213999636">
              <w:marLeft w:val="0"/>
              <w:marRight w:val="0"/>
              <w:marTop w:val="0"/>
              <w:marBottom w:val="0"/>
              <w:divBdr>
                <w:top w:val="none" w:sz="0" w:space="0" w:color="auto"/>
                <w:left w:val="none" w:sz="0" w:space="0" w:color="auto"/>
                <w:bottom w:val="none" w:sz="0" w:space="0" w:color="auto"/>
                <w:right w:val="none" w:sz="0" w:space="0" w:color="auto"/>
              </w:divBdr>
            </w:div>
            <w:div w:id="1166825855">
              <w:marLeft w:val="0"/>
              <w:marRight w:val="0"/>
              <w:marTop w:val="0"/>
              <w:marBottom w:val="0"/>
              <w:divBdr>
                <w:top w:val="none" w:sz="0" w:space="0" w:color="auto"/>
                <w:left w:val="none" w:sz="0" w:space="0" w:color="auto"/>
                <w:bottom w:val="none" w:sz="0" w:space="0" w:color="auto"/>
                <w:right w:val="none" w:sz="0" w:space="0" w:color="auto"/>
              </w:divBdr>
            </w:div>
            <w:div w:id="1880388624">
              <w:marLeft w:val="0"/>
              <w:marRight w:val="0"/>
              <w:marTop w:val="0"/>
              <w:marBottom w:val="0"/>
              <w:divBdr>
                <w:top w:val="none" w:sz="0" w:space="0" w:color="auto"/>
                <w:left w:val="none" w:sz="0" w:space="0" w:color="auto"/>
                <w:bottom w:val="none" w:sz="0" w:space="0" w:color="auto"/>
                <w:right w:val="none" w:sz="0" w:space="0" w:color="auto"/>
              </w:divBdr>
            </w:div>
            <w:div w:id="796026611">
              <w:marLeft w:val="0"/>
              <w:marRight w:val="0"/>
              <w:marTop w:val="0"/>
              <w:marBottom w:val="0"/>
              <w:divBdr>
                <w:top w:val="none" w:sz="0" w:space="0" w:color="auto"/>
                <w:left w:val="none" w:sz="0" w:space="0" w:color="auto"/>
                <w:bottom w:val="none" w:sz="0" w:space="0" w:color="auto"/>
                <w:right w:val="none" w:sz="0" w:space="0" w:color="auto"/>
              </w:divBdr>
            </w:div>
            <w:div w:id="514344823">
              <w:marLeft w:val="0"/>
              <w:marRight w:val="0"/>
              <w:marTop w:val="0"/>
              <w:marBottom w:val="0"/>
              <w:divBdr>
                <w:top w:val="none" w:sz="0" w:space="0" w:color="auto"/>
                <w:left w:val="none" w:sz="0" w:space="0" w:color="auto"/>
                <w:bottom w:val="none" w:sz="0" w:space="0" w:color="auto"/>
                <w:right w:val="none" w:sz="0" w:space="0" w:color="auto"/>
              </w:divBdr>
            </w:div>
            <w:div w:id="1129321691">
              <w:marLeft w:val="0"/>
              <w:marRight w:val="0"/>
              <w:marTop w:val="0"/>
              <w:marBottom w:val="0"/>
              <w:divBdr>
                <w:top w:val="none" w:sz="0" w:space="0" w:color="auto"/>
                <w:left w:val="none" w:sz="0" w:space="0" w:color="auto"/>
                <w:bottom w:val="none" w:sz="0" w:space="0" w:color="auto"/>
                <w:right w:val="none" w:sz="0" w:space="0" w:color="auto"/>
              </w:divBdr>
            </w:div>
            <w:div w:id="907807196">
              <w:marLeft w:val="0"/>
              <w:marRight w:val="0"/>
              <w:marTop w:val="0"/>
              <w:marBottom w:val="0"/>
              <w:divBdr>
                <w:top w:val="none" w:sz="0" w:space="0" w:color="auto"/>
                <w:left w:val="none" w:sz="0" w:space="0" w:color="auto"/>
                <w:bottom w:val="none" w:sz="0" w:space="0" w:color="auto"/>
                <w:right w:val="none" w:sz="0" w:space="0" w:color="auto"/>
              </w:divBdr>
            </w:div>
            <w:div w:id="1255896034">
              <w:marLeft w:val="0"/>
              <w:marRight w:val="0"/>
              <w:marTop w:val="0"/>
              <w:marBottom w:val="0"/>
              <w:divBdr>
                <w:top w:val="none" w:sz="0" w:space="0" w:color="auto"/>
                <w:left w:val="none" w:sz="0" w:space="0" w:color="auto"/>
                <w:bottom w:val="none" w:sz="0" w:space="0" w:color="auto"/>
                <w:right w:val="none" w:sz="0" w:space="0" w:color="auto"/>
              </w:divBdr>
            </w:div>
            <w:div w:id="1206990348">
              <w:marLeft w:val="0"/>
              <w:marRight w:val="0"/>
              <w:marTop w:val="0"/>
              <w:marBottom w:val="0"/>
              <w:divBdr>
                <w:top w:val="none" w:sz="0" w:space="0" w:color="auto"/>
                <w:left w:val="none" w:sz="0" w:space="0" w:color="auto"/>
                <w:bottom w:val="none" w:sz="0" w:space="0" w:color="auto"/>
                <w:right w:val="none" w:sz="0" w:space="0" w:color="auto"/>
              </w:divBdr>
            </w:div>
            <w:div w:id="2131509233">
              <w:marLeft w:val="0"/>
              <w:marRight w:val="0"/>
              <w:marTop w:val="0"/>
              <w:marBottom w:val="0"/>
              <w:divBdr>
                <w:top w:val="none" w:sz="0" w:space="0" w:color="auto"/>
                <w:left w:val="none" w:sz="0" w:space="0" w:color="auto"/>
                <w:bottom w:val="none" w:sz="0" w:space="0" w:color="auto"/>
                <w:right w:val="none" w:sz="0" w:space="0" w:color="auto"/>
              </w:divBdr>
            </w:div>
            <w:div w:id="769274499">
              <w:marLeft w:val="0"/>
              <w:marRight w:val="0"/>
              <w:marTop w:val="0"/>
              <w:marBottom w:val="0"/>
              <w:divBdr>
                <w:top w:val="none" w:sz="0" w:space="0" w:color="auto"/>
                <w:left w:val="none" w:sz="0" w:space="0" w:color="auto"/>
                <w:bottom w:val="none" w:sz="0" w:space="0" w:color="auto"/>
                <w:right w:val="none" w:sz="0" w:space="0" w:color="auto"/>
              </w:divBdr>
            </w:div>
            <w:div w:id="1815876421">
              <w:marLeft w:val="0"/>
              <w:marRight w:val="0"/>
              <w:marTop w:val="0"/>
              <w:marBottom w:val="0"/>
              <w:divBdr>
                <w:top w:val="none" w:sz="0" w:space="0" w:color="auto"/>
                <w:left w:val="none" w:sz="0" w:space="0" w:color="auto"/>
                <w:bottom w:val="none" w:sz="0" w:space="0" w:color="auto"/>
                <w:right w:val="none" w:sz="0" w:space="0" w:color="auto"/>
              </w:divBdr>
            </w:div>
            <w:div w:id="966860924">
              <w:marLeft w:val="0"/>
              <w:marRight w:val="0"/>
              <w:marTop w:val="0"/>
              <w:marBottom w:val="0"/>
              <w:divBdr>
                <w:top w:val="none" w:sz="0" w:space="0" w:color="auto"/>
                <w:left w:val="none" w:sz="0" w:space="0" w:color="auto"/>
                <w:bottom w:val="none" w:sz="0" w:space="0" w:color="auto"/>
                <w:right w:val="none" w:sz="0" w:space="0" w:color="auto"/>
              </w:divBdr>
            </w:div>
            <w:div w:id="1475028917">
              <w:marLeft w:val="0"/>
              <w:marRight w:val="0"/>
              <w:marTop w:val="0"/>
              <w:marBottom w:val="0"/>
              <w:divBdr>
                <w:top w:val="none" w:sz="0" w:space="0" w:color="auto"/>
                <w:left w:val="none" w:sz="0" w:space="0" w:color="auto"/>
                <w:bottom w:val="none" w:sz="0" w:space="0" w:color="auto"/>
                <w:right w:val="none" w:sz="0" w:space="0" w:color="auto"/>
              </w:divBdr>
            </w:div>
            <w:div w:id="1577935904">
              <w:marLeft w:val="0"/>
              <w:marRight w:val="0"/>
              <w:marTop w:val="0"/>
              <w:marBottom w:val="0"/>
              <w:divBdr>
                <w:top w:val="none" w:sz="0" w:space="0" w:color="auto"/>
                <w:left w:val="none" w:sz="0" w:space="0" w:color="auto"/>
                <w:bottom w:val="none" w:sz="0" w:space="0" w:color="auto"/>
                <w:right w:val="none" w:sz="0" w:space="0" w:color="auto"/>
              </w:divBdr>
            </w:div>
            <w:div w:id="1330713985">
              <w:marLeft w:val="0"/>
              <w:marRight w:val="0"/>
              <w:marTop w:val="0"/>
              <w:marBottom w:val="0"/>
              <w:divBdr>
                <w:top w:val="none" w:sz="0" w:space="0" w:color="auto"/>
                <w:left w:val="none" w:sz="0" w:space="0" w:color="auto"/>
                <w:bottom w:val="none" w:sz="0" w:space="0" w:color="auto"/>
                <w:right w:val="none" w:sz="0" w:space="0" w:color="auto"/>
              </w:divBdr>
            </w:div>
            <w:div w:id="15204368">
              <w:marLeft w:val="0"/>
              <w:marRight w:val="0"/>
              <w:marTop w:val="0"/>
              <w:marBottom w:val="0"/>
              <w:divBdr>
                <w:top w:val="none" w:sz="0" w:space="0" w:color="auto"/>
                <w:left w:val="none" w:sz="0" w:space="0" w:color="auto"/>
                <w:bottom w:val="none" w:sz="0" w:space="0" w:color="auto"/>
                <w:right w:val="none" w:sz="0" w:space="0" w:color="auto"/>
              </w:divBdr>
            </w:div>
            <w:div w:id="2013331611">
              <w:marLeft w:val="0"/>
              <w:marRight w:val="0"/>
              <w:marTop w:val="0"/>
              <w:marBottom w:val="0"/>
              <w:divBdr>
                <w:top w:val="none" w:sz="0" w:space="0" w:color="auto"/>
                <w:left w:val="none" w:sz="0" w:space="0" w:color="auto"/>
                <w:bottom w:val="none" w:sz="0" w:space="0" w:color="auto"/>
                <w:right w:val="none" w:sz="0" w:space="0" w:color="auto"/>
              </w:divBdr>
            </w:div>
            <w:div w:id="12402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7111">
      <w:bodyDiv w:val="1"/>
      <w:marLeft w:val="0"/>
      <w:marRight w:val="0"/>
      <w:marTop w:val="0"/>
      <w:marBottom w:val="0"/>
      <w:divBdr>
        <w:top w:val="none" w:sz="0" w:space="0" w:color="auto"/>
        <w:left w:val="none" w:sz="0" w:space="0" w:color="auto"/>
        <w:bottom w:val="none" w:sz="0" w:space="0" w:color="auto"/>
        <w:right w:val="none" w:sz="0" w:space="0" w:color="auto"/>
      </w:divBdr>
      <w:divsChild>
        <w:div w:id="357389499">
          <w:marLeft w:val="0"/>
          <w:marRight w:val="0"/>
          <w:marTop w:val="0"/>
          <w:marBottom w:val="0"/>
          <w:divBdr>
            <w:top w:val="none" w:sz="0" w:space="0" w:color="auto"/>
            <w:left w:val="none" w:sz="0" w:space="0" w:color="auto"/>
            <w:bottom w:val="none" w:sz="0" w:space="0" w:color="auto"/>
            <w:right w:val="none" w:sz="0" w:space="0" w:color="auto"/>
          </w:divBdr>
          <w:divsChild>
            <w:div w:id="70662976">
              <w:marLeft w:val="0"/>
              <w:marRight w:val="0"/>
              <w:marTop w:val="0"/>
              <w:marBottom w:val="0"/>
              <w:divBdr>
                <w:top w:val="none" w:sz="0" w:space="0" w:color="auto"/>
                <w:left w:val="none" w:sz="0" w:space="0" w:color="auto"/>
                <w:bottom w:val="none" w:sz="0" w:space="0" w:color="auto"/>
                <w:right w:val="none" w:sz="0" w:space="0" w:color="auto"/>
              </w:divBdr>
            </w:div>
            <w:div w:id="827135524">
              <w:marLeft w:val="0"/>
              <w:marRight w:val="0"/>
              <w:marTop w:val="0"/>
              <w:marBottom w:val="0"/>
              <w:divBdr>
                <w:top w:val="none" w:sz="0" w:space="0" w:color="auto"/>
                <w:left w:val="none" w:sz="0" w:space="0" w:color="auto"/>
                <w:bottom w:val="none" w:sz="0" w:space="0" w:color="auto"/>
                <w:right w:val="none" w:sz="0" w:space="0" w:color="auto"/>
              </w:divBdr>
            </w:div>
            <w:div w:id="1373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20">
      <w:bodyDiv w:val="1"/>
      <w:marLeft w:val="0"/>
      <w:marRight w:val="0"/>
      <w:marTop w:val="0"/>
      <w:marBottom w:val="0"/>
      <w:divBdr>
        <w:top w:val="none" w:sz="0" w:space="0" w:color="auto"/>
        <w:left w:val="none" w:sz="0" w:space="0" w:color="auto"/>
        <w:bottom w:val="none" w:sz="0" w:space="0" w:color="auto"/>
        <w:right w:val="none" w:sz="0" w:space="0" w:color="auto"/>
      </w:divBdr>
    </w:div>
    <w:div w:id="864753958">
      <w:bodyDiv w:val="1"/>
      <w:marLeft w:val="0"/>
      <w:marRight w:val="0"/>
      <w:marTop w:val="0"/>
      <w:marBottom w:val="0"/>
      <w:divBdr>
        <w:top w:val="none" w:sz="0" w:space="0" w:color="auto"/>
        <w:left w:val="none" w:sz="0" w:space="0" w:color="auto"/>
        <w:bottom w:val="none" w:sz="0" w:space="0" w:color="auto"/>
        <w:right w:val="none" w:sz="0" w:space="0" w:color="auto"/>
      </w:divBdr>
      <w:divsChild>
        <w:div w:id="920334587">
          <w:marLeft w:val="0"/>
          <w:marRight w:val="0"/>
          <w:marTop w:val="0"/>
          <w:marBottom w:val="0"/>
          <w:divBdr>
            <w:top w:val="none" w:sz="0" w:space="0" w:color="auto"/>
            <w:left w:val="none" w:sz="0" w:space="0" w:color="auto"/>
            <w:bottom w:val="none" w:sz="0" w:space="0" w:color="auto"/>
            <w:right w:val="none" w:sz="0" w:space="0" w:color="auto"/>
          </w:divBdr>
          <w:divsChild>
            <w:div w:id="256717078">
              <w:marLeft w:val="0"/>
              <w:marRight w:val="0"/>
              <w:marTop w:val="0"/>
              <w:marBottom w:val="0"/>
              <w:divBdr>
                <w:top w:val="none" w:sz="0" w:space="0" w:color="auto"/>
                <w:left w:val="none" w:sz="0" w:space="0" w:color="auto"/>
                <w:bottom w:val="none" w:sz="0" w:space="0" w:color="auto"/>
                <w:right w:val="none" w:sz="0" w:space="0" w:color="auto"/>
              </w:divBdr>
            </w:div>
            <w:div w:id="274413612">
              <w:marLeft w:val="0"/>
              <w:marRight w:val="0"/>
              <w:marTop w:val="0"/>
              <w:marBottom w:val="0"/>
              <w:divBdr>
                <w:top w:val="none" w:sz="0" w:space="0" w:color="auto"/>
                <w:left w:val="none" w:sz="0" w:space="0" w:color="auto"/>
                <w:bottom w:val="none" w:sz="0" w:space="0" w:color="auto"/>
                <w:right w:val="none" w:sz="0" w:space="0" w:color="auto"/>
              </w:divBdr>
            </w:div>
            <w:div w:id="335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8919">
      <w:bodyDiv w:val="1"/>
      <w:marLeft w:val="0"/>
      <w:marRight w:val="0"/>
      <w:marTop w:val="0"/>
      <w:marBottom w:val="0"/>
      <w:divBdr>
        <w:top w:val="none" w:sz="0" w:space="0" w:color="auto"/>
        <w:left w:val="none" w:sz="0" w:space="0" w:color="auto"/>
        <w:bottom w:val="none" w:sz="0" w:space="0" w:color="auto"/>
        <w:right w:val="none" w:sz="0" w:space="0" w:color="auto"/>
      </w:divBdr>
    </w:div>
    <w:div w:id="893153441">
      <w:bodyDiv w:val="1"/>
      <w:marLeft w:val="0"/>
      <w:marRight w:val="0"/>
      <w:marTop w:val="0"/>
      <w:marBottom w:val="0"/>
      <w:divBdr>
        <w:top w:val="none" w:sz="0" w:space="0" w:color="auto"/>
        <w:left w:val="none" w:sz="0" w:space="0" w:color="auto"/>
        <w:bottom w:val="none" w:sz="0" w:space="0" w:color="auto"/>
        <w:right w:val="none" w:sz="0" w:space="0" w:color="auto"/>
      </w:divBdr>
    </w:div>
    <w:div w:id="911425569">
      <w:bodyDiv w:val="1"/>
      <w:marLeft w:val="0"/>
      <w:marRight w:val="0"/>
      <w:marTop w:val="0"/>
      <w:marBottom w:val="0"/>
      <w:divBdr>
        <w:top w:val="none" w:sz="0" w:space="0" w:color="auto"/>
        <w:left w:val="none" w:sz="0" w:space="0" w:color="auto"/>
        <w:bottom w:val="none" w:sz="0" w:space="0" w:color="auto"/>
        <w:right w:val="none" w:sz="0" w:space="0" w:color="auto"/>
      </w:divBdr>
      <w:divsChild>
        <w:div w:id="13268968">
          <w:marLeft w:val="0"/>
          <w:marRight w:val="0"/>
          <w:marTop w:val="0"/>
          <w:marBottom w:val="0"/>
          <w:divBdr>
            <w:top w:val="none" w:sz="0" w:space="0" w:color="auto"/>
            <w:left w:val="none" w:sz="0" w:space="0" w:color="auto"/>
            <w:bottom w:val="none" w:sz="0" w:space="0" w:color="auto"/>
            <w:right w:val="none" w:sz="0" w:space="0" w:color="auto"/>
          </w:divBdr>
          <w:divsChild>
            <w:div w:id="34656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1505340">
      <w:bodyDiv w:val="1"/>
      <w:marLeft w:val="0"/>
      <w:marRight w:val="0"/>
      <w:marTop w:val="0"/>
      <w:marBottom w:val="0"/>
      <w:divBdr>
        <w:top w:val="none" w:sz="0" w:space="0" w:color="auto"/>
        <w:left w:val="none" w:sz="0" w:space="0" w:color="auto"/>
        <w:bottom w:val="none" w:sz="0" w:space="0" w:color="auto"/>
        <w:right w:val="none" w:sz="0" w:space="0" w:color="auto"/>
      </w:divBdr>
      <w:divsChild>
        <w:div w:id="1754468605">
          <w:marLeft w:val="0"/>
          <w:marRight w:val="0"/>
          <w:marTop w:val="0"/>
          <w:marBottom w:val="0"/>
          <w:divBdr>
            <w:top w:val="none" w:sz="0" w:space="0" w:color="auto"/>
            <w:left w:val="none" w:sz="0" w:space="0" w:color="auto"/>
            <w:bottom w:val="none" w:sz="0" w:space="0" w:color="auto"/>
            <w:right w:val="none" w:sz="0" w:space="0" w:color="auto"/>
          </w:divBdr>
          <w:divsChild>
            <w:div w:id="1511675490">
              <w:marLeft w:val="0"/>
              <w:marRight w:val="0"/>
              <w:marTop w:val="0"/>
              <w:marBottom w:val="0"/>
              <w:divBdr>
                <w:top w:val="none" w:sz="0" w:space="0" w:color="auto"/>
                <w:left w:val="none" w:sz="0" w:space="0" w:color="auto"/>
                <w:bottom w:val="none" w:sz="0" w:space="0" w:color="auto"/>
                <w:right w:val="none" w:sz="0" w:space="0" w:color="auto"/>
              </w:divBdr>
            </w:div>
            <w:div w:id="15040294">
              <w:marLeft w:val="0"/>
              <w:marRight w:val="0"/>
              <w:marTop w:val="0"/>
              <w:marBottom w:val="0"/>
              <w:divBdr>
                <w:top w:val="none" w:sz="0" w:space="0" w:color="auto"/>
                <w:left w:val="none" w:sz="0" w:space="0" w:color="auto"/>
                <w:bottom w:val="none" w:sz="0" w:space="0" w:color="auto"/>
                <w:right w:val="none" w:sz="0" w:space="0" w:color="auto"/>
              </w:divBdr>
            </w:div>
            <w:div w:id="27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848">
      <w:bodyDiv w:val="1"/>
      <w:marLeft w:val="0"/>
      <w:marRight w:val="0"/>
      <w:marTop w:val="0"/>
      <w:marBottom w:val="0"/>
      <w:divBdr>
        <w:top w:val="none" w:sz="0" w:space="0" w:color="auto"/>
        <w:left w:val="none" w:sz="0" w:space="0" w:color="auto"/>
        <w:bottom w:val="none" w:sz="0" w:space="0" w:color="auto"/>
        <w:right w:val="none" w:sz="0" w:space="0" w:color="auto"/>
      </w:divBdr>
      <w:divsChild>
        <w:div w:id="47160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574296">
      <w:bodyDiv w:val="1"/>
      <w:marLeft w:val="0"/>
      <w:marRight w:val="0"/>
      <w:marTop w:val="0"/>
      <w:marBottom w:val="0"/>
      <w:divBdr>
        <w:top w:val="none" w:sz="0" w:space="0" w:color="auto"/>
        <w:left w:val="none" w:sz="0" w:space="0" w:color="auto"/>
        <w:bottom w:val="none" w:sz="0" w:space="0" w:color="auto"/>
        <w:right w:val="none" w:sz="0" w:space="0" w:color="auto"/>
      </w:divBdr>
    </w:div>
    <w:div w:id="940451745">
      <w:bodyDiv w:val="1"/>
      <w:marLeft w:val="0"/>
      <w:marRight w:val="0"/>
      <w:marTop w:val="0"/>
      <w:marBottom w:val="0"/>
      <w:divBdr>
        <w:top w:val="none" w:sz="0" w:space="0" w:color="auto"/>
        <w:left w:val="none" w:sz="0" w:space="0" w:color="auto"/>
        <w:bottom w:val="none" w:sz="0" w:space="0" w:color="auto"/>
        <w:right w:val="none" w:sz="0" w:space="0" w:color="auto"/>
      </w:divBdr>
      <w:divsChild>
        <w:div w:id="2087456667">
          <w:marLeft w:val="0"/>
          <w:marRight w:val="0"/>
          <w:marTop w:val="0"/>
          <w:marBottom w:val="0"/>
          <w:divBdr>
            <w:top w:val="none" w:sz="0" w:space="0" w:color="auto"/>
            <w:left w:val="none" w:sz="0" w:space="0" w:color="auto"/>
            <w:bottom w:val="none" w:sz="0" w:space="0" w:color="auto"/>
            <w:right w:val="none" w:sz="0" w:space="0" w:color="auto"/>
          </w:divBdr>
          <w:divsChild>
            <w:div w:id="205365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227349">
      <w:bodyDiv w:val="1"/>
      <w:marLeft w:val="0"/>
      <w:marRight w:val="0"/>
      <w:marTop w:val="0"/>
      <w:marBottom w:val="0"/>
      <w:divBdr>
        <w:top w:val="none" w:sz="0" w:space="0" w:color="auto"/>
        <w:left w:val="none" w:sz="0" w:space="0" w:color="auto"/>
        <w:bottom w:val="none" w:sz="0" w:space="0" w:color="auto"/>
        <w:right w:val="none" w:sz="0" w:space="0" w:color="auto"/>
      </w:divBdr>
      <w:divsChild>
        <w:div w:id="547373449">
          <w:marLeft w:val="0"/>
          <w:marRight w:val="0"/>
          <w:marTop w:val="0"/>
          <w:marBottom w:val="0"/>
          <w:divBdr>
            <w:top w:val="none" w:sz="0" w:space="0" w:color="auto"/>
            <w:left w:val="none" w:sz="0" w:space="0" w:color="auto"/>
            <w:bottom w:val="none" w:sz="0" w:space="0" w:color="auto"/>
            <w:right w:val="none" w:sz="0" w:space="0" w:color="auto"/>
          </w:divBdr>
          <w:divsChild>
            <w:div w:id="104544020">
              <w:marLeft w:val="0"/>
              <w:marRight w:val="0"/>
              <w:marTop w:val="0"/>
              <w:marBottom w:val="0"/>
              <w:divBdr>
                <w:top w:val="none" w:sz="0" w:space="0" w:color="auto"/>
                <w:left w:val="none" w:sz="0" w:space="0" w:color="auto"/>
                <w:bottom w:val="none" w:sz="0" w:space="0" w:color="auto"/>
                <w:right w:val="none" w:sz="0" w:space="0" w:color="auto"/>
              </w:divBdr>
            </w:div>
            <w:div w:id="205023578">
              <w:marLeft w:val="0"/>
              <w:marRight w:val="0"/>
              <w:marTop w:val="0"/>
              <w:marBottom w:val="0"/>
              <w:divBdr>
                <w:top w:val="none" w:sz="0" w:space="0" w:color="auto"/>
                <w:left w:val="none" w:sz="0" w:space="0" w:color="auto"/>
                <w:bottom w:val="none" w:sz="0" w:space="0" w:color="auto"/>
                <w:right w:val="none" w:sz="0" w:space="0" w:color="auto"/>
              </w:divBdr>
            </w:div>
            <w:div w:id="1019234769">
              <w:marLeft w:val="0"/>
              <w:marRight w:val="0"/>
              <w:marTop w:val="0"/>
              <w:marBottom w:val="0"/>
              <w:divBdr>
                <w:top w:val="none" w:sz="0" w:space="0" w:color="auto"/>
                <w:left w:val="none" w:sz="0" w:space="0" w:color="auto"/>
                <w:bottom w:val="none" w:sz="0" w:space="0" w:color="auto"/>
                <w:right w:val="none" w:sz="0" w:space="0" w:color="auto"/>
              </w:divBdr>
            </w:div>
            <w:div w:id="1582104999">
              <w:marLeft w:val="0"/>
              <w:marRight w:val="0"/>
              <w:marTop w:val="0"/>
              <w:marBottom w:val="0"/>
              <w:divBdr>
                <w:top w:val="none" w:sz="0" w:space="0" w:color="auto"/>
                <w:left w:val="none" w:sz="0" w:space="0" w:color="auto"/>
                <w:bottom w:val="none" w:sz="0" w:space="0" w:color="auto"/>
                <w:right w:val="none" w:sz="0" w:space="0" w:color="auto"/>
              </w:divBdr>
            </w:div>
            <w:div w:id="1803689708">
              <w:marLeft w:val="0"/>
              <w:marRight w:val="0"/>
              <w:marTop w:val="0"/>
              <w:marBottom w:val="0"/>
              <w:divBdr>
                <w:top w:val="none" w:sz="0" w:space="0" w:color="auto"/>
                <w:left w:val="none" w:sz="0" w:space="0" w:color="auto"/>
                <w:bottom w:val="none" w:sz="0" w:space="0" w:color="auto"/>
                <w:right w:val="none" w:sz="0" w:space="0" w:color="auto"/>
              </w:divBdr>
            </w:div>
            <w:div w:id="1919050889">
              <w:marLeft w:val="0"/>
              <w:marRight w:val="0"/>
              <w:marTop w:val="0"/>
              <w:marBottom w:val="0"/>
              <w:divBdr>
                <w:top w:val="none" w:sz="0" w:space="0" w:color="auto"/>
                <w:left w:val="none" w:sz="0" w:space="0" w:color="auto"/>
                <w:bottom w:val="none" w:sz="0" w:space="0" w:color="auto"/>
                <w:right w:val="none" w:sz="0" w:space="0" w:color="auto"/>
              </w:divBdr>
            </w:div>
            <w:div w:id="2139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772">
      <w:bodyDiv w:val="1"/>
      <w:marLeft w:val="0"/>
      <w:marRight w:val="0"/>
      <w:marTop w:val="0"/>
      <w:marBottom w:val="0"/>
      <w:divBdr>
        <w:top w:val="none" w:sz="0" w:space="0" w:color="auto"/>
        <w:left w:val="none" w:sz="0" w:space="0" w:color="auto"/>
        <w:bottom w:val="none" w:sz="0" w:space="0" w:color="auto"/>
        <w:right w:val="none" w:sz="0" w:space="0" w:color="auto"/>
      </w:divBdr>
    </w:div>
    <w:div w:id="949707699">
      <w:bodyDiv w:val="1"/>
      <w:marLeft w:val="0"/>
      <w:marRight w:val="0"/>
      <w:marTop w:val="0"/>
      <w:marBottom w:val="0"/>
      <w:divBdr>
        <w:top w:val="none" w:sz="0" w:space="0" w:color="auto"/>
        <w:left w:val="none" w:sz="0" w:space="0" w:color="auto"/>
        <w:bottom w:val="none" w:sz="0" w:space="0" w:color="auto"/>
        <w:right w:val="none" w:sz="0" w:space="0" w:color="auto"/>
      </w:divBdr>
    </w:div>
    <w:div w:id="1037703874">
      <w:bodyDiv w:val="1"/>
      <w:marLeft w:val="0"/>
      <w:marRight w:val="0"/>
      <w:marTop w:val="0"/>
      <w:marBottom w:val="0"/>
      <w:divBdr>
        <w:top w:val="none" w:sz="0" w:space="0" w:color="auto"/>
        <w:left w:val="none" w:sz="0" w:space="0" w:color="auto"/>
        <w:bottom w:val="none" w:sz="0" w:space="0" w:color="auto"/>
        <w:right w:val="none" w:sz="0" w:space="0" w:color="auto"/>
      </w:divBdr>
    </w:div>
    <w:div w:id="1045063618">
      <w:bodyDiv w:val="1"/>
      <w:marLeft w:val="0"/>
      <w:marRight w:val="0"/>
      <w:marTop w:val="0"/>
      <w:marBottom w:val="0"/>
      <w:divBdr>
        <w:top w:val="none" w:sz="0" w:space="0" w:color="auto"/>
        <w:left w:val="none" w:sz="0" w:space="0" w:color="auto"/>
        <w:bottom w:val="none" w:sz="0" w:space="0" w:color="auto"/>
        <w:right w:val="none" w:sz="0" w:space="0" w:color="auto"/>
      </w:divBdr>
    </w:div>
    <w:div w:id="1064908658">
      <w:bodyDiv w:val="1"/>
      <w:marLeft w:val="0"/>
      <w:marRight w:val="0"/>
      <w:marTop w:val="0"/>
      <w:marBottom w:val="0"/>
      <w:divBdr>
        <w:top w:val="none" w:sz="0" w:space="0" w:color="auto"/>
        <w:left w:val="none" w:sz="0" w:space="0" w:color="auto"/>
        <w:bottom w:val="none" w:sz="0" w:space="0" w:color="auto"/>
        <w:right w:val="none" w:sz="0" w:space="0" w:color="auto"/>
      </w:divBdr>
      <w:divsChild>
        <w:div w:id="95448500">
          <w:marLeft w:val="0"/>
          <w:marRight w:val="0"/>
          <w:marTop w:val="0"/>
          <w:marBottom w:val="0"/>
          <w:divBdr>
            <w:top w:val="none" w:sz="0" w:space="0" w:color="auto"/>
            <w:left w:val="none" w:sz="0" w:space="0" w:color="auto"/>
            <w:bottom w:val="none" w:sz="0" w:space="0" w:color="auto"/>
            <w:right w:val="none" w:sz="0" w:space="0" w:color="auto"/>
          </w:divBdr>
          <w:divsChild>
            <w:div w:id="63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0447">
      <w:bodyDiv w:val="1"/>
      <w:marLeft w:val="0"/>
      <w:marRight w:val="0"/>
      <w:marTop w:val="0"/>
      <w:marBottom w:val="0"/>
      <w:divBdr>
        <w:top w:val="none" w:sz="0" w:space="0" w:color="auto"/>
        <w:left w:val="none" w:sz="0" w:space="0" w:color="auto"/>
        <w:bottom w:val="none" w:sz="0" w:space="0" w:color="auto"/>
        <w:right w:val="none" w:sz="0" w:space="0" w:color="auto"/>
      </w:divBdr>
    </w:div>
    <w:div w:id="1110784029">
      <w:bodyDiv w:val="1"/>
      <w:marLeft w:val="0"/>
      <w:marRight w:val="0"/>
      <w:marTop w:val="0"/>
      <w:marBottom w:val="0"/>
      <w:divBdr>
        <w:top w:val="none" w:sz="0" w:space="0" w:color="auto"/>
        <w:left w:val="none" w:sz="0" w:space="0" w:color="auto"/>
        <w:bottom w:val="none" w:sz="0" w:space="0" w:color="auto"/>
        <w:right w:val="none" w:sz="0" w:space="0" w:color="auto"/>
      </w:divBdr>
    </w:div>
    <w:div w:id="1115952546">
      <w:bodyDiv w:val="1"/>
      <w:marLeft w:val="0"/>
      <w:marRight w:val="0"/>
      <w:marTop w:val="0"/>
      <w:marBottom w:val="0"/>
      <w:divBdr>
        <w:top w:val="none" w:sz="0" w:space="0" w:color="auto"/>
        <w:left w:val="none" w:sz="0" w:space="0" w:color="auto"/>
        <w:bottom w:val="none" w:sz="0" w:space="0" w:color="auto"/>
        <w:right w:val="none" w:sz="0" w:space="0" w:color="auto"/>
      </w:divBdr>
      <w:divsChild>
        <w:div w:id="233858257">
          <w:marLeft w:val="0"/>
          <w:marRight w:val="0"/>
          <w:marTop w:val="0"/>
          <w:marBottom w:val="0"/>
          <w:divBdr>
            <w:top w:val="none" w:sz="0" w:space="0" w:color="auto"/>
            <w:left w:val="none" w:sz="0" w:space="0" w:color="auto"/>
            <w:bottom w:val="none" w:sz="0" w:space="0" w:color="auto"/>
            <w:right w:val="none" w:sz="0" w:space="0" w:color="auto"/>
          </w:divBdr>
          <w:divsChild>
            <w:div w:id="1607928347">
              <w:marLeft w:val="0"/>
              <w:marRight w:val="0"/>
              <w:marTop w:val="0"/>
              <w:marBottom w:val="0"/>
              <w:divBdr>
                <w:top w:val="none" w:sz="0" w:space="0" w:color="auto"/>
                <w:left w:val="none" w:sz="0" w:space="0" w:color="auto"/>
                <w:bottom w:val="none" w:sz="0" w:space="0" w:color="auto"/>
                <w:right w:val="none" w:sz="0" w:space="0" w:color="auto"/>
              </w:divBdr>
            </w:div>
            <w:div w:id="658460280">
              <w:marLeft w:val="0"/>
              <w:marRight w:val="0"/>
              <w:marTop w:val="0"/>
              <w:marBottom w:val="0"/>
              <w:divBdr>
                <w:top w:val="none" w:sz="0" w:space="0" w:color="auto"/>
                <w:left w:val="none" w:sz="0" w:space="0" w:color="auto"/>
                <w:bottom w:val="none" w:sz="0" w:space="0" w:color="auto"/>
                <w:right w:val="none" w:sz="0" w:space="0" w:color="auto"/>
              </w:divBdr>
            </w:div>
            <w:div w:id="17382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516">
      <w:bodyDiv w:val="1"/>
      <w:marLeft w:val="0"/>
      <w:marRight w:val="0"/>
      <w:marTop w:val="0"/>
      <w:marBottom w:val="0"/>
      <w:divBdr>
        <w:top w:val="none" w:sz="0" w:space="0" w:color="auto"/>
        <w:left w:val="none" w:sz="0" w:space="0" w:color="auto"/>
        <w:bottom w:val="none" w:sz="0" w:space="0" w:color="auto"/>
        <w:right w:val="none" w:sz="0" w:space="0" w:color="auto"/>
      </w:divBdr>
    </w:div>
    <w:div w:id="1140075376">
      <w:bodyDiv w:val="1"/>
      <w:marLeft w:val="0"/>
      <w:marRight w:val="0"/>
      <w:marTop w:val="0"/>
      <w:marBottom w:val="0"/>
      <w:divBdr>
        <w:top w:val="none" w:sz="0" w:space="0" w:color="auto"/>
        <w:left w:val="none" w:sz="0" w:space="0" w:color="auto"/>
        <w:bottom w:val="none" w:sz="0" w:space="0" w:color="auto"/>
        <w:right w:val="none" w:sz="0" w:space="0" w:color="auto"/>
      </w:divBdr>
    </w:div>
    <w:div w:id="1158031349">
      <w:bodyDiv w:val="1"/>
      <w:marLeft w:val="0"/>
      <w:marRight w:val="0"/>
      <w:marTop w:val="0"/>
      <w:marBottom w:val="0"/>
      <w:divBdr>
        <w:top w:val="none" w:sz="0" w:space="0" w:color="auto"/>
        <w:left w:val="none" w:sz="0" w:space="0" w:color="auto"/>
        <w:bottom w:val="none" w:sz="0" w:space="0" w:color="auto"/>
        <w:right w:val="none" w:sz="0" w:space="0" w:color="auto"/>
      </w:divBdr>
    </w:div>
    <w:div w:id="1167555666">
      <w:bodyDiv w:val="1"/>
      <w:marLeft w:val="0"/>
      <w:marRight w:val="0"/>
      <w:marTop w:val="0"/>
      <w:marBottom w:val="0"/>
      <w:divBdr>
        <w:top w:val="none" w:sz="0" w:space="0" w:color="auto"/>
        <w:left w:val="none" w:sz="0" w:space="0" w:color="auto"/>
        <w:bottom w:val="none" w:sz="0" w:space="0" w:color="auto"/>
        <w:right w:val="none" w:sz="0" w:space="0" w:color="auto"/>
      </w:divBdr>
      <w:divsChild>
        <w:div w:id="1391617698">
          <w:marLeft w:val="0"/>
          <w:marRight w:val="0"/>
          <w:marTop w:val="0"/>
          <w:marBottom w:val="0"/>
          <w:divBdr>
            <w:top w:val="none" w:sz="0" w:space="0" w:color="auto"/>
            <w:left w:val="none" w:sz="0" w:space="0" w:color="auto"/>
            <w:bottom w:val="none" w:sz="0" w:space="0" w:color="auto"/>
            <w:right w:val="none" w:sz="0" w:space="0" w:color="auto"/>
          </w:divBdr>
          <w:divsChild>
            <w:div w:id="840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70986">
          <w:marLeft w:val="0"/>
          <w:marRight w:val="0"/>
          <w:marTop w:val="0"/>
          <w:marBottom w:val="0"/>
          <w:divBdr>
            <w:top w:val="none" w:sz="0" w:space="0" w:color="auto"/>
            <w:left w:val="none" w:sz="0" w:space="0" w:color="auto"/>
            <w:bottom w:val="none" w:sz="0" w:space="0" w:color="auto"/>
            <w:right w:val="none" w:sz="0" w:space="0" w:color="auto"/>
          </w:divBdr>
          <w:divsChild>
            <w:div w:id="211035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07700">
          <w:marLeft w:val="0"/>
          <w:marRight w:val="0"/>
          <w:marTop w:val="0"/>
          <w:marBottom w:val="0"/>
          <w:divBdr>
            <w:top w:val="none" w:sz="0" w:space="0" w:color="auto"/>
            <w:left w:val="none" w:sz="0" w:space="0" w:color="auto"/>
            <w:bottom w:val="none" w:sz="0" w:space="0" w:color="auto"/>
            <w:right w:val="none" w:sz="0" w:space="0" w:color="auto"/>
          </w:divBdr>
          <w:divsChild>
            <w:div w:id="81510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903167">
      <w:bodyDiv w:val="1"/>
      <w:marLeft w:val="0"/>
      <w:marRight w:val="0"/>
      <w:marTop w:val="0"/>
      <w:marBottom w:val="0"/>
      <w:divBdr>
        <w:top w:val="none" w:sz="0" w:space="0" w:color="auto"/>
        <w:left w:val="none" w:sz="0" w:space="0" w:color="auto"/>
        <w:bottom w:val="none" w:sz="0" w:space="0" w:color="auto"/>
        <w:right w:val="none" w:sz="0" w:space="0" w:color="auto"/>
      </w:divBdr>
      <w:divsChild>
        <w:div w:id="1008606525">
          <w:marLeft w:val="0"/>
          <w:marRight w:val="0"/>
          <w:marTop w:val="0"/>
          <w:marBottom w:val="0"/>
          <w:divBdr>
            <w:top w:val="none" w:sz="0" w:space="0" w:color="auto"/>
            <w:left w:val="none" w:sz="0" w:space="0" w:color="auto"/>
            <w:bottom w:val="none" w:sz="0" w:space="0" w:color="auto"/>
            <w:right w:val="none" w:sz="0" w:space="0" w:color="auto"/>
          </w:divBdr>
          <w:divsChild>
            <w:div w:id="1240674971">
              <w:marLeft w:val="0"/>
              <w:marRight w:val="0"/>
              <w:marTop w:val="0"/>
              <w:marBottom w:val="0"/>
              <w:divBdr>
                <w:top w:val="none" w:sz="0" w:space="0" w:color="auto"/>
                <w:left w:val="none" w:sz="0" w:space="0" w:color="auto"/>
                <w:bottom w:val="none" w:sz="0" w:space="0" w:color="auto"/>
                <w:right w:val="none" w:sz="0" w:space="0" w:color="auto"/>
              </w:divBdr>
            </w:div>
            <w:div w:id="2046101996">
              <w:marLeft w:val="0"/>
              <w:marRight w:val="0"/>
              <w:marTop w:val="0"/>
              <w:marBottom w:val="0"/>
              <w:divBdr>
                <w:top w:val="none" w:sz="0" w:space="0" w:color="auto"/>
                <w:left w:val="none" w:sz="0" w:space="0" w:color="auto"/>
                <w:bottom w:val="none" w:sz="0" w:space="0" w:color="auto"/>
                <w:right w:val="none" w:sz="0" w:space="0" w:color="auto"/>
              </w:divBdr>
            </w:div>
            <w:div w:id="654333532">
              <w:marLeft w:val="0"/>
              <w:marRight w:val="0"/>
              <w:marTop w:val="0"/>
              <w:marBottom w:val="0"/>
              <w:divBdr>
                <w:top w:val="none" w:sz="0" w:space="0" w:color="auto"/>
                <w:left w:val="none" w:sz="0" w:space="0" w:color="auto"/>
                <w:bottom w:val="none" w:sz="0" w:space="0" w:color="auto"/>
                <w:right w:val="none" w:sz="0" w:space="0" w:color="auto"/>
              </w:divBdr>
            </w:div>
            <w:div w:id="649016958">
              <w:marLeft w:val="0"/>
              <w:marRight w:val="0"/>
              <w:marTop w:val="0"/>
              <w:marBottom w:val="0"/>
              <w:divBdr>
                <w:top w:val="none" w:sz="0" w:space="0" w:color="auto"/>
                <w:left w:val="none" w:sz="0" w:space="0" w:color="auto"/>
                <w:bottom w:val="none" w:sz="0" w:space="0" w:color="auto"/>
                <w:right w:val="none" w:sz="0" w:space="0" w:color="auto"/>
              </w:divBdr>
            </w:div>
            <w:div w:id="672756860">
              <w:marLeft w:val="0"/>
              <w:marRight w:val="0"/>
              <w:marTop w:val="0"/>
              <w:marBottom w:val="0"/>
              <w:divBdr>
                <w:top w:val="none" w:sz="0" w:space="0" w:color="auto"/>
                <w:left w:val="none" w:sz="0" w:space="0" w:color="auto"/>
                <w:bottom w:val="none" w:sz="0" w:space="0" w:color="auto"/>
                <w:right w:val="none" w:sz="0" w:space="0" w:color="auto"/>
              </w:divBdr>
            </w:div>
            <w:div w:id="1961179134">
              <w:marLeft w:val="0"/>
              <w:marRight w:val="0"/>
              <w:marTop w:val="0"/>
              <w:marBottom w:val="0"/>
              <w:divBdr>
                <w:top w:val="none" w:sz="0" w:space="0" w:color="auto"/>
                <w:left w:val="none" w:sz="0" w:space="0" w:color="auto"/>
                <w:bottom w:val="none" w:sz="0" w:space="0" w:color="auto"/>
                <w:right w:val="none" w:sz="0" w:space="0" w:color="auto"/>
              </w:divBdr>
            </w:div>
            <w:div w:id="718941174">
              <w:marLeft w:val="0"/>
              <w:marRight w:val="0"/>
              <w:marTop w:val="0"/>
              <w:marBottom w:val="0"/>
              <w:divBdr>
                <w:top w:val="none" w:sz="0" w:space="0" w:color="auto"/>
                <w:left w:val="none" w:sz="0" w:space="0" w:color="auto"/>
                <w:bottom w:val="none" w:sz="0" w:space="0" w:color="auto"/>
                <w:right w:val="none" w:sz="0" w:space="0" w:color="auto"/>
              </w:divBdr>
            </w:div>
            <w:div w:id="603611575">
              <w:marLeft w:val="0"/>
              <w:marRight w:val="0"/>
              <w:marTop w:val="0"/>
              <w:marBottom w:val="0"/>
              <w:divBdr>
                <w:top w:val="none" w:sz="0" w:space="0" w:color="auto"/>
                <w:left w:val="none" w:sz="0" w:space="0" w:color="auto"/>
                <w:bottom w:val="none" w:sz="0" w:space="0" w:color="auto"/>
                <w:right w:val="none" w:sz="0" w:space="0" w:color="auto"/>
              </w:divBdr>
            </w:div>
            <w:div w:id="1098401937">
              <w:marLeft w:val="0"/>
              <w:marRight w:val="0"/>
              <w:marTop w:val="0"/>
              <w:marBottom w:val="0"/>
              <w:divBdr>
                <w:top w:val="none" w:sz="0" w:space="0" w:color="auto"/>
                <w:left w:val="none" w:sz="0" w:space="0" w:color="auto"/>
                <w:bottom w:val="none" w:sz="0" w:space="0" w:color="auto"/>
                <w:right w:val="none" w:sz="0" w:space="0" w:color="auto"/>
              </w:divBdr>
            </w:div>
            <w:div w:id="27418804">
              <w:marLeft w:val="0"/>
              <w:marRight w:val="0"/>
              <w:marTop w:val="0"/>
              <w:marBottom w:val="0"/>
              <w:divBdr>
                <w:top w:val="none" w:sz="0" w:space="0" w:color="auto"/>
                <w:left w:val="none" w:sz="0" w:space="0" w:color="auto"/>
                <w:bottom w:val="none" w:sz="0" w:space="0" w:color="auto"/>
                <w:right w:val="none" w:sz="0" w:space="0" w:color="auto"/>
              </w:divBdr>
            </w:div>
            <w:div w:id="2015834844">
              <w:marLeft w:val="0"/>
              <w:marRight w:val="0"/>
              <w:marTop w:val="0"/>
              <w:marBottom w:val="0"/>
              <w:divBdr>
                <w:top w:val="none" w:sz="0" w:space="0" w:color="auto"/>
                <w:left w:val="none" w:sz="0" w:space="0" w:color="auto"/>
                <w:bottom w:val="none" w:sz="0" w:space="0" w:color="auto"/>
                <w:right w:val="none" w:sz="0" w:space="0" w:color="auto"/>
              </w:divBdr>
            </w:div>
            <w:div w:id="977027410">
              <w:marLeft w:val="0"/>
              <w:marRight w:val="0"/>
              <w:marTop w:val="0"/>
              <w:marBottom w:val="0"/>
              <w:divBdr>
                <w:top w:val="none" w:sz="0" w:space="0" w:color="auto"/>
                <w:left w:val="none" w:sz="0" w:space="0" w:color="auto"/>
                <w:bottom w:val="none" w:sz="0" w:space="0" w:color="auto"/>
                <w:right w:val="none" w:sz="0" w:space="0" w:color="auto"/>
              </w:divBdr>
            </w:div>
            <w:div w:id="207498831">
              <w:marLeft w:val="0"/>
              <w:marRight w:val="0"/>
              <w:marTop w:val="0"/>
              <w:marBottom w:val="0"/>
              <w:divBdr>
                <w:top w:val="none" w:sz="0" w:space="0" w:color="auto"/>
                <w:left w:val="none" w:sz="0" w:space="0" w:color="auto"/>
                <w:bottom w:val="none" w:sz="0" w:space="0" w:color="auto"/>
                <w:right w:val="none" w:sz="0" w:space="0" w:color="auto"/>
              </w:divBdr>
            </w:div>
            <w:div w:id="709231671">
              <w:marLeft w:val="0"/>
              <w:marRight w:val="0"/>
              <w:marTop w:val="0"/>
              <w:marBottom w:val="0"/>
              <w:divBdr>
                <w:top w:val="none" w:sz="0" w:space="0" w:color="auto"/>
                <w:left w:val="none" w:sz="0" w:space="0" w:color="auto"/>
                <w:bottom w:val="none" w:sz="0" w:space="0" w:color="auto"/>
                <w:right w:val="none" w:sz="0" w:space="0" w:color="auto"/>
              </w:divBdr>
            </w:div>
            <w:div w:id="1287348760">
              <w:marLeft w:val="0"/>
              <w:marRight w:val="0"/>
              <w:marTop w:val="0"/>
              <w:marBottom w:val="0"/>
              <w:divBdr>
                <w:top w:val="none" w:sz="0" w:space="0" w:color="auto"/>
                <w:left w:val="none" w:sz="0" w:space="0" w:color="auto"/>
                <w:bottom w:val="none" w:sz="0" w:space="0" w:color="auto"/>
                <w:right w:val="none" w:sz="0" w:space="0" w:color="auto"/>
              </w:divBdr>
            </w:div>
            <w:div w:id="1204908912">
              <w:marLeft w:val="0"/>
              <w:marRight w:val="0"/>
              <w:marTop w:val="0"/>
              <w:marBottom w:val="0"/>
              <w:divBdr>
                <w:top w:val="none" w:sz="0" w:space="0" w:color="auto"/>
                <w:left w:val="none" w:sz="0" w:space="0" w:color="auto"/>
                <w:bottom w:val="none" w:sz="0" w:space="0" w:color="auto"/>
                <w:right w:val="none" w:sz="0" w:space="0" w:color="auto"/>
              </w:divBdr>
            </w:div>
            <w:div w:id="7842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022">
      <w:bodyDiv w:val="1"/>
      <w:marLeft w:val="0"/>
      <w:marRight w:val="0"/>
      <w:marTop w:val="0"/>
      <w:marBottom w:val="0"/>
      <w:divBdr>
        <w:top w:val="none" w:sz="0" w:space="0" w:color="auto"/>
        <w:left w:val="none" w:sz="0" w:space="0" w:color="auto"/>
        <w:bottom w:val="none" w:sz="0" w:space="0" w:color="auto"/>
        <w:right w:val="none" w:sz="0" w:space="0" w:color="auto"/>
      </w:divBdr>
      <w:divsChild>
        <w:div w:id="220213146">
          <w:marLeft w:val="0"/>
          <w:marRight w:val="0"/>
          <w:marTop w:val="0"/>
          <w:marBottom w:val="0"/>
          <w:divBdr>
            <w:top w:val="none" w:sz="0" w:space="0" w:color="auto"/>
            <w:left w:val="none" w:sz="0" w:space="0" w:color="auto"/>
            <w:bottom w:val="none" w:sz="0" w:space="0" w:color="auto"/>
            <w:right w:val="none" w:sz="0" w:space="0" w:color="auto"/>
          </w:divBdr>
        </w:div>
      </w:divsChild>
    </w:div>
    <w:div w:id="1192300258">
      <w:bodyDiv w:val="1"/>
      <w:marLeft w:val="0"/>
      <w:marRight w:val="0"/>
      <w:marTop w:val="0"/>
      <w:marBottom w:val="0"/>
      <w:divBdr>
        <w:top w:val="none" w:sz="0" w:space="0" w:color="auto"/>
        <w:left w:val="none" w:sz="0" w:space="0" w:color="auto"/>
        <w:bottom w:val="none" w:sz="0" w:space="0" w:color="auto"/>
        <w:right w:val="none" w:sz="0" w:space="0" w:color="auto"/>
      </w:divBdr>
      <w:divsChild>
        <w:div w:id="1088770746">
          <w:marLeft w:val="0"/>
          <w:marRight w:val="0"/>
          <w:marTop w:val="0"/>
          <w:marBottom w:val="0"/>
          <w:divBdr>
            <w:top w:val="none" w:sz="0" w:space="0" w:color="auto"/>
            <w:left w:val="none" w:sz="0" w:space="0" w:color="auto"/>
            <w:bottom w:val="none" w:sz="0" w:space="0" w:color="auto"/>
            <w:right w:val="none" w:sz="0" w:space="0" w:color="auto"/>
          </w:divBdr>
          <w:divsChild>
            <w:div w:id="898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125">
      <w:bodyDiv w:val="1"/>
      <w:marLeft w:val="0"/>
      <w:marRight w:val="0"/>
      <w:marTop w:val="0"/>
      <w:marBottom w:val="0"/>
      <w:divBdr>
        <w:top w:val="none" w:sz="0" w:space="0" w:color="auto"/>
        <w:left w:val="none" w:sz="0" w:space="0" w:color="auto"/>
        <w:bottom w:val="none" w:sz="0" w:space="0" w:color="auto"/>
        <w:right w:val="none" w:sz="0" w:space="0" w:color="auto"/>
      </w:divBdr>
      <w:divsChild>
        <w:div w:id="30229017">
          <w:marLeft w:val="0"/>
          <w:marRight w:val="0"/>
          <w:marTop w:val="0"/>
          <w:marBottom w:val="0"/>
          <w:divBdr>
            <w:top w:val="none" w:sz="0" w:space="0" w:color="auto"/>
            <w:left w:val="none" w:sz="0" w:space="0" w:color="auto"/>
            <w:bottom w:val="none" w:sz="0" w:space="0" w:color="auto"/>
            <w:right w:val="none" w:sz="0" w:space="0" w:color="auto"/>
          </w:divBdr>
          <w:divsChild>
            <w:div w:id="1770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8802">
      <w:bodyDiv w:val="1"/>
      <w:marLeft w:val="0"/>
      <w:marRight w:val="0"/>
      <w:marTop w:val="0"/>
      <w:marBottom w:val="0"/>
      <w:divBdr>
        <w:top w:val="none" w:sz="0" w:space="0" w:color="auto"/>
        <w:left w:val="none" w:sz="0" w:space="0" w:color="auto"/>
        <w:bottom w:val="none" w:sz="0" w:space="0" w:color="auto"/>
        <w:right w:val="none" w:sz="0" w:space="0" w:color="auto"/>
      </w:divBdr>
    </w:div>
    <w:div w:id="1216938222">
      <w:bodyDiv w:val="1"/>
      <w:marLeft w:val="0"/>
      <w:marRight w:val="0"/>
      <w:marTop w:val="0"/>
      <w:marBottom w:val="0"/>
      <w:divBdr>
        <w:top w:val="none" w:sz="0" w:space="0" w:color="auto"/>
        <w:left w:val="none" w:sz="0" w:space="0" w:color="auto"/>
        <w:bottom w:val="none" w:sz="0" w:space="0" w:color="auto"/>
        <w:right w:val="none" w:sz="0" w:space="0" w:color="auto"/>
      </w:divBdr>
      <w:divsChild>
        <w:div w:id="193735631">
          <w:marLeft w:val="0"/>
          <w:marRight w:val="0"/>
          <w:marTop w:val="0"/>
          <w:marBottom w:val="0"/>
          <w:divBdr>
            <w:top w:val="none" w:sz="0" w:space="0" w:color="auto"/>
            <w:left w:val="none" w:sz="0" w:space="0" w:color="auto"/>
            <w:bottom w:val="none" w:sz="0" w:space="0" w:color="auto"/>
            <w:right w:val="none" w:sz="0" w:space="0" w:color="auto"/>
          </w:divBdr>
        </w:div>
      </w:divsChild>
    </w:div>
    <w:div w:id="1222595338">
      <w:bodyDiv w:val="1"/>
      <w:marLeft w:val="0"/>
      <w:marRight w:val="0"/>
      <w:marTop w:val="0"/>
      <w:marBottom w:val="0"/>
      <w:divBdr>
        <w:top w:val="none" w:sz="0" w:space="0" w:color="auto"/>
        <w:left w:val="none" w:sz="0" w:space="0" w:color="auto"/>
        <w:bottom w:val="none" w:sz="0" w:space="0" w:color="auto"/>
        <w:right w:val="none" w:sz="0" w:space="0" w:color="auto"/>
      </w:divBdr>
    </w:div>
    <w:div w:id="1223759869">
      <w:bodyDiv w:val="1"/>
      <w:marLeft w:val="0"/>
      <w:marRight w:val="0"/>
      <w:marTop w:val="0"/>
      <w:marBottom w:val="0"/>
      <w:divBdr>
        <w:top w:val="none" w:sz="0" w:space="0" w:color="auto"/>
        <w:left w:val="none" w:sz="0" w:space="0" w:color="auto"/>
        <w:bottom w:val="none" w:sz="0" w:space="0" w:color="auto"/>
        <w:right w:val="none" w:sz="0" w:space="0" w:color="auto"/>
      </w:divBdr>
    </w:div>
    <w:div w:id="1231623871">
      <w:bodyDiv w:val="1"/>
      <w:marLeft w:val="0"/>
      <w:marRight w:val="0"/>
      <w:marTop w:val="0"/>
      <w:marBottom w:val="0"/>
      <w:divBdr>
        <w:top w:val="none" w:sz="0" w:space="0" w:color="auto"/>
        <w:left w:val="none" w:sz="0" w:space="0" w:color="auto"/>
        <w:bottom w:val="none" w:sz="0" w:space="0" w:color="auto"/>
        <w:right w:val="none" w:sz="0" w:space="0" w:color="auto"/>
      </w:divBdr>
      <w:divsChild>
        <w:div w:id="1917279457">
          <w:marLeft w:val="0"/>
          <w:marRight w:val="0"/>
          <w:marTop w:val="0"/>
          <w:marBottom w:val="0"/>
          <w:divBdr>
            <w:top w:val="none" w:sz="0" w:space="0" w:color="auto"/>
            <w:left w:val="none" w:sz="0" w:space="0" w:color="auto"/>
            <w:bottom w:val="none" w:sz="0" w:space="0" w:color="auto"/>
            <w:right w:val="none" w:sz="0" w:space="0" w:color="auto"/>
          </w:divBdr>
          <w:divsChild>
            <w:div w:id="37897358">
              <w:marLeft w:val="0"/>
              <w:marRight w:val="0"/>
              <w:marTop w:val="0"/>
              <w:marBottom w:val="0"/>
              <w:divBdr>
                <w:top w:val="none" w:sz="0" w:space="0" w:color="auto"/>
                <w:left w:val="none" w:sz="0" w:space="0" w:color="auto"/>
                <w:bottom w:val="none" w:sz="0" w:space="0" w:color="auto"/>
                <w:right w:val="none" w:sz="0" w:space="0" w:color="auto"/>
              </w:divBdr>
            </w:div>
            <w:div w:id="540089662">
              <w:marLeft w:val="0"/>
              <w:marRight w:val="0"/>
              <w:marTop w:val="0"/>
              <w:marBottom w:val="0"/>
              <w:divBdr>
                <w:top w:val="none" w:sz="0" w:space="0" w:color="auto"/>
                <w:left w:val="none" w:sz="0" w:space="0" w:color="auto"/>
                <w:bottom w:val="none" w:sz="0" w:space="0" w:color="auto"/>
                <w:right w:val="none" w:sz="0" w:space="0" w:color="auto"/>
              </w:divBdr>
            </w:div>
            <w:div w:id="761338374">
              <w:marLeft w:val="0"/>
              <w:marRight w:val="0"/>
              <w:marTop w:val="0"/>
              <w:marBottom w:val="0"/>
              <w:divBdr>
                <w:top w:val="none" w:sz="0" w:space="0" w:color="auto"/>
                <w:left w:val="none" w:sz="0" w:space="0" w:color="auto"/>
                <w:bottom w:val="none" w:sz="0" w:space="0" w:color="auto"/>
                <w:right w:val="none" w:sz="0" w:space="0" w:color="auto"/>
              </w:divBdr>
            </w:div>
            <w:div w:id="880551621">
              <w:marLeft w:val="0"/>
              <w:marRight w:val="0"/>
              <w:marTop w:val="0"/>
              <w:marBottom w:val="0"/>
              <w:divBdr>
                <w:top w:val="none" w:sz="0" w:space="0" w:color="auto"/>
                <w:left w:val="none" w:sz="0" w:space="0" w:color="auto"/>
                <w:bottom w:val="none" w:sz="0" w:space="0" w:color="auto"/>
                <w:right w:val="none" w:sz="0" w:space="0" w:color="auto"/>
              </w:divBdr>
            </w:div>
            <w:div w:id="1475489892">
              <w:marLeft w:val="0"/>
              <w:marRight w:val="0"/>
              <w:marTop w:val="0"/>
              <w:marBottom w:val="0"/>
              <w:divBdr>
                <w:top w:val="none" w:sz="0" w:space="0" w:color="auto"/>
                <w:left w:val="none" w:sz="0" w:space="0" w:color="auto"/>
                <w:bottom w:val="none" w:sz="0" w:space="0" w:color="auto"/>
                <w:right w:val="none" w:sz="0" w:space="0" w:color="auto"/>
              </w:divBdr>
            </w:div>
            <w:div w:id="1568110511">
              <w:marLeft w:val="0"/>
              <w:marRight w:val="0"/>
              <w:marTop w:val="0"/>
              <w:marBottom w:val="0"/>
              <w:divBdr>
                <w:top w:val="none" w:sz="0" w:space="0" w:color="auto"/>
                <w:left w:val="none" w:sz="0" w:space="0" w:color="auto"/>
                <w:bottom w:val="none" w:sz="0" w:space="0" w:color="auto"/>
                <w:right w:val="none" w:sz="0" w:space="0" w:color="auto"/>
              </w:divBdr>
            </w:div>
            <w:div w:id="1582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2909">
      <w:bodyDiv w:val="1"/>
      <w:marLeft w:val="0"/>
      <w:marRight w:val="0"/>
      <w:marTop w:val="0"/>
      <w:marBottom w:val="0"/>
      <w:divBdr>
        <w:top w:val="none" w:sz="0" w:space="0" w:color="auto"/>
        <w:left w:val="none" w:sz="0" w:space="0" w:color="auto"/>
        <w:bottom w:val="none" w:sz="0" w:space="0" w:color="auto"/>
        <w:right w:val="none" w:sz="0" w:space="0" w:color="auto"/>
      </w:divBdr>
    </w:div>
    <w:div w:id="1240293398">
      <w:bodyDiv w:val="1"/>
      <w:marLeft w:val="0"/>
      <w:marRight w:val="0"/>
      <w:marTop w:val="0"/>
      <w:marBottom w:val="0"/>
      <w:divBdr>
        <w:top w:val="none" w:sz="0" w:space="0" w:color="auto"/>
        <w:left w:val="none" w:sz="0" w:space="0" w:color="auto"/>
        <w:bottom w:val="none" w:sz="0" w:space="0" w:color="auto"/>
        <w:right w:val="none" w:sz="0" w:space="0" w:color="auto"/>
      </w:divBdr>
    </w:div>
    <w:div w:id="1245605262">
      <w:bodyDiv w:val="1"/>
      <w:marLeft w:val="0"/>
      <w:marRight w:val="0"/>
      <w:marTop w:val="0"/>
      <w:marBottom w:val="0"/>
      <w:divBdr>
        <w:top w:val="none" w:sz="0" w:space="0" w:color="auto"/>
        <w:left w:val="none" w:sz="0" w:space="0" w:color="auto"/>
        <w:bottom w:val="none" w:sz="0" w:space="0" w:color="auto"/>
        <w:right w:val="none" w:sz="0" w:space="0" w:color="auto"/>
      </w:divBdr>
      <w:divsChild>
        <w:div w:id="1158576655">
          <w:marLeft w:val="0"/>
          <w:marRight w:val="0"/>
          <w:marTop w:val="0"/>
          <w:marBottom w:val="0"/>
          <w:divBdr>
            <w:top w:val="none" w:sz="0" w:space="0" w:color="auto"/>
            <w:left w:val="none" w:sz="0" w:space="0" w:color="auto"/>
            <w:bottom w:val="none" w:sz="0" w:space="0" w:color="auto"/>
            <w:right w:val="none" w:sz="0" w:space="0" w:color="auto"/>
          </w:divBdr>
          <w:divsChild>
            <w:div w:id="547257922">
              <w:marLeft w:val="0"/>
              <w:marRight w:val="0"/>
              <w:marTop w:val="0"/>
              <w:marBottom w:val="0"/>
              <w:divBdr>
                <w:top w:val="none" w:sz="0" w:space="0" w:color="auto"/>
                <w:left w:val="none" w:sz="0" w:space="0" w:color="auto"/>
                <w:bottom w:val="none" w:sz="0" w:space="0" w:color="auto"/>
                <w:right w:val="none" w:sz="0" w:space="0" w:color="auto"/>
              </w:divBdr>
            </w:div>
            <w:div w:id="878321796">
              <w:marLeft w:val="0"/>
              <w:marRight w:val="0"/>
              <w:marTop w:val="0"/>
              <w:marBottom w:val="0"/>
              <w:divBdr>
                <w:top w:val="none" w:sz="0" w:space="0" w:color="auto"/>
                <w:left w:val="none" w:sz="0" w:space="0" w:color="auto"/>
                <w:bottom w:val="none" w:sz="0" w:space="0" w:color="auto"/>
                <w:right w:val="none" w:sz="0" w:space="0" w:color="auto"/>
              </w:divBdr>
            </w:div>
            <w:div w:id="1737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063">
      <w:bodyDiv w:val="1"/>
      <w:marLeft w:val="0"/>
      <w:marRight w:val="0"/>
      <w:marTop w:val="0"/>
      <w:marBottom w:val="0"/>
      <w:divBdr>
        <w:top w:val="none" w:sz="0" w:space="0" w:color="auto"/>
        <w:left w:val="none" w:sz="0" w:space="0" w:color="auto"/>
        <w:bottom w:val="none" w:sz="0" w:space="0" w:color="auto"/>
        <w:right w:val="none" w:sz="0" w:space="0" w:color="auto"/>
      </w:divBdr>
      <w:divsChild>
        <w:div w:id="1821144004">
          <w:marLeft w:val="0"/>
          <w:marRight w:val="0"/>
          <w:marTop w:val="0"/>
          <w:marBottom w:val="0"/>
          <w:divBdr>
            <w:top w:val="none" w:sz="0" w:space="0" w:color="auto"/>
            <w:left w:val="none" w:sz="0" w:space="0" w:color="auto"/>
            <w:bottom w:val="none" w:sz="0" w:space="0" w:color="auto"/>
            <w:right w:val="none" w:sz="0" w:space="0" w:color="auto"/>
          </w:divBdr>
          <w:divsChild>
            <w:div w:id="82069461">
              <w:marLeft w:val="0"/>
              <w:marRight w:val="0"/>
              <w:marTop w:val="0"/>
              <w:marBottom w:val="0"/>
              <w:divBdr>
                <w:top w:val="none" w:sz="0" w:space="0" w:color="auto"/>
                <w:left w:val="none" w:sz="0" w:space="0" w:color="auto"/>
                <w:bottom w:val="none" w:sz="0" w:space="0" w:color="auto"/>
                <w:right w:val="none" w:sz="0" w:space="0" w:color="auto"/>
              </w:divBdr>
            </w:div>
            <w:div w:id="1628387889">
              <w:marLeft w:val="0"/>
              <w:marRight w:val="0"/>
              <w:marTop w:val="0"/>
              <w:marBottom w:val="0"/>
              <w:divBdr>
                <w:top w:val="none" w:sz="0" w:space="0" w:color="auto"/>
                <w:left w:val="none" w:sz="0" w:space="0" w:color="auto"/>
                <w:bottom w:val="none" w:sz="0" w:space="0" w:color="auto"/>
                <w:right w:val="none" w:sz="0" w:space="0" w:color="auto"/>
              </w:divBdr>
            </w:div>
            <w:div w:id="222836704">
              <w:marLeft w:val="0"/>
              <w:marRight w:val="0"/>
              <w:marTop w:val="0"/>
              <w:marBottom w:val="0"/>
              <w:divBdr>
                <w:top w:val="none" w:sz="0" w:space="0" w:color="auto"/>
                <w:left w:val="none" w:sz="0" w:space="0" w:color="auto"/>
                <w:bottom w:val="none" w:sz="0" w:space="0" w:color="auto"/>
                <w:right w:val="none" w:sz="0" w:space="0" w:color="auto"/>
              </w:divBdr>
            </w:div>
            <w:div w:id="909272217">
              <w:marLeft w:val="0"/>
              <w:marRight w:val="0"/>
              <w:marTop w:val="0"/>
              <w:marBottom w:val="0"/>
              <w:divBdr>
                <w:top w:val="none" w:sz="0" w:space="0" w:color="auto"/>
                <w:left w:val="none" w:sz="0" w:space="0" w:color="auto"/>
                <w:bottom w:val="none" w:sz="0" w:space="0" w:color="auto"/>
                <w:right w:val="none" w:sz="0" w:space="0" w:color="auto"/>
              </w:divBdr>
            </w:div>
            <w:div w:id="1526870807">
              <w:marLeft w:val="0"/>
              <w:marRight w:val="0"/>
              <w:marTop w:val="0"/>
              <w:marBottom w:val="0"/>
              <w:divBdr>
                <w:top w:val="none" w:sz="0" w:space="0" w:color="auto"/>
                <w:left w:val="none" w:sz="0" w:space="0" w:color="auto"/>
                <w:bottom w:val="none" w:sz="0" w:space="0" w:color="auto"/>
                <w:right w:val="none" w:sz="0" w:space="0" w:color="auto"/>
              </w:divBdr>
            </w:div>
            <w:div w:id="367068223">
              <w:marLeft w:val="0"/>
              <w:marRight w:val="0"/>
              <w:marTop w:val="0"/>
              <w:marBottom w:val="0"/>
              <w:divBdr>
                <w:top w:val="none" w:sz="0" w:space="0" w:color="auto"/>
                <w:left w:val="none" w:sz="0" w:space="0" w:color="auto"/>
                <w:bottom w:val="none" w:sz="0" w:space="0" w:color="auto"/>
                <w:right w:val="none" w:sz="0" w:space="0" w:color="auto"/>
              </w:divBdr>
            </w:div>
            <w:div w:id="1533230819">
              <w:marLeft w:val="0"/>
              <w:marRight w:val="0"/>
              <w:marTop w:val="0"/>
              <w:marBottom w:val="0"/>
              <w:divBdr>
                <w:top w:val="none" w:sz="0" w:space="0" w:color="auto"/>
                <w:left w:val="none" w:sz="0" w:space="0" w:color="auto"/>
                <w:bottom w:val="none" w:sz="0" w:space="0" w:color="auto"/>
                <w:right w:val="none" w:sz="0" w:space="0" w:color="auto"/>
              </w:divBdr>
            </w:div>
            <w:div w:id="338192165">
              <w:marLeft w:val="0"/>
              <w:marRight w:val="0"/>
              <w:marTop w:val="0"/>
              <w:marBottom w:val="0"/>
              <w:divBdr>
                <w:top w:val="none" w:sz="0" w:space="0" w:color="auto"/>
                <w:left w:val="none" w:sz="0" w:space="0" w:color="auto"/>
                <w:bottom w:val="none" w:sz="0" w:space="0" w:color="auto"/>
                <w:right w:val="none" w:sz="0" w:space="0" w:color="auto"/>
              </w:divBdr>
            </w:div>
            <w:div w:id="216750062">
              <w:marLeft w:val="0"/>
              <w:marRight w:val="0"/>
              <w:marTop w:val="0"/>
              <w:marBottom w:val="0"/>
              <w:divBdr>
                <w:top w:val="none" w:sz="0" w:space="0" w:color="auto"/>
                <w:left w:val="none" w:sz="0" w:space="0" w:color="auto"/>
                <w:bottom w:val="none" w:sz="0" w:space="0" w:color="auto"/>
                <w:right w:val="none" w:sz="0" w:space="0" w:color="auto"/>
              </w:divBdr>
            </w:div>
            <w:div w:id="1626158474">
              <w:marLeft w:val="0"/>
              <w:marRight w:val="0"/>
              <w:marTop w:val="0"/>
              <w:marBottom w:val="0"/>
              <w:divBdr>
                <w:top w:val="none" w:sz="0" w:space="0" w:color="auto"/>
                <w:left w:val="none" w:sz="0" w:space="0" w:color="auto"/>
                <w:bottom w:val="none" w:sz="0" w:space="0" w:color="auto"/>
                <w:right w:val="none" w:sz="0" w:space="0" w:color="auto"/>
              </w:divBdr>
            </w:div>
            <w:div w:id="225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435">
      <w:bodyDiv w:val="1"/>
      <w:marLeft w:val="0"/>
      <w:marRight w:val="0"/>
      <w:marTop w:val="0"/>
      <w:marBottom w:val="0"/>
      <w:divBdr>
        <w:top w:val="none" w:sz="0" w:space="0" w:color="auto"/>
        <w:left w:val="none" w:sz="0" w:space="0" w:color="auto"/>
        <w:bottom w:val="none" w:sz="0" w:space="0" w:color="auto"/>
        <w:right w:val="none" w:sz="0" w:space="0" w:color="auto"/>
      </w:divBdr>
    </w:div>
    <w:div w:id="1272127575">
      <w:bodyDiv w:val="1"/>
      <w:marLeft w:val="0"/>
      <w:marRight w:val="0"/>
      <w:marTop w:val="0"/>
      <w:marBottom w:val="0"/>
      <w:divBdr>
        <w:top w:val="none" w:sz="0" w:space="0" w:color="auto"/>
        <w:left w:val="none" w:sz="0" w:space="0" w:color="auto"/>
        <w:bottom w:val="none" w:sz="0" w:space="0" w:color="auto"/>
        <w:right w:val="none" w:sz="0" w:space="0" w:color="auto"/>
      </w:divBdr>
    </w:div>
    <w:div w:id="1294091773">
      <w:bodyDiv w:val="1"/>
      <w:marLeft w:val="0"/>
      <w:marRight w:val="0"/>
      <w:marTop w:val="0"/>
      <w:marBottom w:val="0"/>
      <w:divBdr>
        <w:top w:val="none" w:sz="0" w:space="0" w:color="auto"/>
        <w:left w:val="none" w:sz="0" w:space="0" w:color="auto"/>
        <w:bottom w:val="none" w:sz="0" w:space="0" w:color="auto"/>
        <w:right w:val="none" w:sz="0" w:space="0" w:color="auto"/>
      </w:divBdr>
    </w:div>
    <w:div w:id="1337001879">
      <w:bodyDiv w:val="1"/>
      <w:marLeft w:val="0"/>
      <w:marRight w:val="0"/>
      <w:marTop w:val="0"/>
      <w:marBottom w:val="0"/>
      <w:divBdr>
        <w:top w:val="none" w:sz="0" w:space="0" w:color="auto"/>
        <w:left w:val="none" w:sz="0" w:space="0" w:color="auto"/>
        <w:bottom w:val="none" w:sz="0" w:space="0" w:color="auto"/>
        <w:right w:val="none" w:sz="0" w:space="0" w:color="auto"/>
      </w:divBdr>
    </w:div>
    <w:div w:id="1345129217">
      <w:bodyDiv w:val="1"/>
      <w:marLeft w:val="0"/>
      <w:marRight w:val="0"/>
      <w:marTop w:val="0"/>
      <w:marBottom w:val="0"/>
      <w:divBdr>
        <w:top w:val="none" w:sz="0" w:space="0" w:color="auto"/>
        <w:left w:val="none" w:sz="0" w:space="0" w:color="auto"/>
        <w:bottom w:val="none" w:sz="0" w:space="0" w:color="auto"/>
        <w:right w:val="none" w:sz="0" w:space="0" w:color="auto"/>
      </w:divBdr>
    </w:div>
    <w:div w:id="1374185445">
      <w:bodyDiv w:val="1"/>
      <w:marLeft w:val="0"/>
      <w:marRight w:val="0"/>
      <w:marTop w:val="0"/>
      <w:marBottom w:val="0"/>
      <w:divBdr>
        <w:top w:val="none" w:sz="0" w:space="0" w:color="auto"/>
        <w:left w:val="none" w:sz="0" w:space="0" w:color="auto"/>
        <w:bottom w:val="none" w:sz="0" w:space="0" w:color="auto"/>
        <w:right w:val="none" w:sz="0" w:space="0" w:color="auto"/>
      </w:divBdr>
    </w:div>
    <w:div w:id="1379822269">
      <w:bodyDiv w:val="1"/>
      <w:marLeft w:val="0"/>
      <w:marRight w:val="0"/>
      <w:marTop w:val="0"/>
      <w:marBottom w:val="0"/>
      <w:divBdr>
        <w:top w:val="none" w:sz="0" w:space="0" w:color="auto"/>
        <w:left w:val="none" w:sz="0" w:space="0" w:color="auto"/>
        <w:bottom w:val="none" w:sz="0" w:space="0" w:color="auto"/>
        <w:right w:val="none" w:sz="0" w:space="0" w:color="auto"/>
      </w:divBdr>
    </w:div>
    <w:div w:id="1417901484">
      <w:bodyDiv w:val="1"/>
      <w:marLeft w:val="0"/>
      <w:marRight w:val="0"/>
      <w:marTop w:val="0"/>
      <w:marBottom w:val="0"/>
      <w:divBdr>
        <w:top w:val="none" w:sz="0" w:space="0" w:color="auto"/>
        <w:left w:val="none" w:sz="0" w:space="0" w:color="auto"/>
        <w:bottom w:val="none" w:sz="0" w:space="0" w:color="auto"/>
        <w:right w:val="none" w:sz="0" w:space="0" w:color="auto"/>
      </w:divBdr>
    </w:div>
    <w:div w:id="1421178216">
      <w:bodyDiv w:val="1"/>
      <w:marLeft w:val="0"/>
      <w:marRight w:val="0"/>
      <w:marTop w:val="0"/>
      <w:marBottom w:val="0"/>
      <w:divBdr>
        <w:top w:val="none" w:sz="0" w:space="0" w:color="auto"/>
        <w:left w:val="none" w:sz="0" w:space="0" w:color="auto"/>
        <w:bottom w:val="none" w:sz="0" w:space="0" w:color="auto"/>
        <w:right w:val="none" w:sz="0" w:space="0" w:color="auto"/>
      </w:divBdr>
    </w:div>
    <w:div w:id="1423644425">
      <w:bodyDiv w:val="1"/>
      <w:marLeft w:val="0"/>
      <w:marRight w:val="0"/>
      <w:marTop w:val="0"/>
      <w:marBottom w:val="0"/>
      <w:divBdr>
        <w:top w:val="none" w:sz="0" w:space="0" w:color="auto"/>
        <w:left w:val="none" w:sz="0" w:space="0" w:color="auto"/>
        <w:bottom w:val="none" w:sz="0" w:space="0" w:color="auto"/>
        <w:right w:val="none" w:sz="0" w:space="0" w:color="auto"/>
      </w:divBdr>
    </w:div>
    <w:div w:id="1427118941">
      <w:bodyDiv w:val="1"/>
      <w:marLeft w:val="0"/>
      <w:marRight w:val="0"/>
      <w:marTop w:val="0"/>
      <w:marBottom w:val="0"/>
      <w:divBdr>
        <w:top w:val="none" w:sz="0" w:space="0" w:color="auto"/>
        <w:left w:val="none" w:sz="0" w:space="0" w:color="auto"/>
        <w:bottom w:val="none" w:sz="0" w:space="0" w:color="auto"/>
        <w:right w:val="none" w:sz="0" w:space="0" w:color="auto"/>
      </w:divBdr>
      <w:divsChild>
        <w:div w:id="1844852332">
          <w:marLeft w:val="0"/>
          <w:marRight w:val="0"/>
          <w:marTop w:val="0"/>
          <w:marBottom w:val="0"/>
          <w:divBdr>
            <w:top w:val="none" w:sz="0" w:space="0" w:color="auto"/>
            <w:left w:val="none" w:sz="0" w:space="0" w:color="auto"/>
            <w:bottom w:val="none" w:sz="0" w:space="0" w:color="auto"/>
            <w:right w:val="none" w:sz="0" w:space="0" w:color="auto"/>
          </w:divBdr>
          <w:divsChild>
            <w:div w:id="1180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729">
      <w:bodyDiv w:val="1"/>
      <w:marLeft w:val="0"/>
      <w:marRight w:val="0"/>
      <w:marTop w:val="0"/>
      <w:marBottom w:val="0"/>
      <w:divBdr>
        <w:top w:val="none" w:sz="0" w:space="0" w:color="auto"/>
        <w:left w:val="none" w:sz="0" w:space="0" w:color="auto"/>
        <w:bottom w:val="none" w:sz="0" w:space="0" w:color="auto"/>
        <w:right w:val="none" w:sz="0" w:space="0" w:color="auto"/>
      </w:divBdr>
    </w:div>
    <w:div w:id="1443501869">
      <w:bodyDiv w:val="1"/>
      <w:marLeft w:val="0"/>
      <w:marRight w:val="0"/>
      <w:marTop w:val="0"/>
      <w:marBottom w:val="0"/>
      <w:divBdr>
        <w:top w:val="none" w:sz="0" w:space="0" w:color="auto"/>
        <w:left w:val="none" w:sz="0" w:space="0" w:color="auto"/>
        <w:bottom w:val="none" w:sz="0" w:space="0" w:color="auto"/>
        <w:right w:val="none" w:sz="0" w:space="0" w:color="auto"/>
      </w:divBdr>
    </w:div>
    <w:div w:id="1467162203">
      <w:bodyDiv w:val="1"/>
      <w:marLeft w:val="0"/>
      <w:marRight w:val="0"/>
      <w:marTop w:val="0"/>
      <w:marBottom w:val="0"/>
      <w:divBdr>
        <w:top w:val="none" w:sz="0" w:space="0" w:color="auto"/>
        <w:left w:val="none" w:sz="0" w:space="0" w:color="auto"/>
        <w:bottom w:val="none" w:sz="0" w:space="0" w:color="auto"/>
        <w:right w:val="none" w:sz="0" w:space="0" w:color="auto"/>
      </w:divBdr>
      <w:divsChild>
        <w:div w:id="1253126577">
          <w:marLeft w:val="0"/>
          <w:marRight w:val="0"/>
          <w:marTop w:val="0"/>
          <w:marBottom w:val="0"/>
          <w:divBdr>
            <w:top w:val="none" w:sz="0" w:space="0" w:color="auto"/>
            <w:left w:val="none" w:sz="0" w:space="0" w:color="auto"/>
            <w:bottom w:val="none" w:sz="0" w:space="0" w:color="auto"/>
            <w:right w:val="none" w:sz="0" w:space="0" w:color="auto"/>
          </w:divBdr>
          <w:divsChild>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672610362">
              <w:marLeft w:val="0"/>
              <w:marRight w:val="0"/>
              <w:marTop w:val="0"/>
              <w:marBottom w:val="0"/>
              <w:divBdr>
                <w:top w:val="none" w:sz="0" w:space="0" w:color="auto"/>
                <w:left w:val="none" w:sz="0" w:space="0" w:color="auto"/>
                <w:bottom w:val="none" w:sz="0" w:space="0" w:color="auto"/>
                <w:right w:val="none" w:sz="0" w:space="0" w:color="auto"/>
              </w:divBdr>
            </w:div>
            <w:div w:id="1678925123">
              <w:marLeft w:val="0"/>
              <w:marRight w:val="0"/>
              <w:marTop w:val="0"/>
              <w:marBottom w:val="0"/>
              <w:divBdr>
                <w:top w:val="none" w:sz="0" w:space="0" w:color="auto"/>
                <w:left w:val="none" w:sz="0" w:space="0" w:color="auto"/>
                <w:bottom w:val="none" w:sz="0" w:space="0" w:color="auto"/>
                <w:right w:val="none" w:sz="0" w:space="0" w:color="auto"/>
              </w:divBdr>
            </w:div>
            <w:div w:id="1816795604">
              <w:marLeft w:val="0"/>
              <w:marRight w:val="0"/>
              <w:marTop w:val="0"/>
              <w:marBottom w:val="0"/>
              <w:divBdr>
                <w:top w:val="none" w:sz="0" w:space="0" w:color="auto"/>
                <w:left w:val="none" w:sz="0" w:space="0" w:color="auto"/>
                <w:bottom w:val="none" w:sz="0" w:space="0" w:color="auto"/>
                <w:right w:val="none" w:sz="0" w:space="0" w:color="auto"/>
              </w:divBdr>
            </w:div>
            <w:div w:id="1861703976">
              <w:marLeft w:val="0"/>
              <w:marRight w:val="0"/>
              <w:marTop w:val="0"/>
              <w:marBottom w:val="0"/>
              <w:divBdr>
                <w:top w:val="none" w:sz="0" w:space="0" w:color="auto"/>
                <w:left w:val="none" w:sz="0" w:space="0" w:color="auto"/>
                <w:bottom w:val="none" w:sz="0" w:space="0" w:color="auto"/>
                <w:right w:val="none" w:sz="0" w:space="0" w:color="auto"/>
              </w:divBdr>
            </w:div>
            <w:div w:id="1977712040">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753">
      <w:bodyDiv w:val="1"/>
      <w:marLeft w:val="0"/>
      <w:marRight w:val="0"/>
      <w:marTop w:val="0"/>
      <w:marBottom w:val="0"/>
      <w:divBdr>
        <w:top w:val="none" w:sz="0" w:space="0" w:color="auto"/>
        <w:left w:val="none" w:sz="0" w:space="0" w:color="auto"/>
        <w:bottom w:val="none" w:sz="0" w:space="0" w:color="auto"/>
        <w:right w:val="none" w:sz="0" w:space="0" w:color="auto"/>
      </w:divBdr>
    </w:div>
    <w:div w:id="1492136276">
      <w:bodyDiv w:val="1"/>
      <w:marLeft w:val="0"/>
      <w:marRight w:val="0"/>
      <w:marTop w:val="0"/>
      <w:marBottom w:val="0"/>
      <w:divBdr>
        <w:top w:val="none" w:sz="0" w:space="0" w:color="auto"/>
        <w:left w:val="none" w:sz="0" w:space="0" w:color="auto"/>
        <w:bottom w:val="none" w:sz="0" w:space="0" w:color="auto"/>
        <w:right w:val="none" w:sz="0" w:space="0" w:color="auto"/>
      </w:divBdr>
    </w:div>
    <w:div w:id="1493183193">
      <w:bodyDiv w:val="1"/>
      <w:marLeft w:val="0"/>
      <w:marRight w:val="0"/>
      <w:marTop w:val="0"/>
      <w:marBottom w:val="0"/>
      <w:divBdr>
        <w:top w:val="none" w:sz="0" w:space="0" w:color="auto"/>
        <w:left w:val="none" w:sz="0" w:space="0" w:color="auto"/>
        <w:bottom w:val="none" w:sz="0" w:space="0" w:color="auto"/>
        <w:right w:val="none" w:sz="0" w:space="0" w:color="auto"/>
      </w:divBdr>
    </w:div>
    <w:div w:id="1514296214">
      <w:bodyDiv w:val="1"/>
      <w:marLeft w:val="0"/>
      <w:marRight w:val="0"/>
      <w:marTop w:val="0"/>
      <w:marBottom w:val="0"/>
      <w:divBdr>
        <w:top w:val="none" w:sz="0" w:space="0" w:color="auto"/>
        <w:left w:val="none" w:sz="0" w:space="0" w:color="auto"/>
        <w:bottom w:val="none" w:sz="0" w:space="0" w:color="auto"/>
        <w:right w:val="none" w:sz="0" w:space="0" w:color="auto"/>
      </w:divBdr>
      <w:divsChild>
        <w:div w:id="1668707478">
          <w:marLeft w:val="0"/>
          <w:marRight w:val="0"/>
          <w:marTop w:val="0"/>
          <w:marBottom w:val="0"/>
          <w:divBdr>
            <w:top w:val="none" w:sz="0" w:space="0" w:color="auto"/>
            <w:left w:val="none" w:sz="0" w:space="0" w:color="auto"/>
            <w:bottom w:val="none" w:sz="0" w:space="0" w:color="auto"/>
            <w:right w:val="none" w:sz="0" w:space="0" w:color="auto"/>
          </w:divBdr>
          <w:divsChild>
            <w:div w:id="12386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7924">
      <w:bodyDiv w:val="1"/>
      <w:marLeft w:val="0"/>
      <w:marRight w:val="0"/>
      <w:marTop w:val="0"/>
      <w:marBottom w:val="0"/>
      <w:divBdr>
        <w:top w:val="none" w:sz="0" w:space="0" w:color="auto"/>
        <w:left w:val="none" w:sz="0" w:space="0" w:color="auto"/>
        <w:bottom w:val="none" w:sz="0" w:space="0" w:color="auto"/>
        <w:right w:val="none" w:sz="0" w:space="0" w:color="auto"/>
      </w:divBdr>
      <w:divsChild>
        <w:div w:id="1275022094">
          <w:marLeft w:val="0"/>
          <w:marRight w:val="0"/>
          <w:marTop w:val="0"/>
          <w:marBottom w:val="0"/>
          <w:divBdr>
            <w:top w:val="none" w:sz="0" w:space="0" w:color="auto"/>
            <w:left w:val="none" w:sz="0" w:space="0" w:color="auto"/>
            <w:bottom w:val="none" w:sz="0" w:space="0" w:color="auto"/>
            <w:right w:val="none" w:sz="0" w:space="0" w:color="auto"/>
          </w:divBdr>
          <w:divsChild>
            <w:div w:id="133977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659171">
          <w:marLeft w:val="0"/>
          <w:marRight w:val="0"/>
          <w:marTop w:val="0"/>
          <w:marBottom w:val="0"/>
          <w:divBdr>
            <w:top w:val="none" w:sz="0" w:space="0" w:color="auto"/>
            <w:left w:val="none" w:sz="0" w:space="0" w:color="auto"/>
            <w:bottom w:val="none" w:sz="0" w:space="0" w:color="auto"/>
            <w:right w:val="none" w:sz="0" w:space="0" w:color="auto"/>
          </w:divBdr>
          <w:divsChild>
            <w:div w:id="156926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30711">
          <w:marLeft w:val="0"/>
          <w:marRight w:val="0"/>
          <w:marTop w:val="0"/>
          <w:marBottom w:val="0"/>
          <w:divBdr>
            <w:top w:val="none" w:sz="0" w:space="0" w:color="auto"/>
            <w:left w:val="none" w:sz="0" w:space="0" w:color="auto"/>
            <w:bottom w:val="none" w:sz="0" w:space="0" w:color="auto"/>
            <w:right w:val="none" w:sz="0" w:space="0" w:color="auto"/>
          </w:divBdr>
          <w:divsChild>
            <w:div w:id="189623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108686">
      <w:bodyDiv w:val="1"/>
      <w:marLeft w:val="0"/>
      <w:marRight w:val="0"/>
      <w:marTop w:val="0"/>
      <w:marBottom w:val="0"/>
      <w:divBdr>
        <w:top w:val="none" w:sz="0" w:space="0" w:color="auto"/>
        <w:left w:val="none" w:sz="0" w:space="0" w:color="auto"/>
        <w:bottom w:val="none" w:sz="0" w:space="0" w:color="auto"/>
        <w:right w:val="none" w:sz="0" w:space="0" w:color="auto"/>
      </w:divBdr>
    </w:div>
    <w:div w:id="1546023011">
      <w:bodyDiv w:val="1"/>
      <w:marLeft w:val="0"/>
      <w:marRight w:val="0"/>
      <w:marTop w:val="0"/>
      <w:marBottom w:val="0"/>
      <w:divBdr>
        <w:top w:val="none" w:sz="0" w:space="0" w:color="auto"/>
        <w:left w:val="none" w:sz="0" w:space="0" w:color="auto"/>
        <w:bottom w:val="none" w:sz="0" w:space="0" w:color="auto"/>
        <w:right w:val="none" w:sz="0" w:space="0" w:color="auto"/>
      </w:divBdr>
      <w:divsChild>
        <w:div w:id="538005929">
          <w:marLeft w:val="0"/>
          <w:marRight w:val="0"/>
          <w:marTop w:val="0"/>
          <w:marBottom w:val="0"/>
          <w:divBdr>
            <w:top w:val="none" w:sz="0" w:space="0" w:color="auto"/>
            <w:left w:val="none" w:sz="0" w:space="0" w:color="auto"/>
            <w:bottom w:val="none" w:sz="0" w:space="0" w:color="auto"/>
            <w:right w:val="none" w:sz="0" w:space="0" w:color="auto"/>
          </w:divBdr>
          <w:divsChild>
            <w:div w:id="216429807">
              <w:marLeft w:val="0"/>
              <w:marRight w:val="0"/>
              <w:marTop w:val="0"/>
              <w:marBottom w:val="0"/>
              <w:divBdr>
                <w:top w:val="none" w:sz="0" w:space="0" w:color="auto"/>
                <w:left w:val="none" w:sz="0" w:space="0" w:color="auto"/>
                <w:bottom w:val="none" w:sz="0" w:space="0" w:color="auto"/>
                <w:right w:val="none" w:sz="0" w:space="0" w:color="auto"/>
              </w:divBdr>
            </w:div>
            <w:div w:id="236941288">
              <w:marLeft w:val="0"/>
              <w:marRight w:val="0"/>
              <w:marTop w:val="0"/>
              <w:marBottom w:val="0"/>
              <w:divBdr>
                <w:top w:val="none" w:sz="0" w:space="0" w:color="auto"/>
                <w:left w:val="none" w:sz="0" w:space="0" w:color="auto"/>
                <w:bottom w:val="none" w:sz="0" w:space="0" w:color="auto"/>
                <w:right w:val="none" w:sz="0" w:space="0" w:color="auto"/>
              </w:divBdr>
            </w:div>
            <w:div w:id="721833474">
              <w:marLeft w:val="0"/>
              <w:marRight w:val="0"/>
              <w:marTop w:val="0"/>
              <w:marBottom w:val="0"/>
              <w:divBdr>
                <w:top w:val="none" w:sz="0" w:space="0" w:color="auto"/>
                <w:left w:val="none" w:sz="0" w:space="0" w:color="auto"/>
                <w:bottom w:val="none" w:sz="0" w:space="0" w:color="auto"/>
                <w:right w:val="none" w:sz="0" w:space="0" w:color="auto"/>
              </w:divBdr>
            </w:div>
            <w:div w:id="937836076">
              <w:marLeft w:val="0"/>
              <w:marRight w:val="0"/>
              <w:marTop w:val="0"/>
              <w:marBottom w:val="0"/>
              <w:divBdr>
                <w:top w:val="none" w:sz="0" w:space="0" w:color="auto"/>
                <w:left w:val="none" w:sz="0" w:space="0" w:color="auto"/>
                <w:bottom w:val="none" w:sz="0" w:space="0" w:color="auto"/>
                <w:right w:val="none" w:sz="0" w:space="0" w:color="auto"/>
              </w:divBdr>
            </w:div>
            <w:div w:id="1405487161">
              <w:marLeft w:val="0"/>
              <w:marRight w:val="0"/>
              <w:marTop w:val="0"/>
              <w:marBottom w:val="0"/>
              <w:divBdr>
                <w:top w:val="none" w:sz="0" w:space="0" w:color="auto"/>
                <w:left w:val="none" w:sz="0" w:space="0" w:color="auto"/>
                <w:bottom w:val="none" w:sz="0" w:space="0" w:color="auto"/>
                <w:right w:val="none" w:sz="0" w:space="0" w:color="auto"/>
              </w:divBdr>
            </w:div>
            <w:div w:id="20104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5563">
      <w:bodyDiv w:val="1"/>
      <w:marLeft w:val="0"/>
      <w:marRight w:val="0"/>
      <w:marTop w:val="0"/>
      <w:marBottom w:val="0"/>
      <w:divBdr>
        <w:top w:val="none" w:sz="0" w:space="0" w:color="auto"/>
        <w:left w:val="none" w:sz="0" w:space="0" w:color="auto"/>
        <w:bottom w:val="none" w:sz="0" w:space="0" w:color="auto"/>
        <w:right w:val="none" w:sz="0" w:space="0" w:color="auto"/>
      </w:divBdr>
    </w:div>
    <w:div w:id="1597205603">
      <w:bodyDiv w:val="1"/>
      <w:marLeft w:val="0"/>
      <w:marRight w:val="0"/>
      <w:marTop w:val="0"/>
      <w:marBottom w:val="0"/>
      <w:divBdr>
        <w:top w:val="none" w:sz="0" w:space="0" w:color="auto"/>
        <w:left w:val="none" w:sz="0" w:space="0" w:color="auto"/>
        <w:bottom w:val="none" w:sz="0" w:space="0" w:color="auto"/>
        <w:right w:val="none" w:sz="0" w:space="0" w:color="auto"/>
      </w:divBdr>
    </w:div>
    <w:div w:id="1600479823">
      <w:bodyDiv w:val="1"/>
      <w:marLeft w:val="0"/>
      <w:marRight w:val="0"/>
      <w:marTop w:val="0"/>
      <w:marBottom w:val="0"/>
      <w:divBdr>
        <w:top w:val="none" w:sz="0" w:space="0" w:color="auto"/>
        <w:left w:val="none" w:sz="0" w:space="0" w:color="auto"/>
        <w:bottom w:val="none" w:sz="0" w:space="0" w:color="auto"/>
        <w:right w:val="none" w:sz="0" w:space="0" w:color="auto"/>
      </w:divBdr>
      <w:divsChild>
        <w:div w:id="1294748806">
          <w:marLeft w:val="0"/>
          <w:marRight w:val="0"/>
          <w:marTop w:val="0"/>
          <w:marBottom w:val="0"/>
          <w:divBdr>
            <w:top w:val="none" w:sz="0" w:space="0" w:color="auto"/>
            <w:left w:val="none" w:sz="0" w:space="0" w:color="auto"/>
            <w:bottom w:val="none" w:sz="0" w:space="0" w:color="auto"/>
            <w:right w:val="none" w:sz="0" w:space="0" w:color="auto"/>
          </w:divBdr>
        </w:div>
      </w:divsChild>
    </w:div>
    <w:div w:id="1602762635">
      <w:bodyDiv w:val="1"/>
      <w:marLeft w:val="0"/>
      <w:marRight w:val="0"/>
      <w:marTop w:val="0"/>
      <w:marBottom w:val="0"/>
      <w:divBdr>
        <w:top w:val="none" w:sz="0" w:space="0" w:color="auto"/>
        <w:left w:val="none" w:sz="0" w:space="0" w:color="auto"/>
        <w:bottom w:val="none" w:sz="0" w:space="0" w:color="auto"/>
        <w:right w:val="none" w:sz="0" w:space="0" w:color="auto"/>
      </w:divBdr>
    </w:div>
    <w:div w:id="1606309825">
      <w:bodyDiv w:val="1"/>
      <w:marLeft w:val="0"/>
      <w:marRight w:val="0"/>
      <w:marTop w:val="0"/>
      <w:marBottom w:val="0"/>
      <w:divBdr>
        <w:top w:val="none" w:sz="0" w:space="0" w:color="auto"/>
        <w:left w:val="none" w:sz="0" w:space="0" w:color="auto"/>
        <w:bottom w:val="none" w:sz="0" w:space="0" w:color="auto"/>
        <w:right w:val="none" w:sz="0" w:space="0" w:color="auto"/>
      </w:divBdr>
    </w:div>
    <w:div w:id="1615282727">
      <w:bodyDiv w:val="1"/>
      <w:marLeft w:val="0"/>
      <w:marRight w:val="0"/>
      <w:marTop w:val="0"/>
      <w:marBottom w:val="0"/>
      <w:divBdr>
        <w:top w:val="none" w:sz="0" w:space="0" w:color="auto"/>
        <w:left w:val="none" w:sz="0" w:space="0" w:color="auto"/>
        <w:bottom w:val="none" w:sz="0" w:space="0" w:color="auto"/>
        <w:right w:val="none" w:sz="0" w:space="0" w:color="auto"/>
      </w:divBdr>
    </w:div>
    <w:div w:id="1617180612">
      <w:bodyDiv w:val="1"/>
      <w:marLeft w:val="0"/>
      <w:marRight w:val="0"/>
      <w:marTop w:val="0"/>
      <w:marBottom w:val="0"/>
      <w:divBdr>
        <w:top w:val="none" w:sz="0" w:space="0" w:color="auto"/>
        <w:left w:val="none" w:sz="0" w:space="0" w:color="auto"/>
        <w:bottom w:val="none" w:sz="0" w:space="0" w:color="auto"/>
        <w:right w:val="none" w:sz="0" w:space="0" w:color="auto"/>
      </w:divBdr>
    </w:div>
    <w:div w:id="1619800431">
      <w:bodyDiv w:val="1"/>
      <w:marLeft w:val="0"/>
      <w:marRight w:val="0"/>
      <w:marTop w:val="0"/>
      <w:marBottom w:val="0"/>
      <w:divBdr>
        <w:top w:val="none" w:sz="0" w:space="0" w:color="auto"/>
        <w:left w:val="none" w:sz="0" w:space="0" w:color="auto"/>
        <w:bottom w:val="none" w:sz="0" w:space="0" w:color="auto"/>
        <w:right w:val="none" w:sz="0" w:space="0" w:color="auto"/>
      </w:divBdr>
      <w:divsChild>
        <w:div w:id="1634093671">
          <w:marLeft w:val="0"/>
          <w:marRight w:val="0"/>
          <w:marTop w:val="0"/>
          <w:marBottom w:val="0"/>
          <w:divBdr>
            <w:top w:val="none" w:sz="0" w:space="0" w:color="auto"/>
            <w:left w:val="none" w:sz="0" w:space="0" w:color="auto"/>
            <w:bottom w:val="none" w:sz="0" w:space="0" w:color="auto"/>
            <w:right w:val="none" w:sz="0" w:space="0" w:color="auto"/>
          </w:divBdr>
          <w:divsChild>
            <w:div w:id="1889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472">
      <w:bodyDiv w:val="1"/>
      <w:marLeft w:val="0"/>
      <w:marRight w:val="0"/>
      <w:marTop w:val="0"/>
      <w:marBottom w:val="0"/>
      <w:divBdr>
        <w:top w:val="none" w:sz="0" w:space="0" w:color="auto"/>
        <w:left w:val="none" w:sz="0" w:space="0" w:color="auto"/>
        <w:bottom w:val="none" w:sz="0" w:space="0" w:color="auto"/>
        <w:right w:val="none" w:sz="0" w:space="0" w:color="auto"/>
      </w:divBdr>
      <w:divsChild>
        <w:div w:id="1882739146">
          <w:marLeft w:val="0"/>
          <w:marRight w:val="0"/>
          <w:marTop w:val="0"/>
          <w:marBottom w:val="0"/>
          <w:divBdr>
            <w:top w:val="none" w:sz="0" w:space="0" w:color="auto"/>
            <w:left w:val="none" w:sz="0" w:space="0" w:color="auto"/>
            <w:bottom w:val="none" w:sz="0" w:space="0" w:color="auto"/>
            <w:right w:val="none" w:sz="0" w:space="0" w:color="auto"/>
          </w:divBdr>
          <w:divsChild>
            <w:div w:id="296378747">
              <w:marLeft w:val="0"/>
              <w:marRight w:val="0"/>
              <w:marTop w:val="0"/>
              <w:marBottom w:val="0"/>
              <w:divBdr>
                <w:top w:val="none" w:sz="0" w:space="0" w:color="auto"/>
                <w:left w:val="none" w:sz="0" w:space="0" w:color="auto"/>
                <w:bottom w:val="none" w:sz="0" w:space="0" w:color="auto"/>
                <w:right w:val="none" w:sz="0" w:space="0" w:color="auto"/>
              </w:divBdr>
            </w:div>
            <w:div w:id="571429637">
              <w:marLeft w:val="0"/>
              <w:marRight w:val="0"/>
              <w:marTop w:val="0"/>
              <w:marBottom w:val="0"/>
              <w:divBdr>
                <w:top w:val="none" w:sz="0" w:space="0" w:color="auto"/>
                <w:left w:val="none" w:sz="0" w:space="0" w:color="auto"/>
                <w:bottom w:val="none" w:sz="0" w:space="0" w:color="auto"/>
                <w:right w:val="none" w:sz="0" w:space="0" w:color="auto"/>
              </w:divBdr>
            </w:div>
            <w:div w:id="710106930">
              <w:marLeft w:val="0"/>
              <w:marRight w:val="0"/>
              <w:marTop w:val="0"/>
              <w:marBottom w:val="0"/>
              <w:divBdr>
                <w:top w:val="none" w:sz="0" w:space="0" w:color="auto"/>
                <w:left w:val="none" w:sz="0" w:space="0" w:color="auto"/>
                <w:bottom w:val="none" w:sz="0" w:space="0" w:color="auto"/>
                <w:right w:val="none" w:sz="0" w:space="0" w:color="auto"/>
              </w:divBdr>
            </w:div>
            <w:div w:id="913663955">
              <w:marLeft w:val="0"/>
              <w:marRight w:val="0"/>
              <w:marTop w:val="0"/>
              <w:marBottom w:val="0"/>
              <w:divBdr>
                <w:top w:val="none" w:sz="0" w:space="0" w:color="auto"/>
                <w:left w:val="none" w:sz="0" w:space="0" w:color="auto"/>
                <w:bottom w:val="none" w:sz="0" w:space="0" w:color="auto"/>
                <w:right w:val="none" w:sz="0" w:space="0" w:color="auto"/>
              </w:divBdr>
            </w:div>
            <w:div w:id="917321437">
              <w:marLeft w:val="0"/>
              <w:marRight w:val="0"/>
              <w:marTop w:val="0"/>
              <w:marBottom w:val="0"/>
              <w:divBdr>
                <w:top w:val="none" w:sz="0" w:space="0" w:color="auto"/>
                <w:left w:val="none" w:sz="0" w:space="0" w:color="auto"/>
                <w:bottom w:val="none" w:sz="0" w:space="0" w:color="auto"/>
                <w:right w:val="none" w:sz="0" w:space="0" w:color="auto"/>
              </w:divBdr>
            </w:div>
            <w:div w:id="996302789">
              <w:marLeft w:val="0"/>
              <w:marRight w:val="0"/>
              <w:marTop w:val="0"/>
              <w:marBottom w:val="0"/>
              <w:divBdr>
                <w:top w:val="none" w:sz="0" w:space="0" w:color="auto"/>
                <w:left w:val="none" w:sz="0" w:space="0" w:color="auto"/>
                <w:bottom w:val="none" w:sz="0" w:space="0" w:color="auto"/>
                <w:right w:val="none" w:sz="0" w:space="0" w:color="auto"/>
              </w:divBdr>
            </w:div>
            <w:div w:id="1117408541">
              <w:marLeft w:val="0"/>
              <w:marRight w:val="0"/>
              <w:marTop w:val="0"/>
              <w:marBottom w:val="0"/>
              <w:divBdr>
                <w:top w:val="none" w:sz="0" w:space="0" w:color="auto"/>
                <w:left w:val="none" w:sz="0" w:space="0" w:color="auto"/>
                <w:bottom w:val="none" w:sz="0" w:space="0" w:color="auto"/>
                <w:right w:val="none" w:sz="0" w:space="0" w:color="auto"/>
              </w:divBdr>
            </w:div>
            <w:div w:id="1516727235">
              <w:marLeft w:val="0"/>
              <w:marRight w:val="0"/>
              <w:marTop w:val="0"/>
              <w:marBottom w:val="0"/>
              <w:divBdr>
                <w:top w:val="none" w:sz="0" w:space="0" w:color="auto"/>
                <w:left w:val="none" w:sz="0" w:space="0" w:color="auto"/>
                <w:bottom w:val="none" w:sz="0" w:space="0" w:color="auto"/>
                <w:right w:val="none" w:sz="0" w:space="0" w:color="auto"/>
              </w:divBdr>
            </w:div>
            <w:div w:id="1536238841">
              <w:marLeft w:val="0"/>
              <w:marRight w:val="0"/>
              <w:marTop w:val="0"/>
              <w:marBottom w:val="0"/>
              <w:divBdr>
                <w:top w:val="none" w:sz="0" w:space="0" w:color="auto"/>
                <w:left w:val="none" w:sz="0" w:space="0" w:color="auto"/>
                <w:bottom w:val="none" w:sz="0" w:space="0" w:color="auto"/>
                <w:right w:val="none" w:sz="0" w:space="0" w:color="auto"/>
              </w:divBdr>
            </w:div>
            <w:div w:id="1717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2396">
      <w:bodyDiv w:val="1"/>
      <w:marLeft w:val="0"/>
      <w:marRight w:val="0"/>
      <w:marTop w:val="0"/>
      <w:marBottom w:val="0"/>
      <w:divBdr>
        <w:top w:val="none" w:sz="0" w:space="0" w:color="auto"/>
        <w:left w:val="none" w:sz="0" w:space="0" w:color="auto"/>
        <w:bottom w:val="none" w:sz="0" w:space="0" w:color="auto"/>
        <w:right w:val="none" w:sz="0" w:space="0" w:color="auto"/>
      </w:divBdr>
      <w:divsChild>
        <w:div w:id="108669607">
          <w:marLeft w:val="0"/>
          <w:marRight w:val="0"/>
          <w:marTop w:val="0"/>
          <w:marBottom w:val="0"/>
          <w:divBdr>
            <w:top w:val="none" w:sz="0" w:space="0" w:color="auto"/>
            <w:left w:val="none" w:sz="0" w:space="0" w:color="auto"/>
            <w:bottom w:val="none" w:sz="0" w:space="0" w:color="auto"/>
            <w:right w:val="none" w:sz="0" w:space="0" w:color="auto"/>
          </w:divBdr>
          <w:divsChild>
            <w:div w:id="950893102">
              <w:marLeft w:val="0"/>
              <w:marRight w:val="0"/>
              <w:marTop w:val="0"/>
              <w:marBottom w:val="0"/>
              <w:divBdr>
                <w:top w:val="none" w:sz="0" w:space="0" w:color="auto"/>
                <w:left w:val="none" w:sz="0" w:space="0" w:color="auto"/>
                <w:bottom w:val="none" w:sz="0" w:space="0" w:color="auto"/>
                <w:right w:val="none" w:sz="0" w:space="0" w:color="auto"/>
              </w:divBdr>
            </w:div>
            <w:div w:id="1984769311">
              <w:marLeft w:val="0"/>
              <w:marRight w:val="0"/>
              <w:marTop w:val="0"/>
              <w:marBottom w:val="0"/>
              <w:divBdr>
                <w:top w:val="none" w:sz="0" w:space="0" w:color="auto"/>
                <w:left w:val="none" w:sz="0" w:space="0" w:color="auto"/>
                <w:bottom w:val="none" w:sz="0" w:space="0" w:color="auto"/>
                <w:right w:val="none" w:sz="0" w:space="0" w:color="auto"/>
              </w:divBdr>
            </w:div>
            <w:div w:id="2018607079">
              <w:marLeft w:val="0"/>
              <w:marRight w:val="0"/>
              <w:marTop w:val="0"/>
              <w:marBottom w:val="0"/>
              <w:divBdr>
                <w:top w:val="none" w:sz="0" w:space="0" w:color="auto"/>
                <w:left w:val="none" w:sz="0" w:space="0" w:color="auto"/>
                <w:bottom w:val="none" w:sz="0" w:space="0" w:color="auto"/>
                <w:right w:val="none" w:sz="0" w:space="0" w:color="auto"/>
              </w:divBdr>
            </w:div>
            <w:div w:id="20598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452">
      <w:bodyDiv w:val="1"/>
      <w:marLeft w:val="0"/>
      <w:marRight w:val="0"/>
      <w:marTop w:val="0"/>
      <w:marBottom w:val="0"/>
      <w:divBdr>
        <w:top w:val="none" w:sz="0" w:space="0" w:color="auto"/>
        <w:left w:val="none" w:sz="0" w:space="0" w:color="auto"/>
        <w:bottom w:val="none" w:sz="0" w:space="0" w:color="auto"/>
        <w:right w:val="none" w:sz="0" w:space="0" w:color="auto"/>
      </w:divBdr>
      <w:divsChild>
        <w:div w:id="980890613">
          <w:marLeft w:val="0"/>
          <w:marRight w:val="0"/>
          <w:marTop w:val="0"/>
          <w:marBottom w:val="0"/>
          <w:divBdr>
            <w:top w:val="none" w:sz="0" w:space="0" w:color="auto"/>
            <w:left w:val="none" w:sz="0" w:space="0" w:color="auto"/>
            <w:bottom w:val="none" w:sz="0" w:space="0" w:color="auto"/>
            <w:right w:val="none" w:sz="0" w:space="0" w:color="auto"/>
          </w:divBdr>
          <w:divsChild>
            <w:div w:id="28842072">
              <w:marLeft w:val="0"/>
              <w:marRight w:val="0"/>
              <w:marTop w:val="0"/>
              <w:marBottom w:val="0"/>
              <w:divBdr>
                <w:top w:val="none" w:sz="0" w:space="0" w:color="auto"/>
                <w:left w:val="none" w:sz="0" w:space="0" w:color="auto"/>
                <w:bottom w:val="none" w:sz="0" w:space="0" w:color="auto"/>
                <w:right w:val="none" w:sz="0" w:space="0" w:color="auto"/>
              </w:divBdr>
            </w:div>
            <w:div w:id="2068410034">
              <w:marLeft w:val="0"/>
              <w:marRight w:val="0"/>
              <w:marTop w:val="0"/>
              <w:marBottom w:val="0"/>
              <w:divBdr>
                <w:top w:val="none" w:sz="0" w:space="0" w:color="auto"/>
                <w:left w:val="none" w:sz="0" w:space="0" w:color="auto"/>
                <w:bottom w:val="none" w:sz="0" w:space="0" w:color="auto"/>
                <w:right w:val="none" w:sz="0" w:space="0" w:color="auto"/>
              </w:divBdr>
            </w:div>
            <w:div w:id="1327056794">
              <w:marLeft w:val="0"/>
              <w:marRight w:val="0"/>
              <w:marTop w:val="0"/>
              <w:marBottom w:val="0"/>
              <w:divBdr>
                <w:top w:val="none" w:sz="0" w:space="0" w:color="auto"/>
                <w:left w:val="none" w:sz="0" w:space="0" w:color="auto"/>
                <w:bottom w:val="none" w:sz="0" w:space="0" w:color="auto"/>
                <w:right w:val="none" w:sz="0" w:space="0" w:color="auto"/>
              </w:divBdr>
            </w:div>
            <w:div w:id="1920210766">
              <w:marLeft w:val="0"/>
              <w:marRight w:val="0"/>
              <w:marTop w:val="0"/>
              <w:marBottom w:val="0"/>
              <w:divBdr>
                <w:top w:val="none" w:sz="0" w:space="0" w:color="auto"/>
                <w:left w:val="none" w:sz="0" w:space="0" w:color="auto"/>
                <w:bottom w:val="none" w:sz="0" w:space="0" w:color="auto"/>
                <w:right w:val="none" w:sz="0" w:space="0" w:color="auto"/>
              </w:divBdr>
            </w:div>
            <w:div w:id="624845631">
              <w:marLeft w:val="0"/>
              <w:marRight w:val="0"/>
              <w:marTop w:val="0"/>
              <w:marBottom w:val="0"/>
              <w:divBdr>
                <w:top w:val="none" w:sz="0" w:space="0" w:color="auto"/>
                <w:left w:val="none" w:sz="0" w:space="0" w:color="auto"/>
                <w:bottom w:val="none" w:sz="0" w:space="0" w:color="auto"/>
                <w:right w:val="none" w:sz="0" w:space="0" w:color="auto"/>
              </w:divBdr>
            </w:div>
            <w:div w:id="55321296">
              <w:marLeft w:val="0"/>
              <w:marRight w:val="0"/>
              <w:marTop w:val="0"/>
              <w:marBottom w:val="0"/>
              <w:divBdr>
                <w:top w:val="none" w:sz="0" w:space="0" w:color="auto"/>
                <w:left w:val="none" w:sz="0" w:space="0" w:color="auto"/>
                <w:bottom w:val="none" w:sz="0" w:space="0" w:color="auto"/>
                <w:right w:val="none" w:sz="0" w:space="0" w:color="auto"/>
              </w:divBdr>
            </w:div>
            <w:div w:id="694884573">
              <w:marLeft w:val="0"/>
              <w:marRight w:val="0"/>
              <w:marTop w:val="0"/>
              <w:marBottom w:val="0"/>
              <w:divBdr>
                <w:top w:val="none" w:sz="0" w:space="0" w:color="auto"/>
                <w:left w:val="none" w:sz="0" w:space="0" w:color="auto"/>
                <w:bottom w:val="none" w:sz="0" w:space="0" w:color="auto"/>
                <w:right w:val="none" w:sz="0" w:space="0" w:color="auto"/>
              </w:divBdr>
            </w:div>
            <w:div w:id="1478063875">
              <w:marLeft w:val="0"/>
              <w:marRight w:val="0"/>
              <w:marTop w:val="0"/>
              <w:marBottom w:val="0"/>
              <w:divBdr>
                <w:top w:val="none" w:sz="0" w:space="0" w:color="auto"/>
                <w:left w:val="none" w:sz="0" w:space="0" w:color="auto"/>
                <w:bottom w:val="none" w:sz="0" w:space="0" w:color="auto"/>
                <w:right w:val="none" w:sz="0" w:space="0" w:color="auto"/>
              </w:divBdr>
            </w:div>
            <w:div w:id="1377924898">
              <w:marLeft w:val="0"/>
              <w:marRight w:val="0"/>
              <w:marTop w:val="0"/>
              <w:marBottom w:val="0"/>
              <w:divBdr>
                <w:top w:val="none" w:sz="0" w:space="0" w:color="auto"/>
                <w:left w:val="none" w:sz="0" w:space="0" w:color="auto"/>
                <w:bottom w:val="none" w:sz="0" w:space="0" w:color="auto"/>
                <w:right w:val="none" w:sz="0" w:space="0" w:color="auto"/>
              </w:divBdr>
            </w:div>
            <w:div w:id="1870679520">
              <w:marLeft w:val="0"/>
              <w:marRight w:val="0"/>
              <w:marTop w:val="0"/>
              <w:marBottom w:val="0"/>
              <w:divBdr>
                <w:top w:val="none" w:sz="0" w:space="0" w:color="auto"/>
                <w:left w:val="none" w:sz="0" w:space="0" w:color="auto"/>
                <w:bottom w:val="none" w:sz="0" w:space="0" w:color="auto"/>
                <w:right w:val="none" w:sz="0" w:space="0" w:color="auto"/>
              </w:divBdr>
            </w:div>
            <w:div w:id="959066533">
              <w:marLeft w:val="0"/>
              <w:marRight w:val="0"/>
              <w:marTop w:val="0"/>
              <w:marBottom w:val="0"/>
              <w:divBdr>
                <w:top w:val="none" w:sz="0" w:space="0" w:color="auto"/>
                <w:left w:val="none" w:sz="0" w:space="0" w:color="auto"/>
                <w:bottom w:val="none" w:sz="0" w:space="0" w:color="auto"/>
                <w:right w:val="none" w:sz="0" w:space="0" w:color="auto"/>
              </w:divBdr>
            </w:div>
            <w:div w:id="347341421">
              <w:marLeft w:val="0"/>
              <w:marRight w:val="0"/>
              <w:marTop w:val="0"/>
              <w:marBottom w:val="0"/>
              <w:divBdr>
                <w:top w:val="none" w:sz="0" w:space="0" w:color="auto"/>
                <w:left w:val="none" w:sz="0" w:space="0" w:color="auto"/>
                <w:bottom w:val="none" w:sz="0" w:space="0" w:color="auto"/>
                <w:right w:val="none" w:sz="0" w:space="0" w:color="auto"/>
              </w:divBdr>
            </w:div>
            <w:div w:id="593246939">
              <w:marLeft w:val="0"/>
              <w:marRight w:val="0"/>
              <w:marTop w:val="0"/>
              <w:marBottom w:val="0"/>
              <w:divBdr>
                <w:top w:val="none" w:sz="0" w:space="0" w:color="auto"/>
                <w:left w:val="none" w:sz="0" w:space="0" w:color="auto"/>
                <w:bottom w:val="none" w:sz="0" w:space="0" w:color="auto"/>
                <w:right w:val="none" w:sz="0" w:space="0" w:color="auto"/>
              </w:divBdr>
            </w:div>
            <w:div w:id="2064987714">
              <w:marLeft w:val="0"/>
              <w:marRight w:val="0"/>
              <w:marTop w:val="0"/>
              <w:marBottom w:val="0"/>
              <w:divBdr>
                <w:top w:val="none" w:sz="0" w:space="0" w:color="auto"/>
                <w:left w:val="none" w:sz="0" w:space="0" w:color="auto"/>
                <w:bottom w:val="none" w:sz="0" w:space="0" w:color="auto"/>
                <w:right w:val="none" w:sz="0" w:space="0" w:color="auto"/>
              </w:divBdr>
            </w:div>
            <w:div w:id="735518408">
              <w:marLeft w:val="0"/>
              <w:marRight w:val="0"/>
              <w:marTop w:val="0"/>
              <w:marBottom w:val="0"/>
              <w:divBdr>
                <w:top w:val="none" w:sz="0" w:space="0" w:color="auto"/>
                <w:left w:val="none" w:sz="0" w:space="0" w:color="auto"/>
                <w:bottom w:val="none" w:sz="0" w:space="0" w:color="auto"/>
                <w:right w:val="none" w:sz="0" w:space="0" w:color="auto"/>
              </w:divBdr>
            </w:div>
            <w:div w:id="1804345158">
              <w:marLeft w:val="0"/>
              <w:marRight w:val="0"/>
              <w:marTop w:val="0"/>
              <w:marBottom w:val="0"/>
              <w:divBdr>
                <w:top w:val="none" w:sz="0" w:space="0" w:color="auto"/>
                <w:left w:val="none" w:sz="0" w:space="0" w:color="auto"/>
                <w:bottom w:val="none" w:sz="0" w:space="0" w:color="auto"/>
                <w:right w:val="none" w:sz="0" w:space="0" w:color="auto"/>
              </w:divBdr>
            </w:div>
            <w:div w:id="1656954239">
              <w:marLeft w:val="0"/>
              <w:marRight w:val="0"/>
              <w:marTop w:val="0"/>
              <w:marBottom w:val="0"/>
              <w:divBdr>
                <w:top w:val="none" w:sz="0" w:space="0" w:color="auto"/>
                <w:left w:val="none" w:sz="0" w:space="0" w:color="auto"/>
                <w:bottom w:val="none" w:sz="0" w:space="0" w:color="auto"/>
                <w:right w:val="none" w:sz="0" w:space="0" w:color="auto"/>
              </w:divBdr>
            </w:div>
            <w:div w:id="558439590">
              <w:marLeft w:val="0"/>
              <w:marRight w:val="0"/>
              <w:marTop w:val="0"/>
              <w:marBottom w:val="0"/>
              <w:divBdr>
                <w:top w:val="none" w:sz="0" w:space="0" w:color="auto"/>
                <w:left w:val="none" w:sz="0" w:space="0" w:color="auto"/>
                <w:bottom w:val="none" w:sz="0" w:space="0" w:color="auto"/>
                <w:right w:val="none" w:sz="0" w:space="0" w:color="auto"/>
              </w:divBdr>
            </w:div>
            <w:div w:id="796989005">
              <w:marLeft w:val="0"/>
              <w:marRight w:val="0"/>
              <w:marTop w:val="0"/>
              <w:marBottom w:val="0"/>
              <w:divBdr>
                <w:top w:val="none" w:sz="0" w:space="0" w:color="auto"/>
                <w:left w:val="none" w:sz="0" w:space="0" w:color="auto"/>
                <w:bottom w:val="none" w:sz="0" w:space="0" w:color="auto"/>
                <w:right w:val="none" w:sz="0" w:space="0" w:color="auto"/>
              </w:divBdr>
            </w:div>
            <w:div w:id="146435678">
              <w:marLeft w:val="0"/>
              <w:marRight w:val="0"/>
              <w:marTop w:val="0"/>
              <w:marBottom w:val="0"/>
              <w:divBdr>
                <w:top w:val="none" w:sz="0" w:space="0" w:color="auto"/>
                <w:left w:val="none" w:sz="0" w:space="0" w:color="auto"/>
                <w:bottom w:val="none" w:sz="0" w:space="0" w:color="auto"/>
                <w:right w:val="none" w:sz="0" w:space="0" w:color="auto"/>
              </w:divBdr>
            </w:div>
            <w:div w:id="8087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6592">
      <w:bodyDiv w:val="1"/>
      <w:marLeft w:val="0"/>
      <w:marRight w:val="0"/>
      <w:marTop w:val="0"/>
      <w:marBottom w:val="0"/>
      <w:divBdr>
        <w:top w:val="none" w:sz="0" w:space="0" w:color="auto"/>
        <w:left w:val="none" w:sz="0" w:space="0" w:color="auto"/>
        <w:bottom w:val="none" w:sz="0" w:space="0" w:color="auto"/>
        <w:right w:val="none" w:sz="0" w:space="0" w:color="auto"/>
      </w:divBdr>
    </w:div>
    <w:div w:id="1689257654">
      <w:bodyDiv w:val="1"/>
      <w:marLeft w:val="0"/>
      <w:marRight w:val="0"/>
      <w:marTop w:val="0"/>
      <w:marBottom w:val="0"/>
      <w:divBdr>
        <w:top w:val="none" w:sz="0" w:space="0" w:color="auto"/>
        <w:left w:val="none" w:sz="0" w:space="0" w:color="auto"/>
        <w:bottom w:val="none" w:sz="0" w:space="0" w:color="auto"/>
        <w:right w:val="none" w:sz="0" w:space="0" w:color="auto"/>
      </w:divBdr>
      <w:divsChild>
        <w:div w:id="1561944000">
          <w:marLeft w:val="0"/>
          <w:marRight w:val="0"/>
          <w:marTop w:val="0"/>
          <w:marBottom w:val="0"/>
          <w:divBdr>
            <w:top w:val="none" w:sz="0" w:space="0" w:color="auto"/>
            <w:left w:val="none" w:sz="0" w:space="0" w:color="auto"/>
            <w:bottom w:val="none" w:sz="0" w:space="0" w:color="auto"/>
            <w:right w:val="none" w:sz="0" w:space="0" w:color="auto"/>
          </w:divBdr>
          <w:divsChild>
            <w:div w:id="749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997">
      <w:bodyDiv w:val="1"/>
      <w:marLeft w:val="0"/>
      <w:marRight w:val="0"/>
      <w:marTop w:val="0"/>
      <w:marBottom w:val="0"/>
      <w:divBdr>
        <w:top w:val="none" w:sz="0" w:space="0" w:color="auto"/>
        <w:left w:val="none" w:sz="0" w:space="0" w:color="auto"/>
        <w:bottom w:val="none" w:sz="0" w:space="0" w:color="auto"/>
        <w:right w:val="none" w:sz="0" w:space="0" w:color="auto"/>
      </w:divBdr>
      <w:divsChild>
        <w:div w:id="156196399">
          <w:marLeft w:val="0"/>
          <w:marRight w:val="0"/>
          <w:marTop w:val="0"/>
          <w:marBottom w:val="0"/>
          <w:divBdr>
            <w:top w:val="none" w:sz="0" w:space="0" w:color="auto"/>
            <w:left w:val="none" w:sz="0" w:space="0" w:color="auto"/>
            <w:bottom w:val="none" w:sz="0" w:space="0" w:color="auto"/>
            <w:right w:val="none" w:sz="0" w:space="0" w:color="auto"/>
          </w:divBdr>
          <w:divsChild>
            <w:div w:id="12871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5597">
      <w:bodyDiv w:val="1"/>
      <w:marLeft w:val="0"/>
      <w:marRight w:val="0"/>
      <w:marTop w:val="0"/>
      <w:marBottom w:val="0"/>
      <w:divBdr>
        <w:top w:val="none" w:sz="0" w:space="0" w:color="auto"/>
        <w:left w:val="none" w:sz="0" w:space="0" w:color="auto"/>
        <w:bottom w:val="none" w:sz="0" w:space="0" w:color="auto"/>
        <w:right w:val="none" w:sz="0" w:space="0" w:color="auto"/>
      </w:divBdr>
    </w:div>
    <w:div w:id="1716082023">
      <w:bodyDiv w:val="1"/>
      <w:marLeft w:val="0"/>
      <w:marRight w:val="0"/>
      <w:marTop w:val="0"/>
      <w:marBottom w:val="0"/>
      <w:divBdr>
        <w:top w:val="none" w:sz="0" w:space="0" w:color="auto"/>
        <w:left w:val="none" w:sz="0" w:space="0" w:color="auto"/>
        <w:bottom w:val="none" w:sz="0" w:space="0" w:color="auto"/>
        <w:right w:val="none" w:sz="0" w:space="0" w:color="auto"/>
      </w:divBdr>
    </w:div>
    <w:div w:id="1726759867">
      <w:bodyDiv w:val="1"/>
      <w:marLeft w:val="0"/>
      <w:marRight w:val="0"/>
      <w:marTop w:val="0"/>
      <w:marBottom w:val="0"/>
      <w:divBdr>
        <w:top w:val="none" w:sz="0" w:space="0" w:color="auto"/>
        <w:left w:val="none" w:sz="0" w:space="0" w:color="auto"/>
        <w:bottom w:val="none" w:sz="0" w:space="0" w:color="auto"/>
        <w:right w:val="none" w:sz="0" w:space="0" w:color="auto"/>
      </w:divBdr>
      <w:divsChild>
        <w:div w:id="585042520">
          <w:marLeft w:val="0"/>
          <w:marRight w:val="0"/>
          <w:marTop w:val="0"/>
          <w:marBottom w:val="0"/>
          <w:divBdr>
            <w:top w:val="none" w:sz="0" w:space="0" w:color="auto"/>
            <w:left w:val="none" w:sz="0" w:space="0" w:color="auto"/>
            <w:bottom w:val="none" w:sz="0" w:space="0" w:color="auto"/>
            <w:right w:val="none" w:sz="0" w:space="0" w:color="auto"/>
          </w:divBdr>
          <w:divsChild>
            <w:div w:id="1995991543">
              <w:marLeft w:val="0"/>
              <w:marRight w:val="0"/>
              <w:marTop w:val="0"/>
              <w:marBottom w:val="0"/>
              <w:divBdr>
                <w:top w:val="none" w:sz="0" w:space="0" w:color="auto"/>
                <w:left w:val="none" w:sz="0" w:space="0" w:color="auto"/>
                <w:bottom w:val="none" w:sz="0" w:space="0" w:color="auto"/>
                <w:right w:val="none" w:sz="0" w:space="0" w:color="auto"/>
              </w:divBdr>
            </w:div>
            <w:div w:id="1641302968">
              <w:marLeft w:val="0"/>
              <w:marRight w:val="0"/>
              <w:marTop w:val="0"/>
              <w:marBottom w:val="0"/>
              <w:divBdr>
                <w:top w:val="none" w:sz="0" w:space="0" w:color="auto"/>
                <w:left w:val="none" w:sz="0" w:space="0" w:color="auto"/>
                <w:bottom w:val="none" w:sz="0" w:space="0" w:color="auto"/>
                <w:right w:val="none" w:sz="0" w:space="0" w:color="auto"/>
              </w:divBdr>
            </w:div>
            <w:div w:id="17676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781">
      <w:bodyDiv w:val="1"/>
      <w:marLeft w:val="0"/>
      <w:marRight w:val="0"/>
      <w:marTop w:val="0"/>
      <w:marBottom w:val="0"/>
      <w:divBdr>
        <w:top w:val="none" w:sz="0" w:space="0" w:color="auto"/>
        <w:left w:val="none" w:sz="0" w:space="0" w:color="auto"/>
        <w:bottom w:val="none" w:sz="0" w:space="0" w:color="auto"/>
        <w:right w:val="none" w:sz="0" w:space="0" w:color="auto"/>
      </w:divBdr>
      <w:divsChild>
        <w:div w:id="1581019867">
          <w:marLeft w:val="0"/>
          <w:marRight w:val="0"/>
          <w:marTop w:val="0"/>
          <w:marBottom w:val="0"/>
          <w:divBdr>
            <w:top w:val="none" w:sz="0" w:space="0" w:color="auto"/>
            <w:left w:val="none" w:sz="0" w:space="0" w:color="auto"/>
            <w:bottom w:val="none" w:sz="0" w:space="0" w:color="auto"/>
            <w:right w:val="none" w:sz="0" w:space="0" w:color="auto"/>
          </w:divBdr>
          <w:divsChild>
            <w:div w:id="741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966">
      <w:bodyDiv w:val="1"/>
      <w:marLeft w:val="0"/>
      <w:marRight w:val="0"/>
      <w:marTop w:val="0"/>
      <w:marBottom w:val="0"/>
      <w:divBdr>
        <w:top w:val="none" w:sz="0" w:space="0" w:color="auto"/>
        <w:left w:val="none" w:sz="0" w:space="0" w:color="auto"/>
        <w:bottom w:val="none" w:sz="0" w:space="0" w:color="auto"/>
        <w:right w:val="none" w:sz="0" w:space="0" w:color="auto"/>
      </w:divBdr>
    </w:div>
    <w:div w:id="1752197439">
      <w:bodyDiv w:val="1"/>
      <w:marLeft w:val="0"/>
      <w:marRight w:val="0"/>
      <w:marTop w:val="0"/>
      <w:marBottom w:val="0"/>
      <w:divBdr>
        <w:top w:val="none" w:sz="0" w:space="0" w:color="auto"/>
        <w:left w:val="none" w:sz="0" w:space="0" w:color="auto"/>
        <w:bottom w:val="none" w:sz="0" w:space="0" w:color="auto"/>
        <w:right w:val="none" w:sz="0" w:space="0" w:color="auto"/>
      </w:divBdr>
    </w:div>
    <w:div w:id="1770733063">
      <w:bodyDiv w:val="1"/>
      <w:marLeft w:val="0"/>
      <w:marRight w:val="0"/>
      <w:marTop w:val="0"/>
      <w:marBottom w:val="0"/>
      <w:divBdr>
        <w:top w:val="none" w:sz="0" w:space="0" w:color="auto"/>
        <w:left w:val="none" w:sz="0" w:space="0" w:color="auto"/>
        <w:bottom w:val="none" w:sz="0" w:space="0" w:color="auto"/>
        <w:right w:val="none" w:sz="0" w:space="0" w:color="auto"/>
      </w:divBdr>
      <w:divsChild>
        <w:div w:id="1633631145">
          <w:marLeft w:val="0"/>
          <w:marRight w:val="0"/>
          <w:marTop w:val="0"/>
          <w:marBottom w:val="0"/>
          <w:divBdr>
            <w:top w:val="none" w:sz="0" w:space="0" w:color="auto"/>
            <w:left w:val="none" w:sz="0" w:space="0" w:color="auto"/>
            <w:bottom w:val="none" w:sz="0" w:space="0" w:color="auto"/>
            <w:right w:val="none" w:sz="0" w:space="0" w:color="auto"/>
          </w:divBdr>
          <w:divsChild>
            <w:div w:id="333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920">
      <w:bodyDiv w:val="1"/>
      <w:marLeft w:val="0"/>
      <w:marRight w:val="0"/>
      <w:marTop w:val="0"/>
      <w:marBottom w:val="0"/>
      <w:divBdr>
        <w:top w:val="none" w:sz="0" w:space="0" w:color="auto"/>
        <w:left w:val="none" w:sz="0" w:space="0" w:color="auto"/>
        <w:bottom w:val="none" w:sz="0" w:space="0" w:color="auto"/>
        <w:right w:val="none" w:sz="0" w:space="0" w:color="auto"/>
      </w:divBdr>
    </w:div>
    <w:div w:id="1774015410">
      <w:bodyDiv w:val="1"/>
      <w:marLeft w:val="0"/>
      <w:marRight w:val="0"/>
      <w:marTop w:val="0"/>
      <w:marBottom w:val="0"/>
      <w:divBdr>
        <w:top w:val="none" w:sz="0" w:space="0" w:color="auto"/>
        <w:left w:val="none" w:sz="0" w:space="0" w:color="auto"/>
        <w:bottom w:val="none" w:sz="0" w:space="0" w:color="auto"/>
        <w:right w:val="none" w:sz="0" w:space="0" w:color="auto"/>
      </w:divBdr>
      <w:divsChild>
        <w:div w:id="1754273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709020">
              <w:marLeft w:val="0"/>
              <w:marRight w:val="0"/>
              <w:marTop w:val="0"/>
              <w:marBottom w:val="0"/>
              <w:divBdr>
                <w:top w:val="none" w:sz="0" w:space="0" w:color="auto"/>
                <w:left w:val="none" w:sz="0" w:space="0" w:color="auto"/>
                <w:bottom w:val="none" w:sz="0" w:space="0" w:color="auto"/>
                <w:right w:val="none" w:sz="0" w:space="0" w:color="auto"/>
              </w:divBdr>
            </w:div>
          </w:divsChild>
        </w:div>
        <w:div w:id="1990741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8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347">
      <w:bodyDiv w:val="1"/>
      <w:marLeft w:val="0"/>
      <w:marRight w:val="0"/>
      <w:marTop w:val="0"/>
      <w:marBottom w:val="0"/>
      <w:divBdr>
        <w:top w:val="none" w:sz="0" w:space="0" w:color="auto"/>
        <w:left w:val="none" w:sz="0" w:space="0" w:color="auto"/>
        <w:bottom w:val="none" w:sz="0" w:space="0" w:color="auto"/>
        <w:right w:val="none" w:sz="0" w:space="0" w:color="auto"/>
      </w:divBdr>
    </w:div>
    <w:div w:id="1808088057">
      <w:bodyDiv w:val="1"/>
      <w:marLeft w:val="0"/>
      <w:marRight w:val="0"/>
      <w:marTop w:val="0"/>
      <w:marBottom w:val="0"/>
      <w:divBdr>
        <w:top w:val="none" w:sz="0" w:space="0" w:color="auto"/>
        <w:left w:val="none" w:sz="0" w:space="0" w:color="auto"/>
        <w:bottom w:val="none" w:sz="0" w:space="0" w:color="auto"/>
        <w:right w:val="none" w:sz="0" w:space="0" w:color="auto"/>
      </w:divBdr>
    </w:div>
    <w:div w:id="1815102388">
      <w:bodyDiv w:val="1"/>
      <w:marLeft w:val="0"/>
      <w:marRight w:val="0"/>
      <w:marTop w:val="0"/>
      <w:marBottom w:val="0"/>
      <w:divBdr>
        <w:top w:val="none" w:sz="0" w:space="0" w:color="auto"/>
        <w:left w:val="none" w:sz="0" w:space="0" w:color="auto"/>
        <w:bottom w:val="none" w:sz="0" w:space="0" w:color="auto"/>
        <w:right w:val="none" w:sz="0" w:space="0" w:color="auto"/>
      </w:divBdr>
      <w:divsChild>
        <w:div w:id="1656568705">
          <w:marLeft w:val="0"/>
          <w:marRight w:val="0"/>
          <w:marTop w:val="0"/>
          <w:marBottom w:val="0"/>
          <w:divBdr>
            <w:top w:val="none" w:sz="0" w:space="0" w:color="auto"/>
            <w:left w:val="none" w:sz="0" w:space="0" w:color="auto"/>
            <w:bottom w:val="none" w:sz="0" w:space="0" w:color="auto"/>
            <w:right w:val="none" w:sz="0" w:space="0" w:color="auto"/>
          </w:divBdr>
          <w:divsChild>
            <w:div w:id="173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1404">
      <w:bodyDiv w:val="1"/>
      <w:marLeft w:val="0"/>
      <w:marRight w:val="0"/>
      <w:marTop w:val="0"/>
      <w:marBottom w:val="0"/>
      <w:divBdr>
        <w:top w:val="none" w:sz="0" w:space="0" w:color="auto"/>
        <w:left w:val="none" w:sz="0" w:space="0" w:color="auto"/>
        <w:bottom w:val="none" w:sz="0" w:space="0" w:color="auto"/>
        <w:right w:val="none" w:sz="0" w:space="0" w:color="auto"/>
      </w:divBdr>
    </w:div>
    <w:div w:id="1826242016">
      <w:bodyDiv w:val="1"/>
      <w:marLeft w:val="0"/>
      <w:marRight w:val="0"/>
      <w:marTop w:val="0"/>
      <w:marBottom w:val="0"/>
      <w:divBdr>
        <w:top w:val="none" w:sz="0" w:space="0" w:color="auto"/>
        <w:left w:val="none" w:sz="0" w:space="0" w:color="auto"/>
        <w:bottom w:val="none" w:sz="0" w:space="0" w:color="auto"/>
        <w:right w:val="none" w:sz="0" w:space="0" w:color="auto"/>
      </w:divBdr>
      <w:divsChild>
        <w:div w:id="2122262477">
          <w:marLeft w:val="0"/>
          <w:marRight w:val="0"/>
          <w:marTop w:val="0"/>
          <w:marBottom w:val="0"/>
          <w:divBdr>
            <w:top w:val="none" w:sz="0" w:space="0" w:color="auto"/>
            <w:left w:val="none" w:sz="0" w:space="0" w:color="auto"/>
            <w:bottom w:val="none" w:sz="0" w:space="0" w:color="auto"/>
            <w:right w:val="none" w:sz="0" w:space="0" w:color="auto"/>
          </w:divBdr>
          <w:divsChild>
            <w:div w:id="21168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29573">
      <w:bodyDiv w:val="1"/>
      <w:marLeft w:val="0"/>
      <w:marRight w:val="0"/>
      <w:marTop w:val="0"/>
      <w:marBottom w:val="0"/>
      <w:divBdr>
        <w:top w:val="none" w:sz="0" w:space="0" w:color="auto"/>
        <w:left w:val="none" w:sz="0" w:space="0" w:color="auto"/>
        <w:bottom w:val="none" w:sz="0" w:space="0" w:color="auto"/>
        <w:right w:val="none" w:sz="0" w:space="0" w:color="auto"/>
      </w:divBdr>
      <w:divsChild>
        <w:div w:id="697006708">
          <w:marLeft w:val="0"/>
          <w:marRight w:val="0"/>
          <w:marTop w:val="0"/>
          <w:marBottom w:val="0"/>
          <w:divBdr>
            <w:top w:val="none" w:sz="0" w:space="0" w:color="auto"/>
            <w:left w:val="none" w:sz="0" w:space="0" w:color="auto"/>
            <w:bottom w:val="none" w:sz="0" w:space="0" w:color="auto"/>
            <w:right w:val="none" w:sz="0" w:space="0" w:color="auto"/>
          </w:divBdr>
          <w:divsChild>
            <w:div w:id="114958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8686229">
      <w:bodyDiv w:val="1"/>
      <w:marLeft w:val="0"/>
      <w:marRight w:val="0"/>
      <w:marTop w:val="0"/>
      <w:marBottom w:val="0"/>
      <w:divBdr>
        <w:top w:val="none" w:sz="0" w:space="0" w:color="auto"/>
        <w:left w:val="none" w:sz="0" w:space="0" w:color="auto"/>
        <w:bottom w:val="none" w:sz="0" w:space="0" w:color="auto"/>
        <w:right w:val="none" w:sz="0" w:space="0" w:color="auto"/>
      </w:divBdr>
    </w:div>
    <w:div w:id="1841964532">
      <w:bodyDiv w:val="1"/>
      <w:marLeft w:val="0"/>
      <w:marRight w:val="0"/>
      <w:marTop w:val="0"/>
      <w:marBottom w:val="0"/>
      <w:divBdr>
        <w:top w:val="none" w:sz="0" w:space="0" w:color="auto"/>
        <w:left w:val="none" w:sz="0" w:space="0" w:color="auto"/>
        <w:bottom w:val="none" w:sz="0" w:space="0" w:color="auto"/>
        <w:right w:val="none" w:sz="0" w:space="0" w:color="auto"/>
      </w:divBdr>
    </w:div>
    <w:div w:id="1864316262">
      <w:bodyDiv w:val="1"/>
      <w:marLeft w:val="0"/>
      <w:marRight w:val="0"/>
      <w:marTop w:val="0"/>
      <w:marBottom w:val="0"/>
      <w:divBdr>
        <w:top w:val="none" w:sz="0" w:space="0" w:color="auto"/>
        <w:left w:val="none" w:sz="0" w:space="0" w:color="auto"/>
        <w:bottom w:val="none" w:sz="0" w:space="0" w:color="auto"/>
        <w:right w:val="none" w:sz="0" w:space="0" w:color="auto"/>
      </w:divBdr>
    </w:div>
    <w:div w:id="1869443619">
      <w:bodyDiv w:val="1"/>
      <w:marLeft w:val="0"/>
      <w:marRight w:val="0"/>
      <w:marTop w:val="0"/>
      <w:marBottom w:val="0"/>
      <w:divBdr>
        <w:top w:val="none" w:sz="0" w:space="0" w:color="auto"/>
        <w:left w:val="none" w:sz="0" w:space="0" w:color="auto"/>
        <w:bottom w:val="none" w:sz="0" w:space="0" w:color="auto"/>
        <w:right w:val="none" w:sz="0" w:space="0" w:color="auto"/>
      </w:divBdr>
      <w:divsChild>
        <w:div w:id="278343376">
          <w:marLeft w:val="0"/>
          <w:marRight w:val="0"/>
          <w:marTop w:val="0"/>
          <w:marBottom w:val="0"/>
          <w:divBdr>
            <w:top w:val="none" w:sz="0" w:space="0" w:color="auto"/>
            <w:left w:val="none" w:sz="0" w:space="0" w:color="auto"/>
            <w:bottom w:val="none" w:sz="0" w:space="0" w:color="auto"/>
            <w:right w:val="none" w:sz="0" w:space="0" w:color="auto"/>
          </w:divBdr>
          <w:divsChild>
            <w:div w:id="3003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432">
      <w:bodyDiv w:val="1"/>
      <w:marLeft w:val="0"/>
      <w:marRight w:val="0"/>
      <w:marTop w:val="0"/>
      <w:marBottom w:val="0"/>
      <w:divBdr>
        <w:top w:val="none" w:sz="0" w:space="0" w:color="auto"/>
        <w:left w:val="none" w:sz="0" w:space="0" w:color="auto"/>
        <w:bottom w:val="none" w:sz="0" w:space="0" w:color="auto"/>
        <w:right w:val="none" w:sz="0" w:space="0" w:color="auto"/>
      </w:divBdr>
    </w:div>
    <w:div w:id="1872373203">
      <w:bodyDiv w:val="1"/>
      <w:marLeft w:val="0"/>
      <w:marRight w:val="0"/>
      <w:marTop w:val="0"/>
      <w:marBottom w:val="0"/>
      <w:divBdr>
        <w:top w:val="none" w:sz="0" w:space="0" w:color="auto"/>
        <w:left w:val="none" w:sz="0" w:space="0" w:color="auto"/>
        <w:bottom w:val="none" w:sz="0" w:space="0" w:color="auto"/>
        <w:right w:val="none" w:sz="0" w:space="0" w:color="auto"/>
      </w:divBdr>
      <w:divsChild>
        <w:div w:id="165275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6786">
      <w:bodyDiv w:val="1"/>
      <w:marLeft w:val="0"/>
      <w:marRight w:val="0"/>
      <w:marTop w:val="0"/>
      <w:marBottom w:val="0"/>
      <w:divBdr>
        <w:top w:val="none" w:sz="0" w:space="0" w:color="auto"/>
        <w:left w:val="none" w:sz="0" w:space="0" w:color="auto"/>
        <w:bottom w:val="none" w:sz="0" w:space="0" w:color="auto"/>
        <w:right w:val="none" w:sz="0" w:space="0" w:color="auto"/>
      </w:divBdr>
    </w:div>
    <w:div w:id="1892644184">
      <w:bodyDiv w:val="1"/>
      <w:marLeft w:val="0"/>
      <w:marRight w:val="0"/>
      <w:marTop w:val="0"/>
      <w:marBottom w:val="0"/>
      <w:divBdr>
        <w:top w:val="none" w:sz="0" w:space="0" w:color="auto"/>
        <w:left w:val="none" w:sz="0" w:space="0" w:color="auto"/>
        <w:bottom w:val="none" w:sz="0" w:space="0" w:color="auto"/>
        <w:right w:val="none" w:sz="0" w:space="0" w:color="auto"/>
      </w:divBdr>
      <w:divsChild>
        <w:div w:id="992024911">
          <w:marLeft w:val="0"/>
          <w:marRight w:val="0"/>
          <w:marTop w:val="0"/>
          <w:marBottom w:val="0"/>
          <w:divBdr>
            <w:top w:val="none" w:sz="0" w:space="0" w:color="auto"/>
            <w:left w:val="none" w:sz="0" w:space="0" w:color="auto"/>
            <w:bottom w:val="none" w:sz="0" w:space="0" w:color="auto"/>
            <w:right w:val="none" w:sz="0" w:space="0" w:color="auto"/>
          </w:divBdr>
          <w:divsChild>
            <w:div w:id="766266932">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14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683">
      <w:bodyDiv w:val="1"/>
      <w:marLeft w:val="0"/>
      <w:marRight w:val="0"/>
      <w:marTop w:val="0"/>
      <w:marBottom w:val="0"/>
      <w:divBdr>
        <w:top w:val="none" w:sz="0" w:space="0" w:color="auto"/>
        <w:left w:val="none" w:sz="0" w:space="0" w:color="auto"/>
        <w:bottom w:val="none" w:sz="0" w:space="0" w:color="auto"/>
        <w:right w:val="none" w:sz="0" w:space="0" w:color="auto"/>
      </w:divBdr>
    </w:div>
    <w:div w:id="1944528940">
      <w:bodyDiv w:val="1"/>
      <w:marLeft w:val="0"/>
      <w:marRight w:val="0"/>
      <w:marTop w:val="0"/>
      <w:marBottom w:val="0"/>
      <w:divBdr>
        <w:top w:val="none" w:sz="0" w:space="0" w:color="auto"/>
        <w:left w:val="none" w:sz="0" w:space="0" w:color="auto"/>
        <w:bottom w:val="none" w:sz="0" w:space="0" w:color="auto"/>
        <w:right w:val="none" w:sz="0" w:space="0" w:color="auto"/>
      </w:divBdr>
    </w:div>
    <w:div w:id="1979652451">
      <w:bodyDiv w:val="1"/>
      <w:marLeft w:val="0"/>
      <w:marRight w:val="0"/>
      <w:marTop w:val="0"/>
      <w:marBottom w:val="0"/>
      <w:divBdr>
        <w:top w:val="none" w:sz="0" w:space="0" w:color="auto"/>
        <w:left w:val="none" w:sz="0" w:space="0" w:color="auto"/>
        <w:bottom w:val="none" w:sz="0" w:space="0" w:color="auto"/>
        <w:right w:val="none" w:sz="0" w:space="0" w:color="auto"/>
      </w:divBdr>
      <w:divsChild>
        <w:div w:id="1940522931">
          <w:marLeft w:val="0"/>
          <w:marRight w:val="0"/>
          <w:marTop w:val="0"/>
          <w:marBottom w:val="0"/>
          <w:divBdr>
            <w:top w:val="none" w:sz="0" w:space="0" w:color="auto"/>
            <w:left w:val="none" w:sz="0" w:space="0" w:color="auto"/>
            <w:bottom w:val="none" w:sz="0" w:space="0" w:color="auto"/>
            <w:right w:val="none" w:sz="0" w:space="0" w:color="auto"/>
          </w:divBdr>
          <w:divsChild>
            <w:div w:id="1287735494">
              <w:marLeft w:val="0"/>
              <w:marRight w:val="0"/>
              <w:marTop w:val="0"/>
              <w:marBottom w:val="0"/>
              <w:divBdr>
                <w:top w:val="none" w:sz="0" w:space="0" w:color="auto"/>
                <w:left w:val="none" w:sz="0" w:space="0" w:color="auto"/>
                <w:bottom w:val="none" w:sz="0" w:space="0" w:color="auto"/>
                <w:right w:val="none" w:sz="0" w:space="0" w:color="auto"/>
              </w:divBdr>
            </w:div>
            <w:div w:id="1453016839">
              <w:marLeft w:val="0"/>
              <w:marRight w:val="0"/>
              <w:marTop w:val="0"/>
              <w:marBottom w:val="0"/>
              <w:divBdr>
                <w:top w:val="none" w:sz="0" w:space="0" w:color="auto"/>
                <w:left w:val="none" w:sz="0" w:space="0" w:color="auto"/>
                <w:bottom w:val="none" w:sz="0" w:space="0" w:color="auto"/>
                <w:right w:val="none" w:sz="0" w:space="0" w:color="auto"/>
              </w:divBdr>
            </w:div>
            <w:div w:id="1998730035">
              <w:marLeft w:val="0"/>
              <w:marRight w:val="0"/>
              <w:marTop w:val="0"/>
              <w:marBottom w:val="0"/>
              <w:divBdr>
                <w:top w:val="none" w:sz="0" w:space="0" w:color="auto"/>
                <w:left w:val="none" w:sz="0" w:space="0" w:color="auto"/>
                <w:bottom w:val="none" w:sz="0" w:space="0" w:color="auto"/>
                <w:right w:val="none" w:sz="0" w:space="0" w:color="auto"/>
              </w:divBdr>
            </w:div>
            <w:div w:id="20702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960">
      <w:bodyDiv w:val="1"/>
      <w:marLeft w:val="0"/>
      <w:marRight w:val="0"/>
      <w:marTop w:val="0"/>
      <w:marBottom w:val="0"/>
      <w:divBdr>
        <w:top w:val="none" w:sz="0" w:space="0" w:color="auto"/>
        <w:left w:val="none" w:sz="0" w:space="0" w:color="auto"/>
        <w:bottom w:val="none" w:sz="0" w:space="0" w:color="auto"/>
        <w:right w:val="none" w:sz="0" w:space="0" w:color="auto"/>
      </w:divBdr>
    </w:div>
    <w:div w:id="1996373005">
      <w:bodyDiv w:val="1"/>
      <w:marLeft w:val="0"/>
      <w:marRight w:val="0"/>
      <w:marTop w:val="0"/>
      <w:marBottom w:val="0"/>
      <w:divBdr>
        <w:top w:val="none" w:sz="0" w:space="0" w:color="auto"/>
        <w:left w:val="none" w:sz="0" w:space="0" w:color="auto"/>
        <w:bottom w:val="none" w:sz="0" w:space="0" w:color="auto"/>
        <w:right w:val="none" w:sz="0" w:space="0" w:color="auto"/>
      </w:divBdr>
      <w:divsChild>
        <w:div w:id="2080714698">
          <w:marLeft w:val="0"/>
          <w:marRight w:val="0"/>
          <w:marTop w:val="0"/>
          <w:marBottom w:val="0"/>
          <w:divBdr>
            <w:top w:val="none" w:sz="0" w:space="0" w:color="auto"/>
            <w:left w:val="none" w:sz="0" w:space="0" w:color="auto"/>
            <w:bottom w:val="none" w:sz="0" w:space="0" w:color="auto"/>
            <w:right w:val="none" w:sz="0" w:space="0" w:color="auto"/>
          </w:divBdr>
          <w:divsChild>
            <w:div w:id="394663217">
              <w:marLeft w:val="0"/>
              <w:marRight w:val="0"/>
              <w:marTop w:val="0"/>
              <w:marBottom w:val="0"/>
              <w:divBdr>
                <w:top w:val="none" w:sz="0" w:space="0" w:color="auto"/>
                <w:left w:val="none" w:sz="0" w:space="0" w:color="auto"/>
                <w:bottom w:val="none" w:sz="0" w:space="0" w:color="auto"/>
                <w:right w:val="none" w:sz="0" w:space="0" w:color="auto"/>
              </w:divBdr>
            </w:div>
            <w:div w:id="661588180">
              <w:marLeft w:val="0"/>
              <w:marRight w:val="0"/>
              <w:marTop w:val="0"/>
              <w:marBottom w:val="0"/>
              <w:divBdr>
                <w:top w:val="none" w:sz="0" w:space="0" w:color="auto"/>
                <w:left w:val="none" w:sz="0" w:space="0" w:color="auto"/>
                <w:bottom w:val="none" w:sz="0" w:space="0" w:color="auto"/>
                <w:right w:val="none" w:sz="0" w:space="0" w:color="auto"/>
              </w:divBdr>
            </w:div>
            <w:div w:id="820997504">
              <w:marLeft w:val="0"/>
              <w:marRight w:val="0"/>
              <w:marTop w:val="0"/>
              <w:marBottom w:val="0"/>
              <w:divBdr>
                <w:top w:val="none" w:sz="0" w:space="0" w:color="auto"/>
                <w:left w:val="none" w:sz="0" w:space="0" w:color="auto"/>
                <w:bottom w:val="none" w:sz="0" w:space="0" w:color="auto"/>
                <w:right w:val="none" w:sz="0" w:space="0" w:color="auto"/>
              </w:divBdr>
            </w:div>
            <w:div w:id="2050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567">
      <w:bodyDiv w:val="1"/>
      <w:marLeft w:val="0"/>
      <w:marRight w:val="0"/>
      <w:marTop w:val="0"/>
      <w:marBottom w:val="0"/>
      <w:divBdr>
        <w:top w:val="none" w:sz="0" w:space="0" w:color="auto"/>
        <w:left w:val="none" w:sz="0" w:space="0" w:color="auto"/>
        <w:bottom w:val="none" w:sz="0" w:space="0" w:color="auto"/>
        <w:right w:val="none" w:sz="0" w:space="0" w:color="auto"/>
      </w:divBdr>
    </w:div>
    <w:div w:id="2020424082">
      <w:bodyDiv w:val="1"/>
      <w:marLeft w:val="0"/>
      <w:marRight w:val="0"/>
      <w:marTop w:val="0"/>
      <w:marBottom w:val="0"/>
      <w:divBdr>
        <w:top w:val="none" w:sz="0" w:space="0" w:color="auto"/>
        <w:left w:val="none" w:sz="0" w:space="0" w:color="auto"/>
        <w:bottom w:val="none" w:sz="0" w:space="0" w:color="auto"/>
        <w:right w:val="none" w:sz="0" w:space="0" w:color="auto"/>
      </w:divBdr>
    </w:div>
    <w:div w:id="2032222184">
      <w:bodyDiv w:val="1"/>
      <w:marLeft w:val="0"/>
      <w:marRight w:val="0"/>
      <w:marTop w:val="0"/>
      <w:marBottom w:val="0"/>
      <w:divBdr>
        <w:top w:val="none" w:sz="0" w:space="0" w:color="auto"/>
        <w:left w:val="none" w:sz="0" w:space="0" w:color="auto"/>
        <w:bottom w:val="none" w:sz="0" w:space="0" w:color="auto"/>
        <w:right w:val="none" w:sz="0" w:space="0" w:color="auto"/>
      </w:divBdr>
    </w:div>
    <w:div w:id="2034987999">
      <w:bodyDiv w:val="1"/>
      <w:marLeft w:val="0"/>
      <w:marRight w:val="0"/>
      <w:marTop w:val="0"/>
      <w:marBottom w:val="0"/>
      <w:divBdr>
        <w:top w:val="none" w:sz="0" w:space="0" w:color="auto"/>
        <w:left w:val="none" w:sz="0" w:space="0" w:color="auto"/>
        <w:bottom w:val="none" w:sz="0" w:space="0" w:color="auto"/>
        <w:right w:val="none" w:sz="0" w:space="0" w:color="auto"/>
      </w:divBdr>
    </w:div>
    <w:div w:id="2039967548">
      <w:bodyDiv w:val="1"/>
      <w:marLeft w:val="0"/>
      <w:marRight w:val="0"/>
      <w:marTop w:val="0"/>
      <w:marBottom w:val="0"/>
      <w:divBdr>
        <w:top w:val="none" w:sz="0" w:space="0" w:color="auto"/>
        <w:left w:val="none" w:sz="0" w:space="0" w:color="auto"/>
        <w:bottom w:val="none" w:sz="0" w:space="0" w:color="auto"/>
        <w:right w:val="none" w:sz="0" w:space="0" w:color="auto"/>
      </w:divBdr>
    </w:div>
    <w:div w:id="2043313497">
      <w:bodyDiv w:val="1"/>
      <w:marLeft w:val="0"/>
      <w:marRight w:val="0"/>
      <w:marTop w:val="0"/>
      <w:marBottom w:val="0"/>
      <w:divBdr>
        <w:top w:val="none" w:sz="0" w:space="0" w:color="auto"/>
        <w:left w:val="none" w:sz="0" w:space="0" w:color="auto"/>
        <w:bottom w:val="none" w:sz="0" w:space="0" w:color="auto"/>
        <w:right w:val="none" w:sz="0" w:space="0" w:color="auto"/>
      </w:divBdr>
    </w:div>
    <w:div w:id="2043506697">
      <w:bodyDiv w:val="1"/>
      <w:marLeft w:val="0"/>
      <w:marRight w:val="0"/>
      <w:marTop w:val="0"/>
      <w:marBottom w:val="0"/>
      <w:divBdr>
        <w:top w:val="none" w:sz="0" w:space="0" w:color="auto"/>
        <w:left w:val="none" w:sz="0" w:space="0" w:color="auto"/>
        <w:bottom w:val="none" w:sz="0" w:space="0" w:color="auto"/>
        <w:right w:val="none" w:sz="0" w:space="0" w:color="auto"/>
      </w:divBdr>
      <w:divsChild>
        <w:div w:id="1358655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96422">
      <w:bodyDiv w:val="1"/>
      <w:marLeft w:val="0"/>
      <w:marRight w:val="0"/>
      <w:marTop w:val="0"/>
      <w:marBottom w:val="0"/>
      <w:divBdr>
        <w:top w:val="none" w:sz="0" w:space="0" w:color="auto"/>
        <w:left w:val="none" w:sz="0" w:space="0" w:color="auto"/>
        <w:bottom w:val="none" w:sz="0" w:space="0" w:color="auto"/>
        <w:right w:val="none" w:sz="0" w:space="0" w:color="auto"/>
      </w:divBdr>
    </w:div>
    <w:div w:id="2099865900">
      <w:bodyDiv w:val="1"/>
      <w:marLeft w:val="0"/>
      <w:marRight w:val="0"/>
      <w:marTop w:val="0"/>
      <w:marBottom w:val="0"/>
      <w:divBdr>
        <w:top w:val="none" w:sz="0" w:space="0" w:color="auto"/>
        <w:left w:val="none" w:sz="0" w:space="0" w:color="auto"/>
        <w:bottom w:val="none" w:sz="0" w:space="0" w:color="auto"/>
        <w:right w:val="none" w:sz="0" w:space="0" w:color="auto"/>
      </w:divBdr>
    </w:div>
    <w:div w:id="2114519970">
      <w:bodyDiv w:val="1"/>
      <w:marLeft w:val="0"/>
      <w:marRight w:val="0"/>
      <w:marTop w:val="0"/>
      <w:marBottom w:val="0"/>
      <w:divBdr>
        <w:top w:val="none" w:sz="0" w:space="0" w:color="auto"/>
        <w:left w:val="none" w:sz="0" w:space="0" w:color="auto"/>
        <w:bottom w:val="none" w:sz="0" w:space="0" w:color="auto"/>
        <w:right w:val="none" w:sz="0" w:space="0" w:color="auto"/>
      </w:divBdr>
    </w:div>
    <w:div w:id="2122798795">
      <w:bodyDiv w:val="1"/>
      <w:marLeft w:val="0"/>
      <w:marRight w:val="0"/>
      <w:marTop w:val="0"/>
      <w:marBottom w:val="0"/>
      <w:divBdr>
        <w:top w:val="none" w:sz="0" w:space="0" w:color="auto"/>
        <w:left w:val="none" w:sz="0" w:space="0" w:color="auto"/>
        <w:bottom w:val="none" w:sz="0" w:space="0" w:color="auto"/>
        <w:right w:val="none" w:sz="0" w:space="0" w:color="auto"/>
      </w:divBdr>
      <w:divsChild>
        <w:div w:id="482354205">
          <w:marLeft w:val="0"/>
          <w:marRight w:val="0"/>
          <w:marTop w:val="0"/>
          <w:marBottom w:val="0"/>
          <w:divBdr>
            <w:top w:val="none" w:sz="0" w:space="0" w:color="auto"/>
            <w:left w:val="none" w:sz="0" w:space="0" w:color="auto"/>
            <w:bottom w:val="none" w:sz="0" w:space="0" w:color="auto"/>
            <w:right w:val="none" w:sz="0" w:space="0" w:color="auto"/>
          </w:divBdr>
          <w:divsChild>
            <w:div w:id="490760754">
              <w:marLeft w:val="0"/>
              <w:marRight w:val="0"/>
              <w:marTop w:val="0"/>
              <w:marBottom w:val="0"/>
              <w:divBdr>
                <w:top w:val="none" w:sz="0" w:space="0" w:color="auto"/>
                <w:left w:val="none" w:sz="0" w:space="0" w:color="auto"/>
                <w:bottom w:val="none" w:sz="0" w:space="0" w:color="auto"/>
                <w:right w:val="none" w:sz="0" w:space="0" w:color="auto"/>
              </w:divBdr>
            </w:div>
            <w:div w:id="787165921">
              <w:marLeft w:val="0"/>
              <w:marRight w:val="0"/>
              <w:marTop w:val="0"/>
              <w:marBottom w:val="0"/>
              <w:divBdr>
                <w:top w:val="none" w:sz="0" w:space="0" w:color="auto"/>
                <w:left w:val="none" w:sz="0" w:space="0" w:color="auto"/>
                <w:bottom w:val="none" w:sz="0" w:space="0" w:color="auto"/>
                <w:right w:val="none" w:sz="0" w:space="0" w:color="auto"/>
              </w:divBdr>
            </w:div>
            <w:div w:id="883714001">
              <w:marLeft w:val="0"/>
              <w:marRight w:val="0"/>
              <w:marTop w:val="0"/>
              <w:marBottom w:val="0"/>
              <w:divBdr>
                <w:top w:val="none" w:sz="0" w:space="0" w:color="auto"/>
                <w:left w:val="none" w:sz="0" w:space="0" w:color="auto"/>
                <w:bottom w:val="none" w:sz="0" w:space="0" w:color="auto"/>
                <w:right w:val="none" w:sz="0" w:space="0" w:color="auto"/>
              </w:divBdr>
            </w:div>
            <w:div w:id="1257862787">
              <w:marLeft w:val="0"/>
              <w:marRight w:val="0"/>
              <w:marTop w:val="0"/>
              <w:marBottom w:val="0"/>
              <w:divBdr>
                <w:top w:val="none" w:sz="0" w:space="0" w:color="auto"/>
                <w:left w:val="none" w:sz="0" w:space="0" w:color="auto"/>
                <w:bottom w:val="none" w:sz="0" w:space="0" w:color="auto"/>
                <w:right w:val="none" w:sz="0" w:space="0" w:color="auto"/>
              </w:divBdr>
            </w:div>
            <w:div w:id="1628924868">
              <w:marLeft w:val="0"/>
              <w:marRight w:val="0"/>
              <w:marTop w:val="0"/>
              <w:marBottom w:val="0"/>
              <w:divBdr>
                <w:top w:val="none" w:sz="0" w:space="0" w:color="auto"/>
                <w:left w:val="none" w:sz="0" w:space="0" w:color="auto"/>
                <w:bottom w:val="none" w:sz="0" w:space="0" w:color="auto"/>
                <w:right w:val="none" w:sz="0" w:space="0" w:color="auto"/>
              </w:divBdr>
            </w:div>
            <w:div w:id="1723094736">
              <w:marLeft w:val="0"/>
              <w:marRight w:val="0"/>
              <w:marTop w:val="0"/>
              <w:marBottom w:val="0"/>
              <w:divBdr>
                <w:top w:val="none" w:sz="0" w:space="0" w:color="auto"/>
                <w:left w:val="none" w:sz="0" w:space="0" w:color="auto"/>
                <w:bottom w:val="none" w:sz="0" w:space="0" w:color="auto"/>
                <w:right w:val="none" w:sz="0" w:space="0" w:color="auto"/>
              </w:divBdr>
            </w:div>
            <w:div w:id="1785727679">
              <w:marLeft w:val="0"/>
              <w:marRight w:val="0"/>
              <w:marTop w:val="0"/>
              <w:marBottom w:val="0"/>
              <w:divBdr>
                <w:top w:val="none" w:sz="0" w:space="0" w:color="auto"/>
                <w:left w:val="none" w:sz="0" w:space="0" w:color="auto"/>
                <w:bottom w:val="none" w:sz="0" w:space="0" w:color="auto"/>
                <w:right w:val="none" w:sz="0" w:space="0" w:color="auto"/>
              </w:divBdr>
            </w:div>
            <w:div w:id="19835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197">
      <w:bodyDiv w:val="1"/>
      <w:marLeft w:val="0"/>
      <w:marRight w:val="0"/>
      <w:marTop w:val="0"/>
      <w:marBottom w:val="0"/>
      <w:divBdr>
        <w:top w:val="none" w:sz="0" w:space="0" w:color="auto"/>
        <w:left w:val="none" w:sz="0" w:space="0" w:color="auto"/>
        <w:bottom w:val="none" w:sz="0" w:space="0" w:color="auto"/>
        <w:right w:val="none" w:sz="0" w:space="0" w:color="auto"/>
      </w:divBdr>
    </w:div>
    <w:div w:id="21449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veloper.mozilla.org/en-US/docs/Web/JavaScript/Reference/Functions/arguments" TargetMode="External"/><Relationship Id="rId26" Type="http://schemas.openxmlformats.org/officeDocument/2006/relationships/hyperlink" Target="https://developer.mozilla.org/en-US/docs/Web/JavaScript/EventLoop" TargetMode="External"/><Relationship Id="rId39" Type="http://schemas.openxmlformats.org/officeDocument/2006/relationships/hyperlink" Target="http://airbnb.io/enzyme/" TargetMode="External"/><Relationship Id="rId21" Type="http://schemas.openxmlformats.org/officeDocument/2006/relationships/hyperlink" Target="https://developer.mozilla.org/en-US/docs/Web/JavaScript/Reference/Global_Objects/Map" TargetMode="External"/><Relationship Id="rId34" Type="http://schemas.openxmlformats.org/officeDocument/2006/relationships/hyperlink" Target="http://www.copterlabs.com/blog/json-what-it-is-how-it-works-how-to-use-it/" TargetMode="External"/><Relationship Id="rId42" Type="http://schemas.openxmlformats.org/officeDocument/2006/relationships/hyperlink" Target="http://www.w3schools.com/jquery/jquery_ref_html.asp" TargetMode="External"/><Relationship Id="rId47" Type="http://schemas.openxmlformats.org/officeDocument/2006/relationships/hyperlink" Target="https://en.wikipedia.org/wiki/Node.js" TargetMode="External"/><Relationship Id="rId50" Type="http://schemas.openxmlformats.org/officeDocument/2006/relationships/theme" Target="theme/theme1.xml"/><Relationship Id="rId7" Type="http://schemas.openxmlformats.org/officeDocument/2006/relationships/hyperlink" Target="http://codingheroes.io/resources/" TargetMode="External"/><Relationship Id="rId2" Type="http://schemas.openxmlformats.org/officeDocument/2006/relationships/numbering" Target="numbering.xml"/><Relationship Id="rId16" Type="http://schemas.openxmlformats.org/officeDocument/2006/relationships/hyperlink" Target="https://developer.mozilla.org/en-US/docs/Web/JavaScript/Reference/Global_Objects/String" TargetMode="External"/><Relationship Id="rId29" Type="http://schemas.openxmlformats.org/officeDocument/2006/relationships/hyperlink" Target="https://developer.mozilla.org/en-US/docs/Web/CSS/CSS_Properties_Reference" TargetMode="External"/><Relationship Id="rId11" Type="http://schemas.openxmlformats.org/officeDocument/2006/relationships/hyperlink" Target="http://jslint.com/help.html" TargetMode="External"/><Relationship Id="rId24" Type="http://schemas.openxmlformats.org/officeDocument/2006/relationships/hyperlink" Target="https://scotch.io/tutorials/javascript-promises-for-dummies" TargetMode="External"/><Relationship Id="rId32" Type="http://schemas.openxmlformats.org/officeDocument/2006/relationships/hyperlink" Target="https://developer.mozilla.org/en-US/docs/Web/JavaScript/Reference/Global_Objects/JSON" TargetMode="External"/><Relationship Id="rId37" Type="http://schemas.openxmlformats.org/officeDocument/2006/relationships/hyperlink" Target="https://github.com/palantir/tslint" TargetMode="External"/><Relationship Id="rId40" Type="http://schemas.openxmlformats.org/officeDocument/2006/relationships/hyperlink" Target="http://www.caniuse.com" TargetMode="External"/><Relationship Id="rId45" Type="http://schemas.openxmlformats.org/officeDocument/2006/relationships/hyperlink" Target="https://en.wikipedia.org/wiki/Package_manager" TargetMode="External"/><Relationship Id="rId5" Type="http://schemas.openxmlformats.org/officeDocument/2006/relationships/webSettings" Target="webSettings.xml"/><Relationship Id="rId15" Type="http://schemas.openxmlformats.org/officeDocument/2006/relationships/hyperlink" Target="https://developer.mozilla.org/en-US/docs/Web/JavaScript/Reference/Iteration_protocols" TargetMode="External"/><Relationship Id="rId23" Type="http://schemas.openxmlformats.org/officeDocument/2006/relationships/hyperlink" Target="https://developer.mozilla.org/en-US/docs/Web/JavaScript/Equality_comparisons_and_when_to_use_them" TargetMode="External"/><Relationship Id="rId28" Type="http://schemas.openxmlformats.org/officeDocument/2006/relationships/hyperlink" Target="https://developer.mozilla.org/en-US/docs/Web/JavaScript/Reference/Global_Objects/Promise/then" TargetMode="External"/><Relationship Id="rId36" Type="http://schemas.openxmlformats.org/officeDocument/2006/relationships/hyperlink" Target="http://jsonlint.com" TargetMode="External"/><Relationship Id="rId49" Type="http://schemas.openxmlformats.org/officeDocument/2006/relationships/fontTable" Target="fontTable.xml"/><Relationship Id="rId10" Type="http://schemas.openxmlformats.org/officeDocument/2006/relationships/hyperlink" Target="https://google.github.io/styleguide/javascriptguide.xml" TargetMode="External"/><Relationship Id="rId19" Type="http://schemas.openxmlformats.org/officeDocument/2006/relationships/hyperlink" Target="https://developer.mozilla.org/en-US/docs/Web/API/NodeList" TargetMode="External"/><Relationship Id="rId31" Type="http://schemas.openxmlformats.org/officeDocument/2006/relationships/hyperlink" Target="https://docs.python.org/2/library/json.html" TargetMode="External"/><Relationship Id="rId44" Type="http://schemas.openxmlformats.org/officeDocument/2006/relationships/hyperlink" Target="http://nodejs.org" TargetMode="External"/><Relationship Id="rId4" Type="http://schemas.openxmlformats.org/officeDocument/2006/relationships/settings" Target="settings.xml"/><Relationship Id="rId9" Type="http://schemas.openxmlformats.org/officeDocument/2006/relationships/hyperlink" Target="https://developer.mozilla.org/en-US/docs/Web/JavaScript" TargetMode="External"/><Relationship Id="rId14" Type="http://schemas.openxmlformats.org/officeDocument/2006/relationships/hyperlink" Target="https://developer.mozilla.org/en-US/docs/Web/JavaScript/Introduction_to_Object-Oriented_JavaScript" TargetMode="External"/><Relationship Id="rId22" Type="http://schemas.openxmlformats.org/officeDocument/2006/relationships/hyperlink" Target="https://developer.mozilla.org/en-US/docs/Web/JavaScript/Reference/Global_Objects/Set" TargetMode="External"/><Relationship Id="rId27" Type="http://schemas.openxmlformats.org/officeDocument/2006/relationships/hyperlink" Target="https://developer.mozilla.org/en-US/docs/Web/JavaScript/Reference/Global_Objects/Promise/then" TargetMode="External"/><Relationship Id="rId30" Type="http://schemas.openxmlformats.org/officeDocument/2006/relationships/image" Target="media/image3.png"/><Relationship Id="rId35" Type="http://schemas.openxmlformats.org/officeDocument/2006/relationships/hyperlink" Target="http://en.wikipedia.org/wiki/Ajax_%28programming%29" TargetMode="External"/><Relationship Id="rId43" Type="http://schemas.openxmlformats.org/officeDocument/2006/relationships/hyperlink" Target="https://nodejs.org/api/assert.html" TargetMode="External"/><Relationship Id="rId48" Type="http://schemas.openxmlformats.org/officeDocument/2006/relationships/hyperlink" Target="https://en.wikipedia.org/wiki/Online_database" TargetMode="External"/><Relationship Id="rId8" Type="http://schemas.openxmlformats.org/officeDocument/2006/relationships/hyperlink" Target="https://developer.mozilla.org/en-US/"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eveloper.mozilla.org/en-US/docs/Web/JavaScript/Reference/Global_Objects/Array" TargetMode="External"/><Relationship Id="rId25" Type="http://schemas.openxmlformats.org/officeDocument/2006/relationships/hyperlink" Target="https://developer.mozilla.org/en-US/docs/Web/JavaScript/Reference/Global_Objects/Promise" TargetMode="External"/><Relationship Id="rId33" Type="http://schemas.openxmlformats.org/officeDocument/2006/relationships/hyperlink" Target="http://json.org/" TargetMode="External"/><Relationship Id="rId38" Type="http://schemas.openxmlformats.org/officeDocument/2006/relationships/hyperlink" Target="https://github.com/Microsoft/TypeScript-React-Starter" TargetMode="External"/><Relationship Id="rId46" Type="http://schemas.openxmlformats.org/officeDocument/2006/relationships/hyperlink" Target="https://en.wikipedia.org/wiki/JavaScript" TargetMode="External"/><Relationship Id="rId20" Type="http://schemas.openxmlformats.org/officeDocument/2006/relationships/hyperlink" Target="https://developer.mozilla.org/en-US/docs/Web/JavaScript/Reference/Global_Objects/TypedArray" TargetMode="External"/><Relationship Id="rId41" Type="http://schemas.openxmlformats.org/officeDocument/2006/relationships/hyperlink" Target="http://jquery.com/" TargetMode="External"/><Relationship Id="rId1" Type="http://schemas.openxmlformats.org/officeDocument/2006/relationships/customXml" Target="../customXml/item1.xml"/><Relationship Id="rId6" Type="http://schemas.openxmlformats.org/officeDocument/2006/relationships/hyperlink" Target="https://github.com/jonasschmedtmann/complete-javascript-cour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D9881-ED6F-7341-B4E9-D5391E16F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35566</TotalTime>
  <Pages>55</Pages>
  <Words>10919</Words>
  <Characters>62244</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168</cp:revision>
  <dcterms:created xsi:type="dcterms:W3CDTF">2018-09-11T18:53:00Z</dcterms:created>
  <dcterms:modified xsi:type="dcterms:W3CDTF">2020-04-19T22:05:00Z</dcterms:modified>
</cp:coreProperties>
</file>